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021"/>
        <w:gridCol w:w="1840"/>
        <w:gridCol w:w="1090"/>
        <w:gridCol w:w="749"/>
        <w:gridCol w:w="342"/>
        <w:gridCol w:w="382"/>
        <w:gridCol w:w="703"/>
      </w:tblGrid>
      <w:tr w:rsidR="00310087" w:rsidRPr="00B20BEA" w14:paraId="52851247" w14:textId="469E90A8" w:rsidTr="009600FB">
        <w:trPr>
          <w:trHeight w:val="285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275E7B9E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Section</w:t>
            </w:r>
          </w:p>
        </w:tc>
        <w:tc>
          <w:tcPr>
            <w:tcW w:w="2021" w:type="dxa"/>
            <w:shd w:val="clear" w:color="auto" w:fill="auto"/>
            <w:noWrap/>
            <w:vAlign w:val="bottom"/>
            <w:hideMark/>
          </w:tcPr>
          <w:p w14:paraId="6EB93722" w14:textId="6E6E8878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Items</w:t>
            </w:r>
          </w:p>
        </w:tc>
        <w:tc>
          <w:tcPr>
            <w:tcW w:w="5106" w:type="dxa"/>
            <w:gridSpan w:val="6"/>
          </w:tcPr>
          <w:p w14:paraId="4C2050BA" w14:textId="52B8342C" w:rsidR="00807BD5" w:rsidRPr="00E105FB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 w:eastAsia="zh-CN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Details</w:t>
            </w:r>
          </w:p>
        </w:tc>
      </w:tr>
      <w:tr w:rsidR="00310087" w:rsidRPr="00B20BEA" w14:paraId="54930DB5" w14:textId="0EC5C54B" w:rsidTr="009600FB">
        <w:trPr>
          <w:trHeight w:val="571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561B229B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I: General Information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6A0B74F7" w14:textId="58F69EC2" w:rsidR="00807BD5" w:rsidRPr="00B20BEA" w:rsidRDefault="009C0C1D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Chief Complaint</w:t>
            </w:r>
            <w:r w:rsidR="00807BD5"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807BD5"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6"/>
          </w:tcPr>
          <w:p w14:paraId="542E79EE" w14:textId="5A7A9961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3EDD9DA2" w14:textId="16087555" w:rsidTr="009600FB">
        <w:trPr>
          <w:trHeight w:val="50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EF9D6EA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21B69358" w14:textId="23001769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9C0C1D">
              <w:rPr>
                <w:rFonts w:ascii="DengXian" w:eastAsia="DengXian" w:hAnsi="DengXian" w:cs="Times New Roman"/>
                <w:kern w:val="0"/>
                <w14:ligatures w14:val="none"/>
              </w:rPr>
              <w:t>History of presenting illness</w:t>
            </w:r>
          </w:p>
        </w:tc>
        <w:tc>
          <w:tcPr>
            <w:tcW w:w="5106" w:type="dxa"/>
            <w:gridSpan w:val="6"/>
          </w:tcPr>
          <w:p w14:paraId="5D89F77F" w14:textId="044CFC33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First onset</w:t>
            </w: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Recurrence</w:t>
            </w:r>
          </w:p>
        </w:tc>
      </w:tr>
      <w:tr w:rsidR="00CE2912" w:rsidRPr="001511D7" w14:paraId="64E82152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F2FE484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B5E645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2F3BFC8D" w14:textId="76F29CEB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Initial Onset Date</w:t>
            </w:r>
          </w:p>
        </w:tc>
        <w:tc>
          <w:tcPr>
            <w:tcW w:w="3266" w:type="dxa"/>
            <w:gridSpan w:val="5"/>
          </w:tcPr>
          <w:p w14:paraId="2B5487BD" w14:textId="2B4634FA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4B3262DF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0C186B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B5A0ED8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58F851C1" w14:textId="36972D5D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val="en-US" w:eastAsia="zh-CN"/>
                <w14:ligatures w14:val="none"/>
              </w:rPr>
              <w:t>Pain type</w:t>
            </w:r>
          </w:p>
        </w:tc>
        <w:tc>
          <w:tcPr>
            <w:tcW w:w="3266" w:type="dxa"/>
            <w:gridSpan w:val="5"/>
          </w:tcPr>
          <w:p w14:paraId="4965386C" w14:textId="30AAE72B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950C6A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Mechanical</w:t>
            </w:r>
            <w:r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 xml:space="preserve"> </w:t>
            </w: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/</w:t>
            </w:r>
            <w:r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 xml:space="preserve"> </w:t>
            </w:r>
            <w:r w:rsidRPr="00950C6A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inflammatory</w:t>
            </w:r>
          </w:p>
        </w:tc>
      </w:tr>
      <w:tr w:rsidR="00CE2912" w:rsidRPr="001511D7" w14:paraId="76786E40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DDFE87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1E56D6D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9A3CCEF" w14:textId="3CCA5B69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Aggravating Factor</w:t>
            </w: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(s)</w:t>
            </w:r>
          </w:p>
        </w:tc>
        <w:tc>
          <w:tcPr>
            <w:tcW w:w="3266" w:type="dxa"/>
            <w:gridSpan w:val="5"/>
          </w:tcPr>
          <w:p w14:paraId="3BF9BA9A" w14:textId="74375B96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3EE6B5FB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52A71F5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8627C4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5467315" w14:textId="056EDD1C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R</w:t>
            </w:r>
            <w:r w:rsidRPr="00950C6A">
              <w:rPr>
                <w:rFonts w:ascii="DengXian" w:eastAsia="DengXian" w:hAnsi="DengXian" w:cs="Times New Roman"/>
                <w:kern w:val="0"/>
                <w14:ligatures w14:val="none"/>
              </w:rPr>
              <w:t>elieving factor</w:t>
            </w: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(</w:t>
            </w:r>
            <w:r w:rsidRPr="00950C6A">
              <w:rPr>
                <w:rFonts w:ascii="DengXian" w:eastAsia="DengXian" w:hAnsi="DengXian" w:cs="Times New Roman"/>
                <w:kern w:val="0"/>
                <w14:ligatures w14:val="none"/>
              </w:rPr>
              <w:t>s</w:t>
            </w: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)</w:t>
            </w:r>
          </w:p>
        </w:tc>
        <w:tc>
          <w:tcPr>
            <w:tcW w:w="3266" w:type="dxa"/>
            <w:gridSpan w:val="5"/>
          </w:tcPr>
          <w:p w14:paraId="7AB9A472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0EC423D8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3E02EB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A6D9FE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A9BAD25" w14:textId="2C2E8E9F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Radiat</w:t>
            </w:r>
            <w:r>
              <w:rPr>
                <w:rFonts w:ascii="DengXian" w:eastAsia="DengXian" w:hAnsi="DengXian" w:cs="Times New Roman" w:hint="eastAsia"/>
                <w:kern w:val="0"/>
                <w:lang w:val="en-US" w:eastAsia="zh-CN"/>
                <w14:ligatures w14:val="none"/>
              </w:rPr>
              <w:t>ing pain</w:t>
            </w:r>
          </w:p>
        </w:tc>
        <w:tc>
          <w:tcPr>
            <w:tcW w:w="1090" w:type="dxa"/>
          </w:tcPr>
          <w:p w14:paraId="63D3C68A" w14:textId="006EF3FD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val="en-US" w:eastAsia="zh-CN"/>
                <w14:ligatures w14:val="none"/>
              </w:rPr>
              <w:t>Y/N</w:t>
            </w:r>
          </w:p>
        </w:tc>
        <w:tc>
          <w:tcPr>
            <w:tcW w:w="1091" w:type="dxa"/>
            <w:gridSpan w:val="2"/>
          </w:tcPr>
          <w:p w14:paraId="4E749A76" w14:textId="43FEA5B8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if yes, to where</w:t>
            </w:r>
          </w:p>
        </w:tc>
        <w:tc>
          <w:tcPr>
            <w:tcW w:w="1085" w:type="dxa"/>
            <w:gridSpan w:val="2"/>
          </w:tcPr>
          <w:p w14:paraId="614E2A93" w14:textId="50AEFAAE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125044EE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F8ADD7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D5EAB92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23E8C041" w14:textId="2B201D17" w:rsidR="00CE2912" w:rsidRPr="00914BC2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Other treatment done</w:t>
            </w:r>
          </w:p>
        </w:tc>
        <w:tc>
          <w:tcPr>
            <w:tcW w:w="3266" w:type="dxa"/>
            <w:gridSpan w:val="5"/>
          </w:tcPr>
          <w:p w14:paraId="33244AA4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1511D7" w:rsidRPr="001511D7" w14:paraId="0EEC0984" w14:textId="10E8B721" w:rsidTr="009600FB">
        <w:trPr>
          <w:trHeight w:val="5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6F525CB" w14:textId="77777777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15B7C3B3" w14:textId="0A653431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Progress of Condition: </w:t>
            </w:r>
          </w:p>
        </w:tc>
        <w:tc>
          <w:tcPr>
            <w:tcW w:w="5106" w:type="dxa"/>
            <w:gridSpan w:val="6"/>
          </w:tcPr>
          <w:p w14:paraId="4AC6275B" w14:textId="0762E9D3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improving / deteriorating / static / fluctuating</w:t>
            </w:r>
          </w:p>
        </w:tc>
      </w:tr>
      <w:tr w:rsidR="00CE2912" w:rsidRPr="001511D7" w14:paraId="0FE7144E" w14:textId="2EE0BB01" w:rsidTr="009600FB">
        <w:trPr>
          <w:trHeight w:val="518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2881BAC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II: Subjective Examination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13E694CC" w14:textId="6ED00DFD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Pain Score (NPRS)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6"/>
          </w:tcPr>
          <w:p w14:paraId="7E72F33F" w14:textId="5ED71A3F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0-10</w:t>
            </w:r>
          </w:p>
        </w:tc>
      </w:tr>
      <w:tr w:rsidR="00CE2912" w:rsidRPr="001511D7" w14:paraId="603C6E85" w14:textId="77777777" w:rsidTr="004C6A78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6837D3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3D678C36" w14:textId="11A02F76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Tolerance (minutes)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840" w:type="dxa"/>
          </w:tcPr>
          <w:p w14:paraId="487AB64E" w14:textId="6A7083F5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Sitting</w:t>
            </w:r>
          </w:p>
        </w:tc>
        <w:tc>
          <w:tcPr>
            <w:tcW w:w="3266" w:type="dxa"/>
            <w:gridSpan w:val="5"/>
          </w:tcPr>
          <w:p w14:paraId="26B09B24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3709FB43" w14:textId="77777777" w:rsidTr="004C6A78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439C64A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778DDF8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72E8722B" w14:textId="546965BA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Standing</w:t>
            </w:r>
          </w:p>
        </w:tc>
        <w:tc>
          <w:tcPr>
            <w:tcW w:w="3266" w:type="dxa"/>
            <w:gridSpan w:val="5"/>
          </w:tcPr>
          <w:p w14:paraId="5A70DE38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371137B3" w14:textId="77777777" w:rsidTr="004C6A78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4F908EB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0D7CF1A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6230E6F8" w14:textId="798343B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Walking</w:t>
            </w:r>
          </w:p>
        </w:tc>
        <w:tc>
          <w:tcPr>
            <w:tcW w:w="3266" w:type="dxa"/>
            <w:gridSpan w:val="5"/>
          </w:tcPr>
          <w:p w14:paraId="09199FB9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11F99502" w14:textId="77777777" w:rsidTr="004C6A78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A92B069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886729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38E667B7" w14:textId="3BC9AB08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Aid</w:t>
            </w:r>
          </w:p>
        </w:tc>
        <w:tc>
          <w:tcPr>
            <w:tcW w:w="3266" w:type="dxa"/>
            <w:gridSpan w:val="5"/>
          </w:tcPr>
          <w:p w14:paraId="7A25AA0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DC421C" w:rsidRPr="001511D7" w14:paraId="6579EE1A" w14:textId="77777777" w:rsidTr="00177D2F">
        <w:trPr>
          <w:trHeight w:val="266"/>
          <w:ins w:id="0" w:author="Hao Wu" w:date="2025-03-26T16:20:00Z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FC3FAFE" w14:textId="77777777" w:rsidR="00DC421C" w:rsidRPr="001511D7" w:rsidRDefault="00DC421C" w:rsidP="00B20BEA">
            <w:pPr>
              <w:spacing w:after="0" w:line="240" w:lineRule="auto"/>
              <w:rPr>
                <w:ins w:id="1" w:author="Hao Wu" w:date="2025-03-26T16:20:00Z" w16du:dateUtc="2025-03-26T08:20:00Z"/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C80AF87" w14:textId="57FC33F2" w:rsidR="00DC421C" w:rsidRPr="001511D7" w:rsidRDefault="00FD3F68" w:rsidP="00B20BEA">
            <w:pPr>
              <w:spacing w:after="0" w:line="240" w:lineRule="auto"/>
              <w:rPr>
                <w:ins w:id="2" w:author="Hao Wu" w:date="2025-03-26T16:20:00Z" w16du:dateUtc="2025-03-26T08:20:00Z"/>
                <w:rFonts w:ascii="DengXian" w:eastAsia="DengXian" w:hAnsi="DengXian" w:cs="Times New Roman"/>
                <w:kern w:val="0"/>
                <w14:ligatures w14:val="none"/>
              </w:rPr>
            </w:pPr>
            <w:ins w:id="3" w:author="Hao Wu" w:date="2025-03-26T16:24:00Z" w16du:dateUtc="2025-03-26T08:24:00Z">
              <w:r>
                <w:rPr>
                  <w:rFonts w:ascii="DengXian" w:eastAsia="DengXian" w:hAnsi="DengXian" w:cs="Times New Roman" w:hint="eastAsia"/>
                  <w:kern w:val="0"/>
                  <w:lang w:eastAsia="zh-CN"/>
                  <w14:ligatures w14:val="none"/>
                </w:rPr>
                <w:t>C</w:t>
              </w:r>
            </w:ins>
            <w:ins w:id="4" w:author="Hao Wu" w:date="2025-03-26T16:20:00Z" w16du:dateUtc="2025-03-26T08:20:00Z">
              <w:r w:rsidR="00DC421C" w:rsidRPr="00DC421C">
                <w:rPr>
                  <w:rFonts w:ascii="DengXian" w:eastAsia="DengXian" w:hAnsi="DengXian" w:cs="Times New Roman"/>
                  <w:kern w:val="0"/>
                  <w14:ligatures w14:val="none"/>
                </w:rPr>
                <w:t>laudication distance</w:t>
              </w:r>
            </w:ins>
          </w:p>
        </w:tc>
        <w:tc>
          <w:tcPr>
            <w:tcW w:w="5106" w:type="dxa"/>
            <w:gridSpan w:val="6"/>
          </w:tcPr>
          <w:p w14:paraId="3E372B03" w14:textId="77777777" w:rsidR="00DC421C" w:rsidRPr="001511D7" w:rsidRDefault="00DC421C" w:rsidP="00B20BEA">
            <w:pPr>
              <w:spacing w:after="0" w:line="240" w:lineRule="auto"/>
              <w:rPr>
                <w:ins w:id="5" w:author="Hao Wu" w:date="2025-03-26T16:20:00Z" w16du:dateUtc="2025-03-26T08:20:00Z"/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0EFE69C5" w14:textId="77777777" w:rsidTr="004C6A78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968D83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4D8A616B" w14:textId="5BAD9A8B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Red Flags Screening</w:t>
            </w:r>
          </w:p>
          <w:p w14:paraId="163C2933" w14:textId="77777777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1FBD6FD" w14:textId="02DB9B92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Potential Serious Pathology /Malignancy</w:t>
            </w:r>
          </w:p>
          <w:p w14:paraId="1D05543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66" w:type="dxa"/>
            <w:gridSpan w:val="5"/>
          </w:tcPr>
          <w:p w14:paraId="707D38F1" w14:textId="1FED8CF8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Significant weight loss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Poor appetite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Fever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Night pain</w:t>
            </w:r>
          </w:p>
        </w:tc>
      </w:tr>
      <w:tr w:rsidR="00CE2912" w:rsidRPr="001511D7" w14:paraId="6E4DBB04" w14:textId="77777777" w:rsidTr="004C6A78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12C538D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C8E2FC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33EBAF6" w14:textId="1BB26595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Cauda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Equina/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neurology/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myelopathy</w:t>
            </w:r>
          </w:p>
          <w:p w14:paraId="65CB99D1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66" w:type="dxa"/>
            <w:gridSpan w:val="5"/>
          </w:tcPr>
          <w:p w14:paraId="4ED8CD6D" w14:textId="4EE896F0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Bladder/Bowel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(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B/B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)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 xml:space="preserve"> Disturbance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Saddle Anaesthesia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Bilateral UL/LL weakness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Bilateral UL/LL sensory deficit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Hand Clumsiness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Gait disturbance</w:t>
            </w:r>
          </w:p>
        </w:tc>
      </w:tr>
      <w:tr w:rsidR="00CE2912" w:rsidRPr="001511D7" w14:paraId="4C240A60" w14:textId="77777777" w:rsidTr="004C6A78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E944DB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A76403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258A7CE9" w14:textId="3D5CDB8D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CE2912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hand function</w:t>
            </w:r>
            <w:r w:rsidR="002345E3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 for cervical concerns</w:t>
            </w:r>
          </w:p>
        </w:tc>
        <w:tc>
          <w:tcPr>
            <w:tcW w:w="3266" w:type="dxa"/>
            <w:gridSpan w:val="5"/>
          </w:tcPr>
          <w:p w14:paraId="4CE6C518" w14:textId="2F13C8B6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CE2912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dropping things, difficulty picking up small objects, writing, using phone, buttoning, chopstick use</w:t>
            </w:r>
          </w:p>
        </w:tc>
      </w:tr>
      <w:tr w:rsidR="002345E3" w:rsidRPr="001511D7" w14:paraId="6B706886" w14:textId="1AEAA895" w:rsidTr="004C6A78">
        <w:trPr>
          <w:trHeight w:val="1070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2F029EA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III: Objective Examination</w:t>
            </w:r>
          </w:p>
        </w:tc>
        <w:tc>
          <w:tcPr>
            <w:tcW w:w="2021" w:type="dxa"/>
            <w:vMerge w:val="restart"/>
            <w:shd w:val="clear" w:color="auto" w:fill="auto"/>
            <w:vAlign w:val="bottom"/>
            <w:hideMark/>
          </w:tcPr>
          <w:p w14:paraId="128DF804" w14:textId="3F5766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Cervical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840" w:type="dxa"/>
          </w:tcPr>
          <w:p w14:paraId="7EEB06A6" w14:textId="5F754933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Posture</w:t>
            </w:r>
          </w:p>
        </w:tc>
        <w:tc>
          <w:tcPr>
            <w:tcW w:w="3266" w:type="dxa"/>
            <w:gridSpan w:val="5"/>
          </w:tcPr>
          <w:p w14:paraId="69937F52" w14:textId="4B00FF21" w:rsidR="002345E3" w:rsidRPr="00914BC2" w:rsidRDefault="002345E3" w:rsidP="00914BC2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E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xcessive</w:t>
            </w:r>
            <w:r w:rsidRPr="00914BC2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</w:t>
            </w:r>
            <w:r w:rsidRPr="00914BC2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ordosis</w:t>
            </w: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 / N</w:t>
            </w:r>
            <w:r w:rsidRPr="002676D3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ormal </w:t>
            </w: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</w:t>
            </w:r>
            <w:r w:rsidRPr="002676D3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urvature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/ </w:t>
            </w:r>
            <w:r w:rsidRPr="002676D3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Straightening Cervical Lordosis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/ </w:t>
            </w: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K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yphosis</w:t>
            </w:r>
          </w:p>
          <w:p w14:paraId="375216C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2345E3" w:rsidRPr="001511D7" w14:paraId="4C6104E0" w14:textId="77777777" w:rsidTr="004C6A78">
        <w:trPr>
          <w:trHeight w:val="10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77AD867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ECCB09F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DA0AF5D" w14:textId="31861C9E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ROM</w:t>
            </w:r>
          </w:p>
        </w:tc>
        <w:tc>
          <w:tcPr>
            <w:tcW w:w="3266" w:type="dxa"/>
            <w:gridSpan w:val="5"/>
          </w:tcPr>
          <w:p w14:paraId="68742FF7" w14:textId="7483712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Flexion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Extension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R</w:t>
            </w:r>
          </w:p>
        </w:tc>
      </w:tr>
      <w:tr w:rsidR="002345E3" w:rsidRPr="001511D7" w14:paraId="6D446B7A" w14:textId="77777777" w:rsidTr="004C6A78">
        <w:trPr>
          <w:trHeight w:val="107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980BD4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0AEAFAFB" w14:textId="5AD5CE36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Lumbar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840" w:type="dxa"/>
          </w:tcPr>
          <w:p w14:paraId="73AB3803" w14:textId="02C4FD9D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Posture:</w:t>
            </w:r>
          </w:p>
        </w:tc>
        <w:tc>
          <w:tcPr>
            <w:tcW w:w="3266" w:type="dxa"/>
            <w:gridSpan w:val="5"/>
          </w:tcPr>
          <w:p w14:paraId="0A90BA36" w14:textId="1B8E93E0" w:rsidR="002345E3" w:rsidRPr="00F722CB" w:rsidRDefault="00D60EE9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 w:eastAsia="zh-CN"/>
                <w14:ligatures w14:val="none"/>
              </w:rPr>
            </w:pPr>
            <w:r w:rsidRPr="00D60EE9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Hyperlordosis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 w:eastAsia="zh-CN"/>
                <w14:ligatures w14:val="none"/>
              </w:rPr>
              <w:t>/</w:t>
            </w:r>
            <w:r w:rsidRPr="00D60EE9">
              <w:rPr>
                <w:rFonts w:ascii="Segoe UI" w:hAnsi="Segoe UI" w:cs="Segoe UI"/>
              </w:rPr>
              <w:t xml:space="preserve"> </w:t>
            </w:r>
            <w:r w:rsidRPr="00D60EE9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Normal Curvature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/ </w:t>
            </w:r>
            <w:r w:rsidRPr="00D60EE9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Flattened Lumbar Spine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/ </w:t>
            </w:r>
            <w:r w:rsidRPr="00D60EE9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Lumbar Kyphosis</w:t>
            </w:r>
          </w:p>
        </w:tc>
      </w:tr>
      <w:tr w:rsidR="002345E3" w:rsidRPr="001511D7" w14:paraId="3016DB9A" w14:textId="77777777" w:rsidTr="004C6A78">
        <w:trPr>
          <w:trHeight w:val="10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F1CB2EA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B0888EF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17A0F12" w14:textId="7006D380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ROM:</w:t>
            </w:r>
          </w:p>
        </w:tc>
        <w:tc>
          <w:tcPr>
            <w:tcW w:w="3266" w:type="dxa"/>
            <w:gridSpan w:val="5"/>
          </w:tcPr>
          <w:p w14:paraId="42A0DBA3" w14:textId="50ECD075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Flexion: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Extension: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L: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R: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L: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R: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</w:r>
          </w:p>
        </w:tc>
      </w:tr>
      <w:tr w:rsidR="002345E3" w:rsidRPr="001511D7" w14:paraId="3FDB7EAD" w14:textId="77777777" w:rsidTr="004C6A78">
        <w:trPr>
          <w:trHeight w:val="323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9E4FC8E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40B9BC30" w14:textId="3D51A2CC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Straight Leg Raise (SLR)</w:t>
            </w:r>
          </w:p>
        </w:tc>
        <w:tc>
          <w:tcPr>
            <w:tcW w:w="1840" w:type="dxa"/>
          </w:tcPr>
          <w:p w14:paraId="307546CB" w14:textId="1C46BE8F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Left degrees</w:t>
            </w:r>
          </w:p>
        </w:tc>
        <w:tc>
          <w:tcPr>
            <w:tcW w:w="3266" w:type="dxa"/>
            <w:gridSpan w:val="5"/>
          </w:tcPr>
          <w:p w14:paraId="1E29ACEB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2345E3" w:rsidRPr="001511D7" w14:paraId="364BF53D" w14:textId="77777777" w:rsidTr="004C6A78">
        <w:trPr>
          <w:trHeight w:val="32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92B07E4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2DA6196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EDE9455" w14:textId="736AC64B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Right degrees</w:t>
            </w:r>
          </w:p>
        </w:tc>
        <w:tc>
          <w:tcPr>
            <w:tcW w:w="3266" w:type="dxa"/>
            <w:gridSpan w:val="5"/>
          </w:tcPr>
          <w:p w14:paraId="5BED3660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2345E3" w:rsidRPr="001511D7" w14:paraId="575243B6" w14:textId="77777777" w:rsidTr="004C6A78">
        <w:trPr>
          <w:trHeight w:val="307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7D3DEE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361BB8B6" w14:textId="63FCDEED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F</w:t>
            </w:r>
            <w:r w:rsidRPr="002676D3">
              <w:rPr>
                <w:rFonts w:ascii="DengXian" w:eastAsia="DengXian" w:hAnsi="DengXian" w:cs="Times New Roman"/>
                <w:kern w:val="0"/>
                <w14:ligatures w14:val="none"/>
              </w:rPr>
              <w:t>emoral nerve stretch test</w:t>
            </w:r>
          </w:p>
        </w:tc>
        <w:tc>
          <w:tcPr>
            <w:tcW w:w="1840" w:type="dxa"/>
          </w:tcPr>
          <w:p w14:paraId="6089E1B3" w14:textId="4B406858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eft</w:t>
            </w:r>
          </w:p>
        </w:tc>
        <w:tc>
          <w:tcPr>
            <w:tcW w:w="3266" w:type="dxa"/>
            <w:gridSpan w:val="5"/>
          </w:tcPr>
          <w:p w14:paraId="24A48A16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2345E3" w:rsidRPr="001511D7" w14:paraId="52DDA4EE" w14:textId="77777777" w:rsidTr="004C6A78">
        <w:trPr>
          <w:trHeight w:val="30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5904C05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BC11118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8B97ED1" w14:textId="07E31D25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Right</w:t>
            </w:r>
          </w:p>
        </w:tc>
        <w:tc>
          <w:tcPr>
            <w:tcW w:w="3266" w:type="dxa"/>
            <w:gridSpan w:val="5"/>
          </w:tcPr>
          <w:p w14:paraId="4F42DB23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F722CB" w:rsidRPr="001511D7" w14:paraId="28C9DE6C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203ECE1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7BA34D46" w14:textId="0B4CED22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Reflex and Myelopathy Sign:</w:t>
            </w:r>
          </w:p>
        </w:tc>
        <w:tc>
          <w:tcPr>
            <w:tcW w:w="1840" w:type="dxa"/>
            <w:vMerge w:val="restart"/>
          </w:tcPr>
          <w:p w14:paraId="42D878F4" w14:textId="35CA33A5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Jerks</w:t>
            </w:r>
          </w:p>
        </w:tc>
        <w:tc>
          <w:tcPr>
            <w:tcW w:w="1839" w:type="dxa"/>
            <w:gridSpan w:val="2"/>
          </w:tcPr>
          <w:p w14:paraId="6B074523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gridSpan w:val="2"/>
          </w:tcPr>
          <w:p w14:paraId="10F42FB4" w14:textId="3A134D88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03" w:type="dxa"/>
          </w:tcPr>
          <w:p w14:paraId="05A512AB" w14:textId="4BBF42CA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F722CB" w:rsidRPr="001511D7" w14:paraId="3CA435E3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E7FB23D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3E5A2E8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6BA76277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77AC448D" w14:textId="05B4785B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Biceps</w:t>
            </w:r>
          </w:p>
        </w:tc>
        <w:tc>
          <w:tcPr>
            <w:tcW w:w="724" w:type="dxa"/>
            <w:gridSpan w:val="2"/>
          </w:tcPr>
          <w:p w14:paraId="26CED221" w14:textId="5B170E58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0F795450" w14:textId="2C723E1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72651D5F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2B4217B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3752142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4F89B5F2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617B7ABD" w14:textId="0D5DEB72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Triceps</w:t>
            </w:r>
          </w:p>
        </w:tc>
        <w:tc>
          <w:tcPr>
            <w:tcW w:w="724" w:type="dxa"/>
            <w:gridSpan w:val="2"/>
          </w:tcPr>
          <w:p w14:paraId="59208F82" w14:textId="3524BD52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7115F501" w14:textId="474E48F8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5737AE8A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C24C903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A40498A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F51F79E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06228F1F" w14:textId="501D84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Knee</w:t>
            </w:r>
          </w:p>
        </w:tc>
        <w:tc>
          <w:tcPr>
            <w:tcW w:w="724" w:type="dxa"/>
            <w:gridSpan w:val="2"/>
          </w:tcPr>
          <w:p w14:paraId="76D95E04" w14:textId="0F90575E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769542FC" w14:textId="34654375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5AB891BF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E2FBAAE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81950D1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5E3E5730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B6EC068" w14:textId="7D25168C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Ankle</w:t>
            </w:r>
          </w:p>
        </w:tc>
        <w:tc>
          <w:tcPr>
            <w:tcW w:w="724" w:type="dxa"/>
            <w:gridSpan w:val="2"/>
          </w:tcPr>
          <w:p w14:paraId="72D83430" w14:textId="42D40376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18A3B08B" w14:textId="198D322A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4E2C343B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5BC30A3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FA2DEC4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3648E14A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C110D2B" w14:textId="6D9FFF4A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Babinski Sign</w:t>
            </w:r>
          </w:p>
        </w:tc>
        <w:tc>
          <w:tcPr>
            <w:tcW w:w="724" w:type="dxa"/>
            <w:gridSpan w:val="2"/>
          </w:tcPr>
          <w:p w14:paraId="4533170B" w14:textId="38309C6E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24F7B6CA" w14:textId="0B55202E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F722CB" w:rsidRPr="001511D7" w14:paraId="5F152201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0DC94E7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94910BF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03145D63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F42D6B4" w14:textId="1B9B53FD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Ankle Clonus</w:t>
            </w:r>
          </w:p>
        </w:tc>
        <w:tc>
          <w:tcPr>
            <w:tcW w:w="724" w:type="dxa"/>
            <w:gridSpan w:val="2"/>
          </w:tcPr>
          <w:p w14:paraId="62337894" w14:textId="3BEDE76D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3F4F44F4" w14:textId="5BC02CB9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F722CB" w:rsidRPr="001511D7" w14:paraId="1693CF94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8C65748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C0F339A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6E3BA1F7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61B71A9" w14:textId="08D1866E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Hoffman Sign</w:t>
            </w:r>
          </w:p>
        </w:tc>
        <w:tc>
          <w:tcPr>
            <w:tcW w:w="724" w:type="dxa"/>
            <w:gridSpan w:val="2"/>
          </w:tcPr>
          <w:p w14:paraId="75E43DE7" w14:textId="30D414AB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00C166DD" w14:textId="7680A5E3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F722CB" w:rsidRPr="001511D7" w14:paraId="513C28CF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F8F2973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235E718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8EF82CD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0668379D" w14:textId="4C60E0D2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Tandem walk</w:t>
            </w:r>
          </w:p>
        </w:tc>
        <w:tc>
          <w:tcPr>
            <w:tcW w:w="724" w:type="dxa"/>
            <w:gridSpan w:val="2"/>
          </w:tcPr>
          <w:p w14:paraId="672A2938" w14:textId="5329B651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3779A859" w14:textId="4068ED93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F722CB" w:rsidRPr="001511D7" w14:paraId="2B60B1EC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BF67C2C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A0657D7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30647AE5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B026AD3" w14:textId="24241BD4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Finger Escape Sign</w:t>
            </w:r>
          </w:p>
        </w:tc>
        <w:tc>
          <w:tcPr>
            <w:tcW w:w="724" w:type="dxa"/>
            <w:gridSpan w:val="2"/>
          </w:tcPr>
          <w:p w14:paraId="36C909B4" w14:textId="0244253C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19CB67FA" w14:textId="146F00D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C06E93" w:rsidRPr="001511D7" w14:paraId="68C4E49B" w14:textId="77777777" w:rsidTr="004C6A78">
        <w:trPr>
          <w:trHeight w:val="25"/>
          <w:ins w:id="6" w:author="Hao Wu" w:date="2025-03-26T15:54:00Z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64816F1" w14:textId="77777777" w:rsidR="00C06E93" w:rsidRPr="001511D7" w:rsidRDefault="00C06E93" w:rsidP="00C06E93">
            <w:pPr>
              <w:spacing w:after="0" w:line="240" w:lineRule="auto"/>
              <w:rPr>
                <w:ins w:id="7" w:author="Hao Wu" w:date="2025-03-26T15:54:00Z" w16du:dateUtc="2025-03-26T07:54:00Z"/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6A4F58B" w14:textId="77777777" w:rsidR="00C06E93" w:rsidRPr="001511D7" w:rsidRDefault="00C06E93" w:rsidP="00C06E93">
            <w:pPr>
              <w:spacing w:after="0" w:line="240" w:lineRule="auto"/>
              <w:rPr>
                <w:ins w:id="8" w:author="Hao Wu" w:date="2025-03-26T15:54:00Z" w16du:dateUtc="2025-03-26T07:54:00Z"/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016C8EBF" w14:textId="77777777" w:rsidR="00C06E93" w:rsidRPr="001511D7" w:rsidRDefault="00C06E93" w:rsidP="00C06E93">
            <w:pPr>
              <w:spacing w:after="0" w:line="240" w:lineRule="auto"/>
              <w:rPr>
                <w:ins w:id="9" w:author="Hao Wu" w:date="2025-03-26T15:54:00Z" w16du:dateUtc="2025-03-26T07:54:00Z"/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3CACE02C" w14:textId="21755C06" w:rsidR="00C06E93" w:rsidRPr="00F722CB" w:rsidRDefault="00C06E93" w:rsidP="00C06E93">
            <w:pPr>
              <w:spacing w:after="0" w:line="240" w:lineRule="auto"/>
              <w:rPr>
                <w:ins w:id="10" w:author="Hao Wu" w:date="2025-03-26T15:54:00Z" w16du:dateUtc="2025-03-26T07:54:00Z"/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ins w:id="11" w:author="Hao Wu" w:date="2025-03-26T15:54:00Z">
              <w:r w:rsidRPr="00F722CB">
                <w:rPr>
                  <w:rFonts w:ascii="DengXian" w:eastAsia="DengXian" w:hAnsi="DengXian" w:cs="Times New Roman"/>
                  <w:kern w:val="0"/>
                  <w:sz w:val="18"/>
                  <w:szCs w:val="18"/>
                  <w14:ligatures w14:val="none"/>
                </w:rPr>
                <w:t>scapulohumeral</w:t>
              </w:r>
            </w:ins>
          </w:p>
        </w:tc>
        <w:tc>
          <w:tcPr>
            <w:tcW w:w="724" w:type="dxa"/>
            <w:gridSpan w:val="2"/>
          </w:tcPr>
          <w:p w14:paraId="4F20C6F6" w14:textId="691F7A2E" w:rsidR="00C06E93" w:rsidRPr="001511D7" w:rsidRDefault="00C06E93" w:rsidP="00C06E93">
            <w:pPr>
              <w:spacing w:after="0" w:line="240" w:lineRule="auto"/>
              <w:rPr>
                <w:ins w:id="12" w:author="Hao Wu" w:date="2025-03-26T15:54:00Z" w16du:dateUtc="2025-03-26T07:54:00Z"/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ins w:id="13" w:author="Hao Wu" w:date="2025-03-26T16:03:00Z" w16du:dateUtc="2025-03-26T08:03:00Z">
              <w:r w:rsidRPr="001511D7"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14:ligatures w14:val="none"/>
                </w:rPr>
                <w:t>-</w:t>
              </w:r>
              <w:r w:rsidRPr="001511D7">
                <w:rPr>
                  <w:rFonts w:ascii="DengXian" w:eastAsia="DengXian" w:hAnsi="DengXian" w:cs="Times New Roman"/>
                  <w:kern w:val="0"/>
                  <w:sz w:val="18"/>
                  <w:szCs w:val="18"/>
                  <w14:ligatures w14:val="none"/>
                </w:rPr>
                <w:t>/</w:t>
              </w:r>
              <w:r w:rsidRPr="001511D7">
                <w:rPr>
                  <w:rFonts w:ascii="DengXian" w:eastAsia="DengXian" w:hAnsi="DengXian" w:cs="Times New Roman"/>
                  <w:kern w:val="0"/>
                  <w:sz w:val="18"/>
                  <w:szCs w:val="18"/>
                  <w:lang w:val="en-US"/>
                  <w14:ligatures w14:val="none"/>
                </w:rPr>
                <w:t xml:space="preserve"> </w:t>
              </w:r>
              <w:r w:rsidRPr="001511D7"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14:ligatures w14:val="none"/>
                </w:rPr>
                <w:t>+</w:t>
              </w:r>
            </w:ins>
          </w:p>
        </w:tc>
        <w:tc>
          <w:tcPr>
            <w:tcW w:w="703" w:type="dxa"/>
          </w:tcPr>
          <w:p w14:paraId="377D9B8B" w14:textId="779F199D" w:rsidR="00C06E93" w:rsidRPr="001511D7" w:rsidRDefault="00C06E93" w:rsidP="00C06E93">
            <w:pPr>
              <w:spacing w:after="0" w:line="240" w:lineRule="auto"/>
              <w:rPr>
                <w:ins w:id="14" w:author="Hao Wu" w:date="2025-03-26T15:54:00Z" w16du:dateUtc="2025-03-26T07:54:00Z"/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ins w:id="15" w:author="Hao Wu" w:date="2025-03-26T16:03:00Z" w16du:dateUtc="2025-03-26T08:03:00Z">
              <w:r w:rsidRPr="001511D7"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14:ligatures w14:val="none"/>
                </w:rPr>
                <w:t>-</w:t>
              </w:r>
              <w:r w:rsidRPr="001511D7">
                <w:rPr>
                  <w:rFonts w:ascii="DengXian" w:eastAsia="DengXian" w:hAnsi="DengXian" w:cs="Times New Roman"/>
                  <w:kern w:val="0"/>
                  <w:sz w:val="18"/>
                  <w:szCs w:val="18"/>
                  <w14:ligatures w14:val="none"/>
                </w:rPr>
                <w:t>/</w:t>
              </w:r>
              <w:r w:rsidRPr="001511D7">
                <w:rPr>
                  <w:rFonts w:ascii="DengXian" w:eastAsia="DengXian" w:hAnsi="DengXian" w:cs="Times New Roman"/>
                  <w:kern w:val="0"/>
                  <w:sz w:val="18"/>
                  <w:szCs w:val="18"/>
                  <w:lang w:val="en-US"/>
                  <w14:ligatures w14:val="none"/>
                </w:rPr>
                <w:t xml:space="preserve"> </w:t>
              </w:r>
              <w:r w:rsidRPr="001511D7"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14:ligatures w14:val="none"/>
                </w:rPr>
                <w:t>+</w:t>
              </w:r>
            </w:ins>
          </w:p>
        </w:tc>
      </w:tr>
      <w:tr w:rsidR="00C06E93" w:rsidRPr="001511D7" w14:paraId="6B1196D6" w14:textId="77777777" w:rsidTr="004C6A78">
        <w:trPr>
          <w:trHeight w:val="25"/>
          <w:ins w:id="16" w:author="Hao Wu" w:date="2025-03-26T15:54:00Z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4830897" w14:textId="77777777" w:rsidR="00C06E93" w:rsidRPr="001511D7" w:rsidRDefault="00C06E93" w:rsidP="00C06E93">
            <w:pPr>
              <w:spacing w:after="0" w:line="240" w:lineRule="auto"/>
              <w:rPr>
                <w:ins w:id="17" w:author="Hao Wu" w:date="2025-03-26T15:54:00Z" w16du:dateUtc="2025-03-26T07:54:00Z"/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1ED737B" w14:textId="77777777" w:rsidR="00C06E93" w:rsidRPr="001511D7" w:rsidRDefault="00C06E93" w:rsidP="00C06E93">
            <w:pPr>
              <w:spacing w:after="0" w:line="240" w:lineRule="auto"/>
              <w:rPr>
                <w:ins w:id="18" w:author="Hao Wu" w:date="2025-03-26T15:54:00Z" w16du:dateUtc="2025-03-26T07:54:00Z"/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5D73FB5E" w14:textId="77777777" w:rsidR="00C06E93" w:rsidRPr="001511D7" w:rsidRDefault="00C06E93" w:rsidP="00C06E93">
            <w:pPr>
              <w:spacing w:after="0" w:line="240" w:lineRule="auto"/>
              <w:rPr>
                <w:ins w:id="19" w:author="Hao Wu" w:date="2025-03-26T15:54:00Z" w16du:dateUtc="2025-03-26T07:54:00Z"/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57F1C24" w14:textId="44E80C93" w:rsidR="00C06E93" w:rsidRPr="00F722CB" w:rsidRDefault="00C06E93" w:rsidP="00C06E93">
            <w:pPr>
              <w:spacing w:after="0" w:line="240" w:lineRule="auto"/>
              <w:rPr>
                <w:ins w:id="20" w:author="Hao Wu" w:date="2025-03-26T15:54:00Z" w16du:dateUtc="2025-03-26T07:54:00Z"/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ins w:id="21" w:author="Hao Wu" w:date="2025-03-26T16:04:00Z" w16du:dateUtc="2025-03-26T08:04:00Z">
              <w:r w:rsidRPr="00C06E93">
                <w:rPr>
                  <w:rFonts w:ascii="DengXian" w:eastAsia="DengXian" w:hAnsi="DengXian" w:cs="Times New Roman"/>
                  <w:kern w:val="0"/>
                  <w:sz w:val="18"/>
                  <w:szCs w:val="18"/>
                  <w14:ligatures w14:val="none"/>
                </w:rPr>
                <w:t xml:space="preserve">Inverted </w:t>
              </w:r>
            </w:ins>
            <w:ins w:id="22" w:author="Hao Wu" w:date="2025-03-26T15:54:00Z">
              <w:r w:rsidRPr="00F722CB">
                <w:rPr>
                  <w:rFonts w:ascii="DengXian" w:eastAsia="DengXian" w:hAnsi="DengXian" w:cs="Times New Roman"/>
                  <w:kern w:val="0"/>
                  <w:sz w:val="18"/>
                  <w:szCs w:val="18"/>
                  <w14:ligatures w14:val="none"/>
                </w:rPr>
                <w:t>supinator</w:t>
              </w:r>
            </w:ins>
          </w:p>
        </w:tc>
        <w:tc>
          <w:tcPr>
            <w:tcW w:w="724" w:type="dxa"/>
            <w:gridSpan w:val="2"/>
          </w:tcPr>
          <w:p w14:paraId="3867667F" w14:textId="41FCED56" w:rsidR="00C06E93" w:rsidRPr="001511D7" w:rsidRDefault="00C06E93" w:rsidP="00C06E93">
            <w:pPr>
              <w:spacing w:after="0" w:line="240" w:lineRule="auto"/>
              <w:rPr>
                <w:ins w:id="23" w:author="Hao Wu" w:date="2025-03-26T15:54:00Z" w16du:dateUtc="2025-03-26T07:54:00Z"/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ins w:id="24" w:author="Hao Wu" w:date="2025-03-26T16:03:00Z" w16du:dateUtc="2025-03-26T08:03:00Z">
              <w:r w:rsidRPr="001511D7"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14:ligatures w14:val="none"/>
                </w:rPr>
                <w:t>-</w:t>
              </w:r>
              <w:r w:rsidRPr="001511D7">
                <w:rPr>
                  <w:rFonts w:ascii="DengXian" w:eastAsia="DengXian" w:hAnsi="DengXian" w:cs="Times New Roman"/>
                  <w:kern w:val="0"/>
                  <w:sz w:val="18"/>
                  <w:szCs w:val="18"/>
                  <w14:ligatures w14:val="none"/>
                </w:rPr>
                <w:t>/</w:t>
              </w:r>
              <w:r w:rsidRPr="001511D7">
                <w:rPr>
                  <w:rFonts w:ascii="DengXian" w:eastAsia="DengXian" w:hAnsi="DengXian" w:cs="Times New Roman"/>
                  <w:kern w:val="0"/>
                  <w:sz w:val="18"/>
                  <w:szCs w:val="18"/>
                  <w:lang w:val="en-US"/>
                  <w14:ligatures w14:val="none"/>
                </w:rPr>
                <w:t xml:space="preserve"> </w:t>
              </w:r>
              <w:r w:rsidRPr="001511D7"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14:ligatures w14:val="none"/>
                </w:rPr>
                <w:t>+</w:t>
              </w:r>
            </w:ins>
          </w:p>
        </w:tc>
        <w:tc>
          <w:tcPr>
            <w:tcW w:w="703" w:type="dxa"/>
          </w:tcPr>
          <w:p w14:paraId="71D3F2AC" w14:textId="1F29CAEB" w:rsidR="00C06E93" w:rsidRPr="001511D7" w:rsidRDefault="00C06E93" w:rsidP="00C06E93">
            <w:pPr>
              <w:spacing w:after="0" w:line="240" w:lineRule="auto"/>
              <w:rPr>
                <w:ins w:id="25" w:author="Hao Wu" w:date="2025-03-26T15:54:00Z" w16du:dateUtc="2025-03-26T07:54:00Z"/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ins w:id="26" w:author="Hao Wu" w:date="2025-03-26T16:03:00Z" w16du:dateUtc="2025-03-26T08:03:00Z">
              <w:r w:rsidRPr="001511D7"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14:ligatures w14:val="none"/>
                </w:rPr>
                <w:t>-</w:t>
              </w:r>
              <w:r w:rsidRPr="001511D7">
                <w:rPr>
                  <w:rFonts w:ascii="DengXian" w:eastAsia="DengXian" w:hAnsi="DengXian" w:cs="Times New Roman"/>
                  <w:kern w:val="0"/>
                  <w:sz w:val="18"/>
                  <w:szCs w:val="18"/>
                  <w14:ligatures w14:val="none"/>
                </w:rPr>
                <w:t>/</w:t>
              </w:r>
              <w:r w:rsidRPr="001511D7">
                <w:rPr>
                  <w:rFonts w:ascii="DengXian" w:eastAsia="DengXian" w:hAnsi="DengXian" w:cs="Times New Roman"/>
                  <w:kern w:val="0"/>
                  <w:sz w:val="18"/>
                  <w:szCs w:val="18"/>
                  <w:lang w:val="en-US"/>
                  <w14:ligatures w14:val="none"/>
                </w:rPr>
                <w:t xml:space="preserve"> </w:t>
              </w:r>
              <w:r w:rsidRPr="001511D7"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14:ligatures w14:val="none"/>
                </w:rPr>
                <w:t>+</w:t>
              </w:r>
            </w:ins>
          </w:p>
        </w:tc>
      </w:tr>
      <w:tr w:rsidR="00C06E93" w:rsidRPr="001511D7" w14:paraId="3659B497" w14:textId="77777777" w:rsidTr="004C6A78">
        <w:trPr>
          <w:trHeight w:val="25"/>
          <w:ins w:id="27" w:author="Hao Wu" w:date="2025-03-26T15:54:00Z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CD46E61" w14:textId="77777777" w:rsidR="00C06E93" w:rsidRPr="001511D7" w:rsidRDefault="00C06E93" w:rsidP="00C06E93">
            <w:pPr>
              <w:spacing w:after="0" w:line="240" w:lineRule="auto"/>
              <w:rPr>
                <w:ins w:id="28" w:author="Hao Wu" w:date="2025-03-26T15:54:00Z" w16du:dateUtc="2025-03-26T07:54:00Z"/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C9B429A" w14:textId="77777777" w:rsidR="00C06E93" w:rsidRPr="001511D7" w:rsidRDefault="00C06E93" w:rsidP="00C06E93">
            <w:pPr>
              <w:spacing w:after="0" w:line="240" w:lineRule="auto"/>
              <w:rPr>
                <w:ins w:id="29" w:author="Hao Wu" w:date="2025-03-26T15:54:00Z" w16du:dateUtc="2025-03-26T07:54:00Z"/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0B56CCBD" w14:textId="77777777" w:rsidR="00C06E93" w:rsidRPr="001511D7" w:rsidRDefault="00C06E93" w:rsidP="00C06E93">
            <w:pPr>
              <w:spacing w:after="0" w:line="240" w:lineRule="auto"/>
              <w:rPr>
                <w:ins w:id="30" w:author="Hao Wu" w:date="2025-03-26T15:54:00Z" w16du:dateUtc="2025-03-26T07:54:00Z"/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BF92A61" w14:textId="6DDC6051" w:rsidR="00C06E93" w:rsidRPr="00F722CB" w:rsidRDefault="00C06E93" w:rsidP="00C06E93">
            <w:pPr>
              <w:spacing w:after="0" w:line="240" w:lineRule="auto"/>
              <w:rPr>
                <w:ins w:id="31" w:author="Hao Wu" w:date="2025-03-26T15:54:00Z" w16du:dateUtc="2025-03-26T07:54:00Z"/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ins w:id="32" w:author="Hao Wu" w:date="2025-03-26T15:55:00Z">
              <w:r w:rsidRPr="00F722CB">
                <w:rPr>
                  <w:rFonts w:ascii="DengXian" w:eastAsia="DengXian" w:hAnsi="DengXian" w:cs="Times New Roman"/>
                  <w:kern w:val="0"/>
                  <w:sz w:val="18"/>
                  <w:szCs w:val="18"/>
                  <w14:ligatures w14:val="none"/>
                </w:rPr>
                <w:t>10 sec test</w:t>
              </w:r>
            </w:ins>
          </w:p>
        </w:tc>
        <w:tc>
          <w:tcPr>
            <w:tcW w:w="724" w:type="dxa"/>
            <w:gridSpan w:val="2"/>
          </w:tcPr>
          <w:p w14:paraId="40DB9C29" w14:textId="1BE942F9" w:rsidR="00C06E93" w:rsidRPr="001511D7" w:rsidRDefault="00C06E93" w:rsidP="00C06E93">
            <w:pPr>
              <w:spacing w:after="0" w:line="240" w:lineRule="auto"/>
              <w:rPr>
                <w:ins w:id="33" w:author="Hao Wu" w:date="2025-03-26T15:54:00Z" w16du:dateUtc="2025-03-26T07:54:00Z"/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ins w:id="34" w:author="Hao Wu" w:date="2025-03-26T16:04:00Z" w16du:dateUtc="2025-03-26T08:04:00Z">
              <w:r w:rsidRPr="001511D7"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14:ligatures w14:val="none"/>
                </w:rPr>
                <w:t>-</w:t>
              </w:r>
              <w:r w:rsidRPr="001511D7">
                <w:rPr>
                  <w:rFonts w:ascii="DengXian" w:eastAsia="DengXian" w:hAnsi="DengXian" w:cs="Times New Roman"/>
                  <w:kern w:val="0"/>
                  <w:sz w:val="18"/>
                  <w:szCs w:val="18"/>
                  <w14:ligatures w14:val="none"/>
                </w:rPr>
                <w:t>/</w:t>
              </w:r>
              <w:r w:rsidRPr="001511D7">
                <w:rPr>
                  <w:rFonts w:ascii="DengXian" w:eastAsia="DengXian" w:hAnsi="DengXian" w:cs="Times New Roman"/>
                  <w:kern w:val="0"/>
                  <w:sz w:val="18"/>
                  <w:szCs w:val="18"/>
                  <w:lang w:val="en-US"/>
                  <w14:ligatures w14:val="none"/>
                </w:rPr>
                <w:t xml:space="preserve"> </w:t>
              </w:r>
              <w:r w:rsidRPr="001511D7"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14:ligatures w14:val="none"/>
                </w:rPr>
                <w:t>+</w:t>
              </w:r>
            </w:ins>
          </w:p>
        </w:tc>
        <w:tc>
          <w:tcPr>
            <w:tcW w:w="703" w:type="dxa"/>
          </w:tcPr>
          <w:p w14:paraId="4402B154" w14:textId="5EBB1BFA" w:rsidR="00C06E93" w:rsidRPr="001511D7" w:rsidRDefault="00C06E93" w:rsidP="00C06E93">
            <w:pPr>
              <w:spacing w:after="0" w:line="240" w:lineRule="auto"/>
              <w:rPr>
                <w:ins w:id="35" w:author="Hao Wu" w:date="2025-03-26T15:54:00Z" w16du:dateUtc="2025-03-26T07:54:00Z"/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ins w:id="36" w:author="Hao Wu" w:date="2025-03-26T16:04:00Z" w16du:dateUtc="2025-03-26T08:04:00Z">
              <w:r w:rsidRPr="001511D7"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14:ligatures w14:val="none"/>
                </w:rPr>
                <w:t>-</w:t>
              </w:r>
              <w:r w:rsidRPr="001511D7">
                <w:rPr>
                  <w:rFonts w:ascii="DengXian" w:eastAsia="DengXian" w:hAnsi="DengXian" w:cs="Times New Roman"/>
                  <w:kern w:val="0"/>
                  <w:sz w:val="18"/>
                  <w:szCs w:val="18"/>
                  <w14:ligatures w14:val="none"/>
                </w:rPr>
                <w:t>/</w:t>
              </w:r>
              <w:r w:rsidRPr="001511D7">
                <w:rPr>
                  <w:rFonts w:ascii="DengXian" w:eastAsia="DengXian" w:hAnsi="DengXian" w:cs="Times New Roman"/>
                  <w:kern w:val="0"/>
                  <w:sz w:val="18"/>
                  <w:szCs w:val="18"/>
                  <w:lang w:val="en-US"/>
                  <w14:ligatures w14:val="none"/>
                </w:rPr>
                <w:t xml:space="preserve"> </w:t>
              </w:r>
              <w:r w:rsidRPr="001511D7"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14:ligatures w14:val="none"/>
                </w:rPr>
                <w:t>+</w:t>
              </w:r>
            </w:ins>
          </w:p>
        </w:tc>
      </w:tr>
      <w:tr w:rsidR="00C06E93" w:rsidRPr="001511D7" w14:paraId="7FADFBCD" w14:textId="77777777" w:rsidTr="004C6A78">
        <w:trPr>
          <w:trHeight w:val="53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784A15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62F311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</w:tcPr>
          <w:p w14:paraId="0B7C4A62" w14:textId="4EEE1334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Myotomes</w:t>
            </w: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: Upper limb</w:t>
            </w:r>
          </w:p>
        </w:tc>
        <w:tc>
          <w:tcPr>
            <w:tcW w:w="1839" w:type="dxa"/>
            <w:gridSpan w:val="2"/>
          </w:tcPr>
          <w:p w14:paraId="46546B8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gridSpan w:val="2"/>
          </w:tcPr>
          <w:p w14:paraId="2FAD6B5D" w14:textId="5B31881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03" w:type="dxa"/>
          </w:tcPr>
          <w:p w14:paraId="3A3E3618" w14:textId="163DAC0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C06E93" w:rsidRPr="001511D7" w14:paraId="7A9CA60F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1E01E9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E023FC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756771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D51EFB6" w14:textId="14A72BDE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C4 Shoulder shrugs</w:t>
            </w:r>
          </w:p>
        </w:tc>
        <w:tc>
          <w:tcPr>
            <w:tcW w:w="724" w:type="dxa"/>
            <w:gridSpan w:val="2"/>
          </w:tcPr>
          <w:p w14:paraId="2B660803" w14:textId="5D5133C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3B244CA2" w14:textId="527A958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3B972DD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69B8B0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83175D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C8395D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2A7E931" w14:textId="6229AC4D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C5 Shoulder abduction, Elbow flexion</w:t>
            </w:r>
          </w:p>
        </w:tc>
        <w:tc>
          <w:tcPr>
            <w:tcW w:w="724" w:type="dxa"/>
            <w:gridSpan w:val="2"/>
          </w:tcPr>
          <w:p w14:paraId="0EA9EC86" w14:textId="0F3C2174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F1780E9" w14:textId="43C8821D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2FBC192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C786AD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2A6A84B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7E93335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0F9466C" w14:textId="1262413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C6 Wrist Extension</w:t>
            </w:r>
          </w:p>
        </w:tc>
        <w:tc>
          <w:tcPr>
            <w:tcW w:w="724" w:type="dxa"/>
            <w:gridSpan w:val="2"/>
          </w:tcPr>
          <w:p w14:paraId="460F4FBC" w14:textId="10DC0F8C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0247DD2" w14:textId="7E34735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283DBFE1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F3DE79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4EB494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166069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3E862821" w14:textId="3ECCD07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C7 Elbow extension, Wrist flexion</w:t>
            </w:r>
          </w:p>
        </w:tc>
        <w:tc>
          <w:tcPr>
            <w:tcW w:w="724" w:type="dxa"/>
            <w:gridSpan w:val="2"/>
          </w:tcPr>
          <w:p w14:paraId="3BBE4E48" w14:textId="654D2E5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62170593" w14:textId="3D39C485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A371173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3F6EEA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32E8DA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7BFD2BB6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A9E68EC" w14:textId="54E3E1E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C8 Thumb extension, Finger flexion</w:t>
            </w:r>
          </w:p>
        </w:tc>
        <w:tc>
          <w:tcPr>
            <w:tcW w:w="724" w:type="dxa"/>
            <w:gridSpan w:val="2"/>
          </w:tcPr>
          <w:p w14:paraId="3A2C1022" w14:textId="5CF8DB6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3A82E279" w14:textId="6C34FC2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3BD9CA4B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DA54C4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96C486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A21DCD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0989C60" w14:textId="1E4A007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T1 Finger abduction/adduction</w:t>
            </w:r>
          </w:p>
        </w:tc>
        <w:tc>
          <w:tcPr>
            <w:tcW w:w="724" w:type="dxa"/>
            <w:gridSpan w:val="2"/>
          </w:tcPr>
          <w:p w14:paraId="49B3D755" w14:textId="5206305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202162D8" w14:textId="47BA5C34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22823883" w14:textId="77777777" w:rsidTr="004C6A78">
        <w:trPr>
          <w:trHeight w:val="7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0A1D372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6B398C8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</w:tcPr>
          <w:p w14:paraId="19D05E1A" w14:textId="1064EB2E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Myotomes</w:t>
            </w:r>
            <w:r w:rsidRPr="001511D7"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  <w:t>: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Lower limb</w:t>
            </w:r>
          </w:p>
        </w:tc>
        <w:tc>
          <w:tcPr>
            <w:tcW w:w="1839" w:type="dxa"/>
            <w:gridSpan w:val="2"/>
          </w:tcPr>
          <w:p w14:paraId="25F9B89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gridSpan w:val="2"/>
          </w:tcPr>
          <w:p w14:paraId="782AD09E" w14:textId="72713E0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03" w:type="dxa"/>
          </w:tcPr>
          <w:p w14:paraId="69B6BD1F" w14:textId="7D646D0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C06E93" w:rsidRPr="001511D7" w14:paraId="2809CB02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C3584F2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C39F3C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564A1E8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7F9600A5" w14:textId="0403388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L2 hip flexion</w:t>
            </w:r>
          </w:p>
        </w:tc>
        <w:tc>
          <w:tcPr>
            <w:tcW w:w="724" w:type="dxa"/>
            <w:gridSpan w:val="2"/>
          </w:tcPr>
          <w:p w14:paraId="38A3BA4B" w14:textId="10B7761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481864A" w14:textId="693A346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0AEAC698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ABDC49A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D2BF63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A92D8D5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750FC35C" w14:textId="3B0927D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L3 Knee extension</w:t>
            </w:r>
          </w:p>
        </w:tc>
        <w:tc>
          <w:tcPr>
            <w:tcW w:w="724" w:type="dxa"/>
            <w:gridSpan w:val="2"/>
          </w:tcPr>
          <w:p w14:paraId="78C683B3" w14:textId="78F8803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0E95264B" w14:textId="705CD94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05FAA73C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BD1634C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ADB4FA5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A8B62A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1AD940B" w14:textId="60F9C6A5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L4 Ankle dorsiflexion</w:t>
            </w:r>
          </w:p>
        </w:tc>
        <w:tc>
          <w:tcPr>
            <w:tcW w:w="724" w:type="dxa"/>
            <w:gridSpan w:val="2"/>
          </w:tcPr>
          <w:p w14:paraId="0B155765" w14:textId="3507BA3B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40548838" w14:textId="048029A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3F426519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BEE68E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43C854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0D0956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8D60393" w14:textId="4B1F603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L5 Big toe extension</w:t>
            </w:r>
          </w:p>
        </w:tc>
        <w:tc>
          <w:tcPr>
            <w:tcW w:w="724" w:type="dxa"/>
            <w:gridSpan w:val="2"/>
          </w:tcPr>
          <w:p w14:paraId="6553E775" w14:textId="43CA9255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D018B1A" w14:textId="4D5C963A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779A535C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12D4546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0C77C6C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FFD2DF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26FF268F" w14:textId="51A0645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S1 Ankle Plantarflexion</w:t>
            </w:r>
          </w:p>
        </w:tc>
        <w:tc>
          <w:tcPr>
            <w:tcW w:w="724" w:type="dxa"/>
            <w:gridSpan w:val="2"/>
          </w:tcPr>
          <w:p w14:paraId="2576FDBD" w14:textId="73FC169E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1ED8A0B7" w14:textId="28FCACA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B60EB04" w14:textId="77777777" w:rsidTr="00CB5BF9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3939E9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136F9FF" w14:textId="02DD1024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Pulse Exam</w:t>
            </w:r>
          </w:p>
        </w:tc>
        <w:tc>
          <w:tcPr>
            <w:tcW w:w="5106" w:type="dxa"/>
            <w:gridSpan w:val="6"/>
          </w:tcPr>
          <w:p w14:paraId="02D54912" w14:textId="6D256A3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ins w:id="37" w:author="Hao Wu" w:date="2025-03-26T15:54:00Z" w16du:dateUtc="2025-03-26T07:54:00Z">
              <w:r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:lang w:eastAsia="zh-CN"/>
                  <w14:ligatures w14:val="none"/>
                </w:rPr>
                <w:t>P</w:t>
              </w:r>
              <w:r w:rsidRPr="00F722CB">
                <w:rPr>
                  <w:rFonts w:ascii="DengXian" w:eastAsia="DengXian" w:hAnsi="DengXian" w:cs="Times New Roman"/>
                  <w:kern w:val="0"/>
                  <w:sz w:val="18"/>
                  <w:szCs w:val="18"/>
                  <w:lang w:eastAsia="zh-CN"/>
                  <w14:ligatures w14:val="none"/>
                </w:rPr>
                <w:t xml:space="preserve">resent </w:t>
              </w:r>
              <w:r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:lang w:eastAsia="zh-CN"/>
                  <w14:ligatures w14:val="none"/>
                </w:rPr>
                <w:t>/</w:t>
              </w:r>
              <w:r w:rsidRPr="00F722CB">
                <w:rPr>
                  <w:rFonts w:ascii="DengXian" w:eastAsia="DengXian" w:hAnsi="DengXian" w:cs="Times New Roman"/>
                  <w:kern w:val="0"/>
                  <w:sz w:val="18"/>
                  <w:szCs w:val="18"/>
                  <w:lang w:eastAsia="zh-CN"/>
                  <w14:ligatures w14:val="none"/>
                </w:rPr>
                <w:t xml:space="preserve"> </w:t>
              </w:r>
              <w:r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:lang w:eastAsia="zh-CN"/>
                  <w14:ligatures w14:val="none"/>
                </w:rPr>
                <w:t>N</w:t>
              </w:r>
              <w:r w:rsidRPr="00F722CB">
                <w:rPr>
                  <w:rFonts w:ascii="DengXian" w:eastAsia="DengXian" w:hAnsi="DengXian" w:cs="Times New Roman"/>
                  <w:kern w:val="0"/>
                  <w:sz w:val="18"/>
                  <w:szCs w:val="18"/>
                  <w:lang w:eastAsia="zh-CN"/>
                  <w14:ligatures w14:val="none"/>
                </w:rPr>
                <w:t>ot</w:t>
              </w:r>
              <w:r>
                <w:rPr>
                  <w:rFonts w:ascii="DengXian" w:eastAsia="DengXian" w:hAnsi="DengXian" w:cs="Times New Roman" w:hint="eastAsia"/>
                  <w:kern w:val="0"/>
                  <w:sz w:val="18"/>
                  <w:szCs w:val="18"/>
                  <w:lang w:eastAsia="zh-CN"/>
                  <w14:ligatures w14:val="none"/>
                </w:rPr>
                <w:t xml:space="preserve"> Present</w:t>
              </w:r>
            </w:ins>
            <w:del w:id="38" w:author="Hao Wu" w:date="2025-03-26T15:54:00Z" w16du:dateUtc="2025-03-26T07:54:00Z">
              <w:r w:rsidDel="00F722CB">
                <w:rPr>
                  <w:rFonts w:ascii="DengXian" w:eastAsia="DengXian" w:hAnsi="DengXian" w:cs="Times New Roman"/>
                  <w:kern w:val="0"/>
                  <w:sz w:val="18"/>
                  <w:szCs w:val="18"/>
                  <w:lang w:eastAsia="zh-CN"/>
                  <w14:ligatures w14:val="none"/>
                </w:rPr>
                <w:delText xml:space="preserve">  </w:delText>
              </w:r>
              <w:r w:rsidRPr="002345E3" w:rsidDel="00F722CB">
                <w:rPr>
                  <w:rFonts w:ascii="DengXian" w:eastAsia="DengXian" w:hAnsi="DengXian" w:cs="Times New Roman"/>
                  <w:kern w:val="0"/>
                  <w:sz w:val="18"/>
                  <w:szCs w:val="18"/>
                  <w:lang w:eastAsia="zh-CN"/>
                  <w14:ligatures w14:val="none"/>
                </w:rPr>
                <w:delText>bpm</w:delText>
              </w:r>
            </w:del>
          </w:p>
        </w:tc>
      </w:tr>
      <w:tr w:rsidR="00C06E93" w:rsidRPr="001511D7" w14:paraId="34B7EDB9" w14:textId="63417290" w:rsidTr="009600FB">
        <w:trPr>
          <w:trHeight w:val="215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5266C9E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IV: Function Score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4C5D5CA4" w14:textId="5847E34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Roland-Morris Disability Questionnaire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(</w:t>
            </w:r>
            <w:r w:rsidRPr="001511D7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RMDQ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)</w:t>
            </w: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 xml:space="preserve"> (24-item scale for low back pain impact)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6"/>
          </w:tcPr>
          <w:p w14:paraId="60D4F213" w14:textId="61D1BC5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 /24</w:t>
            </w:r>
          </w:p>
        </w:tc>
      </w:tr>
      <w:tr w:rsidR="00C06E93" w:rsidRPr="001511D7" w14:paraId="364626E2" w14:textId="77777777" w:rsidTr="009600FB">
        <w:trPr>
          <w:trHeight w:val="21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15792E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37AC5787" w14:textId="32CB82C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Neck Disability Index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(NDI)</w:t>
            </w: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 xml:space="preserve"> (10-item percentage scale for cervical dysfunction)</w:t>
            </w:r>
          </w:p>
        </w:tc>
        <w:tc>
          <w:tcPr>
            <w:tcW w:w="5106" w:type="dxa"/>
            <w:gridSpan w:val="6"/>
          </w:tcPr>
          <w:p w14:paraId="3AC1C242" w14:textId="0579E79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 %</w:t>
            </w:r>
          </w:p>
        </w:tc>
      </w:tr>
      <w:tr w:rsidR="00C06E93" w:rsidRPr="001511D7" w14:paraId="3499F9A4" w14:textId="6457B517" w:rsidTr="009600FB">
        <w:trPr>
          <w:trHeight w:val="213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0F27AC8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V: Intervention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2DFF7BF5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Postural correction</w:t>
            </w:r>
          </w:p>
        </w:tc>
        <w:tc>
          <w:tcPr>
            <w:tcW w:w="5106" w:type="dxa"/>
            <w:gridSpan w:val="6"/>
            <w:shd w:val="clear" w:color="auto" w:fill="auto"/>
            <w:vAlign w:val="bottom"/>
          </w:tcPr>
          <w:p w14:paraId="13CB2CAB" w14:textId="3ABADEBB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52C200BE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46C445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78E95E6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Pain Modulation (hot pack)</w:t>
            </w:r>
          </w:p>
        </w:tc>
        <w:tc>
          <w:tcPr>
            <w:tcW w:w="5106" w:type="dxa"/>
            <w:gridSpan w:val="6"/>
            <w:shd w:val="clear" w:color="auto" w:fill="auto"/>
            <w:vAlign w:val="bottom"/>
          </w:tcPr>
          <w:p w14:paraId="4885DED2" w14:textId="2A28C3B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084BE391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7A36CC9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77523376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Therapeutic Exercise</w:t>
            </w:r>
          </w:p>
        </w:tc>
        <w:tc>
          <w:tcPr>
            <w:tcW w:w="5106" w:type="dxa"/>
            <w:gridSpan w:val="6"/>
            <w:shd w:val="clear" w:color="auto" w:fill="auto"/>
            <w:vAlign w:val="bottom"/>
          </w:tcPr>
          <w:p w14:paraId="53914D36" w14:textId="14B8243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59D6653B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265E812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39F8C19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Gait re-education</w:t>
            </w:r>
          </w:p>
        </w:tc>
        <w:tc>
          <w:tcPr>
            <w:tcW w:w="5106" w:type="dxa"/>
            <w:gridSpan w:val="6"/>
            <w:shd w:val="clear" w:color="auto" w:fill="auto"/>
            <w:vAlign w:val="bottom"/>
          </w:tcPr>
          <w:p w14:paraId="7A84F5CB" w14:textId="790B1A31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3807C604" w14:textId="747D5284" w:rsidTr="009600FB">
        <w:trPr>
          <w:trHeight w:val="388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120AD90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VI: Recommendation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4535B258" w14:textId="518DF561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Discharge with advice &amp; home program</w:t>
            </w:r>
          </w:p>
        </w:tc>
        <w:tc>
          <w:tcPr>
            <w:tcW w:w="5106" w:type="dxa"/>
            <w:gridSpan w:val="6"/>
          </w:tcPr>
          <w:p w14:paraId="06D38D3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1FA38728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7D4D97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BA6F410" w14:textId="3CC6C71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Further </w:t>
            </w: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Specialist Outpatient Department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(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SOPD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)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follow up</w:t>
            </w:r>
          </w:p>
        </w:tc>
        <w:tc>
          <w:tcPr>
            <w:tcW w:w="5106" w:type="dxa"/>
            <w:gridSpan w:val="6"/>
          </w:tcPr>
          <w:p w14:paraId="1EEDB0C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14677CAB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FBF61A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4C13349D" w14:textId="0B1759C3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OPD PT</w:t>
            </w:r>
          </w:p>
        </w:tc>
        <w:tc>
          <w:tcPr>
            <w:tcW w:w="5106" w:type="dxa"/>
            <w:gridSpan w:val="6"/>
          </w:tcPr>
          <w:p w14:paraId="17D6542A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2B0B894C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126627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189B7D58" w14:textId="6B082C33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Day Rehabilitation</w:t>
            </w:r>
          </w:p>
        </w:tc>
        <w:tc>
          <w:tcPr>
            <w:tcW w:w="5106" w:type="dxa"/>
            <w:gridSpan w:val="6"/>
          </w:tcPr>
          <w:p w14:paraId="202448DA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</w:tbl>
    <w:p w14:paraId="72647F6E" w14:textId="77777777" w:rsidR="00F816AA" w:rsidRPr="001511D7" w:rsidRDefault="00F816AA"/>
    <w:sectPr w:rsidR="00F816AA" w:rsidRPr="0015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45C85" w14:textId="77777777" w:rsidR="004F39A3" w:rsidRDefault="004F39A3" w:rsidP="00B34FE3">
      <w:pPr>
        <w:spacing w:after="0" w:line="240" w:lineRule="auto"/>
      </w:pPr>
      <w:r>
        <w:separator/>
      </w:r>
    </w:p>
  </w:endnote>
  <w:endnote w:type="continuationSeparator" w:id="0">
    <w:p w14:paraId="3AA29616" w14:textId="77777777" w:rsidR="004F39A3" w:rsidRDefault="004F39A3" w:rsidP="00B3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9A827" w14:textId="77777777" w:rsidR="004F39A3" w:rsidRDefault="004F39A3" w:rsidP="00B34FE3">
      <w:pPr>
        <w:spacing w:after="0" w:line="240" w:lineRule="auto"/>
      </w:pPr>
      <w:r>
        <w:separator/>
      </w:r>
    </w:p>
  </w:footnote>
  <w:footnote w:type="continuationSeparator" w:id="0">
    <w:p w14:paraId="41BB2092" w14:textId="77777777" w:rsidR="004F39A3" w:rsidRDefault="004F39A3" w:rsidP="00B34FE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o Wu">
    <w15:presenceInfo w15:providerId="Windows Live" w15:userId="b58b568a04a3fb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9C"/>
    <w:rsid w:val="00000199"/>
    <w:rsid w:val="00087595"/>
    <w:rsid w:val="000A55C4"/>
    <w:rsid w:val="000E04C4"/>
    <w:rsid w:val="000F7DB8"/>
    <w:rsid w:val="00124A05"/>
    <w:rsid w:val="001511D7"/>
    <w:rsid w:val="00167FF2"/>
    <w:rsid w:val="00173DC8"/>
    <w:rsid w:val="00182C10"/>
    <w:rsid w:val="00213204"/>
    <w:rsid w:val="002345E3"/>
    <w:rsid w:val="00254629"/>
    <w:rsid w:val="00263A12"/>
    <w:rsid w:val="002676D3"/>
    <w:rsid w:val="00271449"/>
    <w:rsid w:val="002E525B"/>
    <w:rsid w:val="00310087"/>
    <w:rsid w:val="00322C4A"/>
    <w:rsid w:val="003475FB"/>
    <w:rsid w:val="00352A9E"/>
    <w:rsid w:val="00411FA4"/>
    <w:rsid w:val="00421F40"/>
    <w:rsid w:val="004C6008"/>
    <w:rsid w:val="004C6A78"/>
    <w:rsid w:val="004F39A3"/>
    <w:rsid w:val="00500DF7"/>
    <w:rsid w:val="00520760"/>
    <w:rsid w:val="00544A53"/>
    <w:rsid w:val="005D65F3"/>
    <w:rsid w:val="006952AA"/>
    <w:rsid w:val="00721216"/>
    <w:rsid w:val="00752E81"/>
    <w:rsid w:val="0079159C"/>
    <w:rsid w:val="007B492B"/>
    <w:rsid w:val="00807BD5"/>
    <w:rsid w:val="0081160E"/>
    <w:rsid w:val="0083718C"/>
    <w:rsid w:val="0089481B"/>
    <w:rsid w:val="008F103A"/>
    <w:rsid w:val="00914BC2"/>
    <w:rsid w:val="009324BA"/>
    <w:rsid w:val="00950C6A"/>
    <w:rsid w:val="009600FB"/>
    <w:rsid w:val="00966A45"/>
    <w:rsid w:val="009B051A"/>
    <w:rsid w:val="009B07FE"/>
    <w:rsid w:val="009C0C1D"/>
    <w:rsid w:val="00B20BEA"/>
    <w:rsid w:val="00B34FE3"/>
    <w:rsid w:val="00C06E93"/>
    <w:rsid w:val="00C54C01"/>
    <w:rsid w:val="00C65508"/>
    <w:rsid w:val="00CA147C"/>
    <w:rsid w:val="00CB3D87"/>
    <w:rsid w:val="00CE2912"/>
    <w:rsid w:val="00D24EC0"/>
    <w:rsid w:val="00D60EE9"/>
    <w:rsid w:val="00DC421C"/>
    <w:rsid w:val="00E105FB"/>
    <w:rsid w:val="00E544A0"/>
    <w:rsid w:val="00F21BD0"/>
    <w:rsid w:val="00F24172"/>
    <w:rsid w:val="00F47914"/>
    <w:rsid w:val="00F61582"/>
    <w:rsid w:val="00F722CB"/>
    <w:rsid w:val="00F816AA"/>
    <w:rsid w:val="00F969AD"/>
    <w:rsid w:val="00FB6B0C"/>
    <w:rsid w:val="00FB7724"/>
    <w:rsid w:val="00F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93F8D"/>
  <w15:chartTrackingRefBased/>
  <w15:docId w15:val="{FD0888E9-AACE-4E14-B20D-95286189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E3"/>
  </w:style>
  <w:style w:type="paragraph" w:styleId="Footer">
    <w:name w:val="footer"/>
    <w:basedOn w:val="Normal"/>
    <w:link w:val="FooterChar"/>
    <w:uiPriority w:val="99"/>
    <w:unhideWhenUsed/>
    <w:rsid w:val="00B3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E3"/>
  </w:style>
  <w:style w:type="character" w:styleId="CommentReference">
    <w:name w:val="annotation reference"/>
    <w:basedOn w:val="DefaultParagraphFont"/>
    <w:uiPriority w:val="99"/>
    <w:semiHidden/>
    <w:unhideWhenUsed/>
    <w:rsid w:val="00520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07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0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7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C0C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76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5</cp:revision>
  <dcterms:created xsi:type="dcterms:W3CDTF">2025-03-16T06:31:00Z</dcterms:created>
  <dcterms:modified xsi:type="dcterms:W3CDTF">2025-03-26T08:24:00Z</dcterms:modified>
</cp:coreProperties>
</file>