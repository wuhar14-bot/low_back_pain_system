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DD6EF">
      <w:pPr>
        <w:pStyle w:val="3"/>
        <w:adjustRightInd/>
        <w:snapToGrid/>
        <w:spacing w:before="0" w:after="120"/>
        <w:jc w:val="center"/>
        <w:rPr>
          <w:rFonts w:ascii="Times New Roman" w:hAnsi="Times New Roman" w:eastAsia="仿宋" w:cs="楷体"/>
          <w:szCs w:val="32"/>
          <w:highlight w:val="yellow"/>
        </w:rPr>
      </w:pPr>
      <w:bookmarkStart w:id="0" w:name="_Toc16126"/>
      <w:r>
        <w:rPr>
          <w:rStyle w:val="16"/>
          <w:rFonts w:hint="eastAsia"/>
          <w:b/>
        </w:rPr>
        <w:t>主要研究者履历</w:t>
      </w:r>
      <w:bookmarkEnd w:id="0"/>
    </w:p>
    <w:tbl>
      <w:tblPr>
        <w:tblStyle w:val="11"/>
        <w:tblpPr w:leftFromText="180" w:rightFromText="180" w:vertAnchor="text" w:horzAnchor="page" w:tblpX="1733" w:tblpY="240"/>
        <w:tblW w:w="87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1140"/>
        <w:gridCol w:w="885"/>
        <w:gridCol w:w="247"/>
        <w:gridCol w:w="563"/>
        <w:gridCol w:w="1709"/>
        <w:gridCol w:w="592"/>
        <w:gridCol w:w="1680"/>
        <w:tblGridChange w:id="0">
          <w:tblGrid>
            <w:gridCol w:w="1899"/>
            <w:gridCol w:w="1140"/>
            <w:gridCol w:w="885"/>
            <w:gridCol w:w="247"/>
            <w:gridCol w:w="563"/>
            <w:gridCol w:w="1709"/>
            <w:gridCol w:w="592"/>
            <w:gridCol w:w="1680"/>
          </w:tblGrid>
        </w:tblGridChange>
      </w:tblGrid>
      <w:tr w14:paraId="6BAD1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99" w:type="dxa"/>
            <w:vAlign w:val="center"/>
          </w:tcPr>
          <w:p w14:paraId="11BB6525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姓名</w:t>
            </w:r>
          </w:p>
        </w:tc>
        <w:tc>
          <w:tcPr>
            <w:tcW w:w="1140" w:type="dxa"/>
            <w:vAlign w:val="center"/>
          </w:tcPr>
          <w:p w14:paraId="5D23F982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赵凤东</w:t>
            </w:r>
          </w:p>
        </w:tc>
        <w:tc>
          <w:tcPr>
            <w:tcW w:w="885" w:type="dxa"/>
            <w:vAlign w:val="center"/>
          </w:tcPr>
          <w:p w14:paraId="4827CB7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性别</w:t>
            </w:r>
          </w:p>
        </w:tc>
        <w:tc>
          <w:tcPr>
            <w:tcW w:w="810" w:type="dxa"/>
            <w:gridSpan w:val="2"/>
            <w:vAlign w:val="center"/>
          </w:tcPr>
          <w:p w14:paraId="39B65D64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男</w:t>
            </w:r>
          </w:p>
        </w:tc>
        <w:tc>
          <w:tcPr>
            <w:tcW w:w="2301" w:type="dxa"/>
            <w:gridSpan w:val="2"/>
            <w:vAlign w:val="center"/>
          </w:tcPr>
          <w:p w14:paraId="24299D25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出生日期</w:t>
            </w:r>
          </w:p>
        </w:tc>
        <w:tc>
          <w:tcPr>
            <w:tcW w:w="1680" w:type="dxa"/>
            <w:vAlign w:val="center"/>
          </w:tcPr>
          <w:p w14:paraId="6B7E69C8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ascii="Times New Roman" w:hAnsi="Times New Roman" w:eastAsia="仿宋" w:cs="仿宋"/>
                <w:sz w:val="24"/>
                <w:szCs w:val="24"/>
              </w:rPr>
              <w:t>1968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仿宋" w:cs="仿宋"/>
                <w:sz w:val="24"/>
                <w:szCs w:val="24"/>
              </w:rPr>
              <w:t>11</w:t>
            </w:r>
          </w:p>
        </w:tc>
      </w:tr>
      <w:tr w14:paraId="47DF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99" w:type="dxa"/>
            <w:vAlign w:val="center"/>
          </w:tcPr>
          <w:p w14:paraId="6ABB7A1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工作单位</w:t>
            </w:r>
          </w:p>
        </w:tc>
        <w:tc>
          <w:tcPr>
            <w:tcW w:w="2835" w:type="dxa"/>
            <w:gridSpan w:val="4"/>
            <w:vAlign w:val="center"/>
          </w:tcPr>
          <w:p w14:paraId="354896A8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浙江大学附属邵逸夫医院</w:t>
            </w:r>
          </w:p>
        </w:tc>
        <w:tc>
          <w:tcPr>
            <w:tcW w:w="2301" w:type="dxa"/>
            <w:gridSpan w:val="2"/>
            <w:vAlign w:val="center"/>
          </w:tcPr>
          <w:p w14:paraId="3CC888FE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科室</w:t>
            </w:r>
          </w:p>
        </w:tc>
        <w:tc>
          <w:tcPr>
            <w:tcW w:w="1680" w:type="dxa"/>
            <w:vAlign w:val="center"/>
          </w:tcPr>
          <w:p w14:paraId="743C4991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骨科</w:t>
            </w:r>
          </w:p>
        </w:tc>
      </w:tr>
      <w:tr w14:paraId="7E420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99" w:type="dxa"/>
            <w:vAlign w:val="center"/>
          </w:tcPr>
          <w:p w14:paraId="5B18471B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专业</w:t>
            </w:r>
          </w:p>
        </w:tc>
        <w:tc>
          <w:tcPr>
            <w:tcW w:w="2835" w:type="dxa"/>
            <w:gridSpan w:val="4"/>
            <w:vAlign w:val="center"/>
          </w:tcPr>
          <w:p w14:paraId="4D6CC70D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外科学（骨科）</w:t>
            </w:r>
          </w:p>
        </w:tc>
        <w:tc>
          <w:tcPr>
            <w:tcW w:w="2301" w:type="dxa"/>
            <w:gridSpan w:val="2"/>
            <w:vAlign w:val="center"/>
          </w:tcPr>
          <w:p w14:paraId="611D1B4E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学历</w:t>
            </w:r>
          </w:p>
        </w:tc>
        <w:tc>
          <w:tcPr>
            <w:tcW w:w="1680" w:type="dxa"/>
            <w:vAlign w:val="center"/>
          </w:tcPr>
          <w:p w14:paraId="34AD7A85">
            <w:pPr>
              <w:jc w:val="both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del w:id="1" w:author="詹淑贝" w:date="2025-02-11T13:48:51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医</w:delText>
              </w:r>
            </w:del>
            <w:del w:id="2" w:author="詹淑贝" w:date="2025-02-11T13:48:50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学</w:delText>
              </w:r>
            </w:del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博士</w:t>
            </w:r>
            <w:ins w:id="3" w:author="詹淑贝" w:date="2025-02-11T13:48:56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研究生</w:t>
              </w:r>
            </w:ins>
          </w:p>
        </w:tc>
      </w:tr>
      <w:tr w14:paraId="5AA08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99" w:type="dxa"/>
            <w:vAlign w:val="center"/>
          </w:tcPr>
          <w:p w14:paraId="46BEDB8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职称</w:t>
            </w:r>
          </w:p>
        </w:tc>
        <w:tc>
          <w:tcPr>
            <w:tcW w:w="2835" w:type="dxa"/>
            <w:gridSpan w:val="4"/>
            <w:vAlign w:val="center"/>
          </w:tcPr>
          <w:p w14:paraId="27142357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主任医师</w:t>
            </w:r>
          </w:p>
          <w:p w14:paraId="22F98BD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2301" w:type="dxa"/>
            <w:gridSpan w:val="2"/>
            <w:vAlign w:val="center"/>
          </w:tcPr>
          <w:p w14:paraId="5A775661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职务</w:t>
            </w:r>
          </w:p>
        </w:tc>
        <w:tc>
          <w:tcPr>
            <w:tcW w:w="1680" w:type="dxa"/>
            <w:vAlign w:val="center"/>
          </w:tcPr>
          <w:p w14:paraId="5340F2C7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科</w:t>
            </w:r>
            <w:del w:id="4" w:author="詹淑贝" w:date="2025-02-11T13:49:01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室</w:delText>
              </w:r>
            </w:del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副主任</w:t>
            </w:r>
          </w:p>
          <w:p w14:paraId="7DAEA69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</w:p>
          <w:p w14:paraId="303ACB93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机构主任</w:t>
            </w:r>
          </w:p>
        </w:tc>
      </w:tr>
      <w:tr w14:paraId="1EDC1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99" w:type="dxa"/>
            <w:vAlign w:val="center"/>
          </w:tcPr>
          <w:p w14:paraId="5B81669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邮箱</w:t>
            </w:r>
          </w:p>
        </w:tc>
        <w:tc>
          <w:tcPr>
            <w:tcW w:w="2835" w:type="dxa"/>
            <w:gridSpan w:val="4"/>
            <w:vAlign w:val="center"/>
          </w:tcPr>
          <w:p w14:paraId="0E4A776B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ascii="Times New Roman" w:hAnsi="Times New Roman" w:eastAsia="仿宋" w:cs="仿宋"/>
                <w:sz w:val="24"/>
                <w:szCs w:val="24"/>
              </w:rPr>
              <w:t>zhaodong68@hotmail.com</w:t>
            </w:r>
          </w:p>
        </w:tc>
        <w:tc>
          <w:tcPr>
            <w:tcW w:w="2301" w:type="dxa"/>
            <w:gridSpan w:val="2"/>
            <w:vAlign w:val="center"/>
          </w:tcPr>
          <w:p w14:paraId="59D40A4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联系电话</w:t>
            </w:r>
          </w:p>
        </w:tc>
        <w:tc>
          <w:tcPr>
            <w:tcW w:w="1680" w:type="dxa"/>
            <w:vAlign w:val="center"/>
          </w:tcPr>
          <w:p w14:paraId="369C2249">
            <w:pPr>
              <w:jc w:val="both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ascii="Times New Roman" w:hAnsi="Times New Roman" w:eastAsia="仿宋" w:cs="仿宋"/>
                <w:sz w:val="24"/>
                <w:szCs w:val="24"/>
              </w:rPr>
              <w:t>13858120759</w:t>
            </w:r>
          </w:p>
        </w:tc>
      </w:tr>
      <w:tr w14:paraId="74CB6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1899" w:type="dxa"/>
            <w:vAlign w:val="center"/>
          </w:tcPr>
          <w:p w14:paraId="7D54DBA3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GCP证书</w:t>
            </w:r>
          </w:p>
        </w:tc>
        <w:tc>
          <w:tcPr>
            <w:tcW w:w="6816" w:type="dxa"/>
            <w:gridSpan w:val="7"/>
            <w:vAlign w:val="center"/>
          </w:tcPr>
          <w:p w14:paraId="3B7AE5B7">
            <w:pPr>
              <w:ind w:firstLine="1190" w:firstLineChars="500"/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有                          □无</w:t>
            </w:r>
          </w:p>
        </w:tc>
      </w:tr>
      <w:tr w14:paraId="1DD24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exact"/>
        </w:trPr>
        <w:tc>
          <w:tcPr>
            <w:tcW w:w="1899" w:type="dxa"/>
            <w:vAlign w:val="center"/>
          </w:tcPr>
          <w:p w14:paraId="3B3D6704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是否开展过临床研究</w:t>
            </w:r>
          </w:p>
        </w:tc>
        <w:tc>
          <w:tcPr>
            <w:tcW w:w="6816" w:type="dxa"/>
            <w:gridSpan w:val="7"/>
            <w:vAlign w:val="center"/>
          </w:tcPr>
          <w:p w14:paraId="3DA5D467">
            <w:pPr>
              <w:jc w:val="center"/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  <w:u w:val="single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  <w:lang w:eastAsia="zh-CN"/>
              </w:rPr>
              <w:t>☑</w:t>
            </w: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 xml:space="preserve">是 </w:t>
            </w:r>
            <w:r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  <w:u w:val="single"/>
              </w:rPr>
              <w:t xml:space="preserve"> 7</w:t>
            </w: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项                  □否</w:t>
            </w:r>
          </w:p>
        </w:tc>
      </w:tr>
      <w:tr w14:paraId="3F3BF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" w:author="詹淑贝" w:date="2025-02-11T13:50:5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694" w:hRule="exact"/>
          <w:trPrChange w:id="5" w:author="詹淑贝" w:date="2025-02-11T13:50:57Z">
            <w:trPr>
              <w:trHeight w:val="5134" w:hRule="exact"/>
            </w:trPr>
          </w:trPrChange>
        </w:trPr>
        <w:tc>
          <w:tcPr>
            <w:tcW w:w="1899" w:type="dxa"/>
            <w:vAlign w:val="center"/>
            <w:tcPrChange w:id="6" w:author="詹淑贝" w:date="2025-02-11T13:50:57Z">
              <w:tcPr>
                <w:tcW w:w="1899" w:type="dxa"/>
                <w:vAlign w:val="center"/>
                <w:tcPrChange w:id="7" w:author="詹淑贝" w:date="2025-02-11T13:50:57Z">
                  <w:tcPr>
                    <w:tcW w:w="1899" w:type="dxa"/>
                    <w:vAlign w:val="center"/>
                  </w:tcPr>
                </w:tcPrChange>
              </w:tcPr>
            </w:tcPrChange>
          </w:tcPr>
          <w:p w14:paraId="26D3DB32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教育及工作</w:t>
            </w:r>
          </w:p>
          <w:p w14:paraId="288CD04D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简  历</w:t>
            </w:r>
          </w:p>
          <w:p w14:paraId="3D1FEA39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6816" w:type="dxa"/>
            <w:gridSpan w:val="7"/>
            <w:vAlign w:val="center"/>
            <w:tcPrChange w:id="8" w:author="詹淑贝" w:date="2025-02-11T13:50:57Z">
              <w:tcPr>
                <w:tcW w:w="6816" w:type="dxa"/>
                <w:gridSpan w:val="7"/>
                <w:vAlign w:val="center"/>
                <w:tcPrChange w:id="9" w:author="詹淑贝" w:date="2025-02-11T13:50:57Z">
                  <w:tcPr>
                    <w:tcW w:w="6816" w:type="dxa"/>
                    <w:vAlign w:val="center"/>
                  </w:tcPr>
                </w:tcPrChange>
              </w:tcPr>
            </w:tcPrChange>
          </w:tcPr>
          <w:p w14:paraId="33586030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1" w:after="200" w:afterLines="-2147483648" w:afterAutospacing="0" w:line="240" w:lineRule="auto"/>
              <w:ind w:left="0" w:right="0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10" w:author="詹淑贝" w:date="2025-02-11T13:50:53Z">
                <w:pPr>
                  <w:keepNext w:val="0"/>
                  <w:keepLines w:val="0"/>
                  <w:widowControl/>
                  <w:suppressLineNumbers w:val="0"/>
                  <w:adjustRightInd w:val="0"/>
                  <w:snapToGrid w:val="0"/>
                  <w:spacing w:before="0" w:beforeAutospacing="1" w:after="69" w:afterLines="20" w:afterAutospacing="0" w:line="440" w:lineRule="exact"/>
                  <w:ind w:left="0" w:right="0"/>
                  <w:jc w:val="left"/>
                </w:pPr>
              </w:pPrChange>
            </w:pPr>
            <w:r>
              <w:rPr>
                <w:rFonts w:hint="eastAsia" w:ascii="仿宋" w:hAnsi="仿宋" w:eastAsia="仿宋" w:cs="仿宋"/>
                <w:snapToGrid/>
                <w:kern w:val="0"/>
                <w:sz w:val="24"/>
                <w:szCs w:val="24"/>
                <w:lang w:val="en-US" w:eastAsia="zh-CN" w:bidi="ar"/>
              </w:rPr>
              <w:t>教育经历：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11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2001.09-2005.06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，浙江大学，外科学（骨科），医学博士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12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1996.09-1999.06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，西安交通大学，外科学（骨科），医学硕士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ins w:id="14" w:author="詹淑贝" w:date="2025-02-11T13:51:19Z"/>
                <w:rFonts w:hint="eastAsia" w:ascii="仿宋" w:hAnsi="仿宋" w:eastAsia="仿宋" w:cs="仿宋"/>
                <w:sz w:val="24"/>
                <w:szCs w:val="24"/>
              </w:rPr>
              <w:pPrChange w:id="13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1988.09-1993.06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，西安医科大学，临床医学，医学学士</w:t>
            </w:r>
          </w:p>
          <w:p w14:paraId="1C5DD3E4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ins w:id="16" w:author="詹淑贝" w:date="2025-02-11T13:50:48Z"/>
                <w:rFonts w:hint="eastAsia" w:ascii="仿宋" w:hAnsi="仿宋" w:eastAsia="仿宋" w:cs="仿宋"/>
                <w:sz w:val="24"/>
                <w:szCs w:val="24"/>
              </w:rPr>
              <w:pPrChange w:id="15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del w:id="18" w:author="詹淑贝" w:date="2025-02-11T13:50:46Z"/>
                <w:rFonts w:hint="default" w:ascii="仿宋" w:hAnsi="仿宋" w:eastAsia="仿宋" w:cs="仿宋"/>
                <w:sz w:val="24"/>
                <w:szCs w:val="24"/>
              </w:rPr>
              <w:pPrChange w:id="17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</w:p>
          <w:p w14:paraId="33586030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1" w:after="200" w:afterLines="20" w:afterAutospacing="0" w:line="440" w:lineRule="exact"/>
              <w:ind w:left="0" w:right="0"/>
              <w:jc w:val="left"/>
              <w:rPr>
                <w:del w:id="20" w:author="詹淑贝" w:date="2025-02-11T13:50:44Z"/>
                <w:rFonts w:hint="default" w:ascii="Times New Roman" w:hAnsi="Times New Roman" w:eastAsia="仿宋" w:cs="Times New Roman"/>
                <w:sz w:val="24"/>
                <w:szCs w:val="24"/>
              </w:rPr>
              <w:pPrChange w:id="19" w:author="詹淑贝" w:date="2025-02-11T13:50:53Z">
                <w:pPr>
                  <w:keepNext w:val="0"/>
                  <w:keepLines w:val="0"/>
                  <w:widowControl/>
                  <w:suppressLineNumbers w:val="0"/>
                  <w:adjustRightInd w:val="0"/>
                  <w:snapToGrid w:val="0"/>
                  <w:spacing w:before="0" w:beforeAutospacing="1" w:after="69" w:afterLines="20" w:afterAutospacing="0" w:line="440" w:lineRule="exact"/>
                  <w:ind w:left="0" w:right="0"/>
                  <w:jc w:val="left"/>
                </w:pPr>
              </w:pPrChange>
            </w:pPr>
            <w:del w:id="21" w:author="詹淑贝" w:date="2025-02-11T13:50:45Z">
              <w:r>
                <w:rPr>
                  <w:rFonts w:hint="default" w:ascii="Times New Roman" w:hAnsi="Times New Roman" w:eastAsia="仿宋" w:cs="Times New Roman"/>
                  <w:snapToGrid/>
                  <w:kern w:val="0"/>
                  <w:sz w:val="24"/>
                  <w:szCs w:val="24"/>
                  <w:lang w:val="en-US" w:eastAsia="zh-CN" w:bidi="ar"/>
                </w:rPr>
                <w:delText xml:space="preserve"> </w:delText>
              </w:r>
            </w:del>
          </w:p>
          <w:p w14:paraId="33586030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1" w:after="200" w:afterLines="20" w:afterAutospacing="0" w:line="440" w:lineRule="exact"/>
              <w:ind w:left="0" w:right="0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22" w:author="詹淑贝" w:date="2025-02-11T13:50:53Z">
                <w:pPr>
                  <w:keepNext w:val="0"/>
                  <w:keepLines w:val="0"/>
                  <w:widowControl/>
                  <w:suppressLineNumbers w:val="0"/>
                  <w:adjustRightInd w:val="0"/>
                  <w:snapToGrid w:val="0"/>
                  <w:spacing w:before="0" w:beforeAutospacing="1" w:after="69" w:afterLines="20" w:afterAutospacing="0" w:line="440" w:lineRule="exact"/>
                  <w:ind w:left="0" w:right="0"/>
                  <w:jc w:val="left"/>
                </w:pPr>
              </w:pPrChange>
            </w:pPr>
            <w:r>
              <w:rPr>
                <w:rFonts w:hint="eastAsia" w:ascii="仿宋" w:hAnsi="仿宋" w:eastAsia="仿宋" w:cs="仿宋"/>
                <w:snapToGrid/>
                <w:kern w:val="0"/>
                <w:sz w:val="24"/>
                <w:szCs w:val="24"/>
                <w:lang w:val="en-US" w:eastAsia="zh-CN" w:bidi="ar"/>
              </w:rPr>
              <w:t>工作经历：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23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2019.01-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今，邵逸夫医院，骨科，教授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24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2012.12-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今，邵逸夫医院，骨科，主任医师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25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2006.12-2012.12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，邵逸夫医院，骨科，副主任医师 </w:t>
            </w:r>
          </w:p>
          <w:p w14:paraId="33586030">
            <w:pPr>
              <w:keepNext w:val="0"/>
              <w:keepLines w:val="0"/>
              <w:widowControl/>
              <w:suppressLineNumbers w:val="0"/>
              <w:snapToGrid w:val="0"/>
              <w:spacing w:beforeAutospacing="1" w:after="200" w:afterLines="20" w:afterAutospacing="0" w:line="440" w:lineRule="exact"/>
              <w:jc w:val="left"/>
              <w:rPr>
                <w:rFonts w:hint="default" w:ascii="Times New Roman" w:hAnsi="Times New Roman" w:eastAsia="仿宋" w:cs="Times New Roman"/>
                <w:sz w:val="24"/>
                <w:szCs w:val="24"/>
              </w:rPr>
              <w:pPrChange w:id="26" w:author="詹淑贝" w:date="2025-02-11T13:50:53Z">
                <w:pPr>
                  <w:pStyle w:val="78"/>
                  <w:keepNext w:val="0"/>
                  <w:keepLines w:val="0"/>
                  <w:widowControl/>
                  <w:suppressLineNumbers w:val="0"/>
                  <w:spacing w:after="69" w:afterLines="20" w:afterAutospacing="0" w:line="440" w:lineRule="exact"/>
                  <w:jc w:val="both"/>
                </w:pPr>
              </w:pPrChange>
            </w:pPr>
            <w:r>
              <w:rPr>
                <w:rFonts w:hint="default" w:ascii="Times New Roman" w:hAnsi="Times New Roman" w:eastAsia="仿宋" w:cs="Times New Roman"/>
                <w:sz w:val="24"/>
                <w:szCs w:val="24"/>
              </w:rPr>
              <w:t>2000.09-2006.12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，邵逸夫医院，骨科，主治医师</w:t>
            </w:r>
          </w:p>
          <w:p w14:paraId="33586030">
            <w:pPr>
              <w:keepNext w:val="0"/>
              <w:keepLines w:val="0"/>
              <w:widowControl/>
              <w:suppressLineNumbers w:val="0"/>
              <w:adjustRightInd w:val="0"/>
              <w:snapToGrid w:val="0"/>
              <w:spacing w:before="0" w:beforeAutospacing="1" w:after="200" w:afterAutospacing="0"/>
              <w:ind w:left="0" w:right="0"/>
              <w:jc w:val="left"/>
              <w:rPr>
                <w:del w:id="27" w:author="詹淑贝" w:date="2025-02-11T13:50:53Z"/>
              </w:rPr>
            </w:pPr>
            <w:r>
              <w:rPr>
                <w:rFonts w:hint="default" w:ascii="Times New Roman" w:hAnsi="Times New Roman" w:eastAsia="仿宋" w:cs="Times New Roman"/>
                <w:snapToGrid/>
                <w:kern w:val="0"/>
                <w:sz w:val="22"/>
                <w:szCs w:val="22"/>
                <w:lang w:val="en-US" w:eastAsia="zh-CN" w:bidi="ar"/>
              </w:rPr>
              <w:t>1999.08-2000.09</w:t>
            </w:r>
            <w:r>
              <w:rPr>
                <w:rFonts w:hint="eastAsia" w:ascii="仿宋" w:hAnsi="仿宋" w:eastAsia="仿宋" w:cs="仿宋"/>
                <w:snapToGrid/>
                <w:kern w:val="0"/>
                <w:sz w:val="22"/>
                <w:szCs w:val="22"/>
                <w:lang w:val="en-US" w:eastAsia="zh-CN" w:bidi="ar"/>
              </w:rPr>
              <w:t>，邵逸夫医院，骨科，住院医师</w:t>
            </w:r>
          </w:p>
          <w:p w14:paraId="33586030">
            <w:pPr>
              <w:spacing w:beforeAutospacing="1"/>
              <w:jc w:val="left"/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pPrChange w:id="28" w:author="詹淑贝" w:date="2025-02-11T13:50:53Z">
                <w:pPr>
                  <w:jc w:val="center"/>
                </w:pPr>
              </w:pPrChange>
            </w:pPr>
          </w:p>
        </w:tc>
      </w:tr>
      <w:tr w14:paraId="031AC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29" w:author="詹淑贝" w:date="2025-02-11T13:51:06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1470" w:hRule="exact"/>
          <w:trPrChange w:id="29" w:author="詹淑贝" w:date="2025-02-11T13:51:06Z">
            <w:trPr>
              <w:trHeight w:val="2634" w:hRule="exact"/>
            </w:trPr>
          </w:trPrChange>
        </w:trPr>
        <w:tc>
          <w:tcPr>
            <w:tcW w:w="1899" w:type="dxa"/>
            <w:tcBorders>
              <w:bottom w:val="single" w:color="auto" w:sz="4" w:space="0"/>
            </w:tcBorders>
            <w:vAlign w:val="center"/>
            <w:tcPrChange w:id="30" w:author="詹淑贝" w:date="2025-02-11T13:51:06Z">
              <w:tcPr>
                <w:tcW w:w="1899" w:type="dxa"/>
                <w:tcBorders>
                  <w:bottom w:val="single" w:color="auto" w:sz="4" w:space="0"/>
                </w:tcBorders>
                <w:vAlign w:val="center"/>
              </w:tcPr>
            </w:tcPrChange>
          </w:tcPr>
          <w:p w14:paraId="7ABAC3EF">
            <w:pPr>
              <w:jc w:val="center"/>
              <w:rPr>
                <w:del w:id="31" w:author="詹淑贝" w:date="2025-02-11T13:49:10Z"/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GCP培训经历</w:t>
            </w:r>
          </w:p>
          <w:p w14:paraId="7ABAC3EF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6816" w:type="dxa"/>
            <w:gridSpan w:val="7"/>
            <w:tcBorders>
              <w:bottom w:val="single" w:color="auto" w:sz="4" w:space="0"/>
            </w:tcBorders>
            <w:vAlign w:val="center"/>
            <w:tcPrChange w:id="32" w:author="詹淑贝" w:date="2025-02-11T13:51:06Z">
              <w:tcPr>
                <w:tcW w:w="6816" w:type="dxa"/>
                <w:gridSpan w:val="7"/>
                <w:tcBorders>
                  <w:bottom w:val="single" w:color="auto" w:sz="4" w:space="0"/>
                </w:tcBorders>
                <w:vAlign w:val="center"/>
              </w:tcPr>
            </w:tcPrChange>
          </w:tcPr>
          <w:p w14:paraId="7644880B">
            <w:pPr>
              <w:rPr>
                <w:del w:id="33" w:author="詹淑贝" w:date="2025-02-11T13:47:58Z"/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  <w:ins w:id="34" w:author="詹淑贝" w:date="2025-02-11T13:51:26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2</w:t>
              </w:r>
            </w:ins>
            <w:ins w:id="35" w:author="詹淑贝" w:date="2025-02-11T13:51:27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0</w:t>
              </w:r>
            </w:ins>
            <w:ins w:id="36" w:author="詹淑贝" w:date="2025-02-11T13:51:29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15</w:t>
              </w:r>
            </w:ins>
            <w:ins w:id="37" w:author="詹淑贝" w:date="2025-02-11T13:51:31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年</w:t>
              </w:r>
            </w:ins>
            <w:ins w:id="38" w:author="詹淑贝" w:date="2025-02-11T13:51:32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，</w:t>
              </w:r>
            </w:ins>
            <w:ins w:id="39" w:author="詹淑贝" w:date="2025-02-11T13:51:48Z">
              <w:commentRangeStart w:id="0"/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国家</w:t>
              </w:r>
            </w:ins>
            <w:ins w:id="40" w:author="詹淑贝" w:date="2025-02-11T13:51:33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级</w:t>
              </w:r>
              <w:commentRangeEnd w:id="0"/>
            </w:ins>
            <w:r>
              <w:commentReference w:id="0"/>
            </w:r>
            <w:ins w:id="41" w:author="詹淑贝" w:date="2025-02-11T13:51:34Z">
              <w:r>
                <w:rPr>
                  <w:rFonts w:hint="eastAsia" w:ascii="Times New Roman" w:hAnsi="Times New Roman" w:eastAsia="仿宋" w:cs="仿宋"/>
                  <w:sz w:val="24"/>
                  <w:szCs w:val="24"/>
                  <w:lang w:val="en-US" w:eastAsia="zh-CN"/>
                </w:rPr>
                <w:t>，</w:t>
              </w:r>
            </w:ins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GCP培训</w:t>
            </w:r>
            <w:del w:id="42" w:author="詹淑贝" w:date="2025-02-11T13:51:40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 xml:space="preserve"> </w:delText>
              </w:r>
            </w:del>
            <w:del w:id="43" w:author="詹淑贝" w:date="2025-02-11T13:51:40Z">
              <w:r>
                <w:rPr>
                  <w:rFonts w:ascii="Times New Roman" w:hAnsi="Times New Roman" w:eastAsia="仿宋" w:cs="仿宋"/>
                  <w:sz w:val="24"/>
                  <w:szCs w:val="24"/>
                </w:rPr>
                <w:delText>– 2015</w:delText>
              </w:r>
            </w:del>
            <w:del w:id="44" w:author="詹淑贝" w:date="2025-02-11T13:51:40Z">
              <w:r>
                <w:rPr>
                  <w:rFonts w:hint="eastAsia" w:ascii="Times New Roman" w:hAnsi="Times New Roman" w:eastAsia="仿宋" w:cs="仿宋"/>
                  <w:sz w:val="24"/>
                  <w:szCs w:val="24"/>
                </w:rPr>
                <w:delText>年</w:delText>
              </w:r>
            </w:del>
          </w:p>
          <w:p w14:paraId="3E240488">
            <w:pPr>
              <w:rPr>
                <w:del w:id="45" w:author="詹淑贝" w:date="2025-02-11T13:47:58Z"/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</w:p>
          <w:p w14:paraId="06CEBD09">
            <w:pPr>
              <w:rPr>
                <w:del w:id="46" w:author="詹淑贝" w:date="2025-02-11T13:47:58Z"/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</w:p>
          <w:p w14:paraId="4436BDC3">
            <w:pPr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</w:p>
        </w:tc>
      </w:tr>
      <w:tr w14:paraId="192E44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47" w:author="詹淑贝" w:date="2025-02-11T13:51:11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675" w:hRule="exact"/>
          <w:trPrChange w:id="47" w:author="詹淑贝" w:date="2025-02-11T13:51:11Z">
            <w:trPr>
              <w:trHeight w:val="510" w:hRule="exact"/>
            </w:trPr>
          </w:trPrChange>
        </w:trPr>
        <w:tc>
          <w:tcPr>
            <w:tcW w:w="1899" w:type="dxa"/>
            <w:tcBorders>
              <w:bottom w:val="single" w:color="auto" w:sz="4" w:space="0"/>
            </w:tcBorders>
            <w:vAlign w:val="center"/>
            <w:tcPrChange w:id="48" w:author="詹淑贝" w:date="2025-02-11T13:51:11Z">
              <w:tcPr>
                <w:tcW w:w="1899" w:type="dxa"/>
                <w:tcBorders>
                  <w:bottom w:val="single" w:color="auto" w:sz="4" w:space="0"/>
                </w:tcBorders>
                <w:vAlign w:val="center"/>
              </w:tcPr>
            </w:tcPrChange>
          </w:tcPr>
          <w:p w14:paraId="34E68524">
            <w:pPr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主要研究者签字</w:t>
            </w:r>
          </w:p>
        </w:tc>
        <w:tc>
          <w:tcPr>
            <w:tcW w:w="2272" w:type="dxa"/>
            <w:gridSpan w:val="3"/>
            <w:tcBorders>
              <w:bottom w:val="single" w:color="auto" w:sz="4" w:space="0"/>
            </w:tcBorders>
            <w:vAlign w:val="center"/>
            <w:tcPrChange w:id="49" w:author="詹淑贝" w:date="2025-02-11T13:51:11Z">
              <w:tcPr>
                <w:tcW w:w="2272" w:type="dxa"/>
                <w:gridSpan w:val="3"/>
                <w:tcBorders>
                  <w:bottom w:val="single" w:color="auto" w:sz="4" w:space="0"/>
                </w:tcBorders>
                <w:vAlign w:val="center"/>
              </w:tcPr>
            </w:tcPrChange>
          </w:tcPr>
          <w:p w14:paraId="0A8E8608">
            <w:pPr>
              <w:jc w:val="center"/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  <w:del w:id="50" w:author="詹淑贝" w:date="2025-02-11T13:48:01Z">
              <w:r>
                <w:rPr>
                  <w:rFonts w:hint="eastAsia" w:ascii="Times New Roman" w:hAnsi="Times New Roman" w:eastAsia="仿宋" w:cs="仿宋"/>
                  <w:color w:val="000000"/>
                  <w:spacing w:val="2"/>
                  <w:sz w:val="24"/>
                  <w:szCs w:val="24"/>
                </w:rPr>
                <w:delText>赵凤东</w:delText>
              </w:r>
            </w:del>
          </w:p>
        </w:tc>
        <w:tc>
          <w:tcPr>
            <w:tcW w:w="2272" w:type="dxa"/>
            <w:gridSpan w:val="2"/>
            <w:tcBorders>
              <w:bottom w:val="single" w:color="auto" w:sz="4" w:space="0"/>
            </w:tcBorders>
            <w:vAlign w:val="center"/>
            <w:tcPrChange w:id="51" w:author="詹淑贝" w:date="2025-02-11T13:51:11Z">
              <w:tcPr>
                <w:tcW w:w="2272" w:type="dxa"/>
                <w:gridSpan w:val="2"/>
                <w:tcBorders>
                  <w:bottom w:val="single" w:color="auto" w:sz="4" w:space="0"/>
                </w:tcBorders>
                <w:vAlign w:val="center"/>
              </w:tcPr>
            </w:tcPrChange>
          </w:tcPr>
          <w:p w14:paraId="18B8A41F">
            <w:pPr>
              <w:jc w:val="center"/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日期</w:t>
            </w:r>
          </w:p>
        </w:tc>
        <w:tc>
          <w:tcPr>
            <w:tcW w:w="2272" w:type="dxa"/>
            <w:gridSpan w:val="2"/>
            <w:tcBorders>
              <w:bottom w:val="single" w:color="auto" w:sz="4" w:space="0"/>
            </w:tcBorders>
            <w:vAlign w:val="center"/>
            <w:tcPrChange w:id="52" w:author="詹淑贝" w:date="2025-02-11T13:51:11Z">
              <w:tcPr>
                <w:tcW w:w="2272" w:type="dxa"/>
                <w:gridSpan w:val="2"/>
                <w:tcBorders>
                  <w:bottom w:val="single" w:color="auto" w:sz="4" w:space="0"/>
                </w:tcBorders>
                <w:vAlign w:val="center"/>
              </w:tcPr>
            </w:tcPrChange>
          </w:tcPr>
          <w:p w14:paraId="7E7CEA1D">
            <w:pP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2025</w:t>
            </w:r>
            <w:r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02</w:t>
            </w:r>
            <w:r>
              <w:rPr>
                <w:rFonts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仿宋" w:cs="仿宋"/>
                <w:color w:val="000000"/>
                <w:spacing w:val="2"/>
                <w:sz w:val="24"/>
                <w:szCs w:val="24"/>
              </w:rPr>
              <w:t>05</w:t>
            </w:r>
          </w:p>
        </w:tc>
      </w:tr>
    </w:tbl>
    <w:p w14:paraId="1F147C2C">
      <w:pPr>
        <w:rPr>
          <w:del w:id="53" w:author="詹淑贝" w:date="2025-02-11T13:51:13Z"/>
          <w:rFonts w:ascii="Times New Roman" w:hAnsi="Times New Roman" w:eastAsia="仿宋" w:cs="仿宋"/>
          <w:sz w:val="24"/>
          <w:szCs w:val="24"/>
        </w:rPr>
      </w:pPr>
    </w:p>
    <w:p w14:paraId="6FEC6C10">
      <w:pPr>
        <w:widowControl w:val="0"/>
        <w:spacing w:after="0"/>
        <w:jc w:val="both"/>
        <w:rPr>
          <w:rStyle w:val="29"/>
          <w:rFonts w:ascii="宋体" w:hAnsi="宋体" w:eastAsia="宋体" w:cs="宋体"/>
          <w:i/>
          <w:sz w:val="21"/>
          <w:szCs w:val="21"/>
        </w:rPr>
      </w:pPr>
    </w:p>
    <w:sectPr>
      <w:headerReference r:id="rId6" w:type="default"/>
      <w:footerReference r:id="rId7" w:type="default"/>
      <w:pgSz w:w="11906" w:h="16838"/>
      <w:pgMar w:top="1440" w:right="1797" w:bottom="1440" w:left="1797" w:header="851" w:footer="992" w:gutter="0"/>
      <w:pgNumType w:fmt="numberInDash" w:chapStyle="1"/>
      <w:cols w:space="720" w:num="1"/>
      <w:docGrid w:type="linesAndChars" w:linePitch="348" w:charSpace="-140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詹淑贝" w:date="2025-02-11T13:51:55Z" w:initials="">
    <w:p w14:paraId="44BCA33F">
      <w:pPr>
        <w:pStyle w:val="5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请核实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4BCA3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ngLiU">
    <w:altName w:val="PMingLiU-ExtB"/>
    <w:panose1 w:val="02010609000101010101"/>
    <w:charset w:val="88"/>
    <w:family w:val="modern"/>
    <w:pitch w:val="default"/>
    <w:sig w:usb0="00000000" w:usb1="00000000" w:usb2="00000016" w:usb3="00000000" w:csb0="00100001" w:csb1="00000000"/>
  </w:font>
  <w:font w:name="細明體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7386E"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76" name="文本框 7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03AAB">
                          <w:pPr>
                            <w:pStyle w:val="7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- 170 -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NJWO7QAAAABQEAAA8AAAAAAAAAAQAgAAAAIgAAAGRycy9kb3ducmV2LnhtbFBLAQIUABQAAAAI&#10;AIdO4kDOrrMKLgIAAFkEAAAOAAAAAAAAAAEAIAAAAB8BAABkcnMvZTJvRG9jLnhtbFBLBQYAAAAA&#10;BgAGAFkBAAC/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403AAB">
                    <w:pPr>
                      <w:pStyle w:val="7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- 170 -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16CF6">
    <w:pPr>
      <w:pStyle w:val="19"/>
      <w:widowControl/>
      <w:ind w:left="1757"/>
      <w:jc w:val="both"/>
      <w:rPr>
        <w:rStyle w:val="45"/>
        <w:lang w:val="zh-CN"/>
      </w:rP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詹淑贝">
    <w15:presenceInfo w15:providerId="WPS Office" w15:userId="40387801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trackRevisions w:val="1"/>
  <w:documentProtection w:enforcement="0"/>
  <w:defaultTabStop w:val="720"/>
  <w:drawingGridHorizontalSpacing w:val="110"/>
  <w:drawingGridVerticalSpacing w:val="174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compat>
    <w:balanceSingleByteDoubleByteWidth/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4FC"/>
    <w:rsid w:val="00015A33"/>
    <w:rsid w:val="000638FC"/>
    <w:rsid w:val="000C3BD7"/>
    <w:rsid w:val="000C5AB3"/>
    <w:rsid w:val="000D1C05"/>
    <w:rsid w:val="0011454C"/>
    <w:rsid w:val="001621A0"/>
    <w:rsid w:val="00172A27"/>
    <w:rsid w:val="001867A8"/>
    <w:rsid w:val="001B1576"/>
    <w:rsid w:val="00212D14"/>
    <w:rsid w:val="002139CA"/>
    <w:rsid w:val="00217410"/>
    <w:rsid w:val="002474B6"/>
    <w:rsid w:val="002E03D6"/>
    <w:rsid w:val="00323B43"/>
    <w:rsid w:val="00356270"/>
    <w:rsid w:val="00364D1F"/>
    <w:rsid w:val="00384A3A"/>
    <w:rsid w:val="00395952"/>
    <w:rsid w:val="003B757C"/>
    <w:rsid w:val="003C4F6B"/>
    <w:rsid w:val="003D37D8"/>
    <w:rsid w:val="003F3FE1"/>
    <w:rsid w:val="00412D5A"/>
    <w:rsid w:val="00426133"/>
    <w:rsid w:val="004358AB"/>
    <w:rsid w:val="0044384C"/>
    <w:rsid w:val="00451239"/>
    <w:rsid w:val="00482957"/>
    <w:rsid w:val="004D30B8"/>
    <w:rsid w:val="004D5B56"/>
    <w:rsid w:val="00507F67"/>
    <w:rsid w:val="00514429"/>
    <w:rsid w:val="00553174"/>
    <w:rsid w:val="00573046"/>
    <w:rsid w:val="005C38E8"/>
    <w:rsid w:val="005D02E1"/>
    <w:rsid w:val="005D1F7D"/>
    <w:rsid w:val="00607305"/>
    <w:rsid w:val="00616D70"/>
    <w:rsid w:val="00637004"/>
    <w:rsid w:val="00657E00"/>
    <w:rsid w:val="006E417F"/>
    <w:rsid w:val="006F0169"/>
    <w:rsid w:val="00700F05"/>
    <w:rsid w:val="00720E9C"/>
    <w:rsid w:val="007473D2"/>
    <w:rsid w:val="00803A8E"/>
    <w:rsid w:val="008215D9"/>
    <w:rsid w:val="0082388C"/>
    <w:rsid w:val="00844694"/>
    <w:rsid w:val="008A7D45"/>
    <w:rsid w:val="008B7726"/>
    <w:rsid w:val="008F5CA1"/>
    <w:rsid w:val="00923051"/>
    <w:rsid w:val="009573C0"/>
    <w:rsid w:val="009D1CDD"/>
    <w:rsid w:val="00A22CC7"/>
    <w:rsid w:val="00AA0A37"/>
    <w:rsid w:val="00AA5986"/>
    <w:rsid w:val="00AD6CF4"/>
    <w:rsid w:val="00AE6CEA"/>
    <w:rsid w:val="00AF6245"/>
    <w:rsid w:val="00B00A38"/>
    <w:rsid w:val="00B10703"/>
    <w:rsid w:val="00B34E7F"/>
    <w:rsid w:val="00B62E8A"/>
    <w:rsid w:val="00BA4C9B"/>
    <w:rsid w:val="00C1567A"/>
    <w:rsid w:val="00C170CE"/>
    <w:rsid w:val="00C23BAC"/>
    <w:rsid w:val="00C923EC"/>
    <w:rsid w:val="00CA005E"/>
    <w:rsid w:val="00CA374A"/>
    <w:rsid w:val="00CA7922"/>
    <w:rsid w:val="00CB21ED"/>
    <w:rsid w:val="00D31D50"/>
    <w:rsid w:val="00D42844"/>
    <w:rsid w:val="00D52505"/>
    <w:rsid w:val="00D53301"/>
    <w:rsid w:val="00D84DD7"/>
    <w:rsid w:val="00E1051E"/>
    <w:rsid w:val="00E206ED"/>
    <w:rsid w:val="00E278CC"/>
    <w:rsid w:val="00E37A5A"/>
    <w:rsid w:val="00E91AE4"/>
    <w:rsid w:val="00EB07E5"/>
    <w:rsid w:val="00EE2D9B"/>
    <w:rsid w:val="00EF010C"/>
    <w:rsid w:val="00F26695"/>
    <w:rsid w:val="00F676A4"/>
    <w:rsid w:val="00F67E9B"/>
    <w:rsid w:val="00F7588D"/>
    <w:rsid w:val="00FB2A98"/>
    <w:rsid w:val="00FC2FEC"/>
    <w:rsid w:val="00FD3374"/>
    <w:rsid w:val="0208673B"/>
    <w:rsid w:val="02344D31"/>
    <w:rsid w:val="023B10D5"/>
    <w:rsid w:val="02AA41E4"/>
    <w:rsid w:val="030C0B2A"/>
    <w:rsid w:val="03973924"/>
    <w:rsid w:val="03CC4A4E"/>
    <w:rsid w:val="04080BA0"/>
    <w:rsid w:val="04963715"/>
    <w:rsid w:val="057D6C6D"/>
    <w:rsid w:val="05D97645"/>
    <w:rsid w:val="060465D1"/>
    <w:rsid w:val="06B06830"/>
    <w:rsid w:val="07874074"/>
    <w:rsid w:val="07E54776"/>
    <w:rsid w:val="07FA2C40"/>
    <w:rsid w:val="0948242B"/>
    <w:rsid w:val="095C50DD"/>
    <w:rsid w:val="09717D4F"/>
    <w:rsid w:val="09826DDC"/>
    <w:rsid w:val="099949E0"/>
    <w:rsid w:val="09A40C2C"/>
    <w:rsid w:val="09B90E7D"/>
    <w:rsid w:val="0AB57255"/>
    <w:rsid w:val="0C291865"/>
    <w:rsid w:val="0C6615A7"/>
    <w:rsid w:val="0C755F5E"/>
    <w:rsid w:val="0C816759"/>
    <w:rsid w:val="0D080493"/>
    <w:rsid w:val="0EBB1F62"/>
    <w:rsid w:val="0F1A5A91"/>
    <w:rsid w:val="0F315EEF"/>
    <w:rsid w:val="0F3263D1"/>
    <w:rsid w:val="0F4936EF"/>
    <w:rsid w:val="0F88197D"/>
    <w:rsid w:val="0FAD693F"/>
    <w:rsid w:val="0FED517F"/>
    <w:rsid w:val="0FF767BD"/>
    <w:rsid w:val="0FFC010D"/>
    <w:rsid w:val="10EB1188"/>
    <w:rsid w:val="1190760B"/>
    <w:rsid w:val="11F82CB2"/>
    <w:rsid w:val="12616923"/>
    <w:rsid w:val="126E6304"/>
    <w:rsid w:val="128C1BF8"/>
    <w:rsid w:val="13B92C91"/>
    <w:rsid w:val="145414AA"/>
    <w:rsid w:val="149B3ADD"/>
    <w:rsid w:val="161B1F0F"/>
    <w:rsid w:val="16522065"/>
    <w:rsid w:val="16F55257"/>
    <w:rsid w:val="183B3B9E"/>
    <w:rsid w:val="18E467E6"/>
    <w:rsid w:val="192A657C"/>
    <w:rsid w:val="19324CAB"/>
    <w:rsid w:val="19CA6118"/>
    <w:rsid w:val="1A370577"/>
    <w:rsid w:val="1A85374A"/>
    <w:rsid w:val="1AD15DDE"/>
    <w:rsid w:val="1B6D18BB"/>
    <w:rsid w:val="1BCA4DEA"/>
    <w:rsid w:val="1BE16B3D"/>
    <w:rsid w:val="1BEF8DEE"/>
    <w:rsid w:val="1C734ED0"/>
    <w:rsid w:val="1CA03127"/>
    <w:rsid w:val="1CB2506F"/>
    <w:rsid w:val="1CFF36B4"/>
    <w:rsid w:val="1D005CE0"/>
    <w:rsid w:val="1DF27ACC"/>
    <w:rsid w:val="1E5B3C5F"/>
    <w:rsid w:val="1E706E55"/>
    <w:rsid w:val="1EAB3D19"/>
    <w:rsid w:val="1F853735"/>
    <w:rsid w:val="1F9052C5"/>
    <w:rsid w:val="1FFB0815"/>
    <w:rsid w:val="20A53FD1"/>
    <w:rsid w:val="21243C87"/>
    <w:rsid w:val="21D14D35"/>
    <w:rsid w:val="22012622"/>
    <w:rsid w:val="220D473A"/>
    <w:rsid w:val="222D67F5"/>
    <w:rsid w:val="224D5E0C"/>
    <w:rsid w:val="225D1D18"/>
    <w:rsid w:val="234353E5"/>
    <w:rsid w:val="234C5AA0"/>
    <w:rsid w:val="24526465"/>
    <w:rsid w:val="25A51EFE"/>
    <w:rsid w:val="266B6BD2"/>
    <w:rsid w:val="26A02806"/>
    <w:rsid w:val="27F7DF12"/>
    <w:rsid w:val="284879A5"/>
    <w:rsid w:val="29B10508"/>
    <w:rsid w:val="2A3A7DEF"/>
    <w:rsid w:val="2A556867"/>
    <w:rsid w:val="2B4F37FA"/>
    <w:rsid w:val="2B4F7461"/>
    <w:rsid w:val="2D900068"/>
    <w:rsid w:val="2DA3016A"/>
    <w:rsid w:val="2DFE5626"/>
    <w:rsid w:val="2E42798F"/>
    <w:rsid w:val="2E623A77"/>
    <w:rsid w:val="2F192A8A"/>
    <w:rsid w:val="2F434F00"/>
    <w:rsid w:val="2F4F4A16"/>
    <w:rsid w:val="2F678F4D"/>
    <w:rsid w:val="2FFE39B7"/>
    <w:rsid w:val="2FFF1345"/>
    <w:rsid w:val="30DD27EF"/>
    <w:rsid w:val="30E70450"/>
    <w:rsid w:val="310E0588"/>
    <w:rsid w:val="31176B51"/>
    <w:rsid w:val="31670189"/>
    <w:rsid w:val="32200840"/>
    <w:rsid w:val="32734B15"/>
    <w:rsid w:val="329C4EDF"/>
    <w:rsid w:val="331D6C32"/>
    <w:rsid w:val="33372C9F"/>
    <w:rsid w:val="336C7662"/>
    <w:rsid w:val="33856D53"/>
    <w:rsid w:val="33B91DF6"/>
    <w:rsid w:val="33E245B4"/>
    <w:rsid w:val="34606AFD"/>
    <w:rsid w:val="34F12D1A"/>
    <w:rsid w:val="35691454"/>
    <w:rsid w:val="35A8002E"/>
    <w:rsid w:val="35F95B5F"/>
    <w:rsid w:val="36606E6D"/>
    <w:rsid w:val="36F81950"/>
    <w:rsid w:val="37440A0C"/>
    <w:rsid w:val="37484433"/>
    <w:rsid w:val="38746BDE"/>
    <w:rsid w:val="38B17593"/>
    <w:rsid w:val="38ED045A"/>
    <w:rsid w:val="39097563"/>
    <w:rsid w:val="395A5977"/>
    <w:rsid w:val="398A79C3"/>
    <w:rsid w:val="39A8654A"/>
    <w:rsid w:val="39F50F37"/>
    <w:rsid w:val="3A461DB9"/>
    <w:rsid w:val="3AEF321E"/>
    <w:rsid w:val="3B636F81"/>
    <w:rsid w:val="3B773152"/>
    <w:rsid w:val="3B97041A"/>
    <w:rsid w:val="3C2543B3"/>
    <w:rsid w:val="3C620CC4"/>
    <w:rsid w:val="3CFD40E6"/>
    <w:rsid w:val="3D3E31EC"/>
    <w:rsid w:val="3D634163"/>
    <w:rsid w:val="3D791F5F"/>
    <w:rsid w:val="3D9C252A"/>
    <w:rsid w:val="3E022EF6"/>
    <w:rsid w:val="3E3A5F85"/>
    <w:rsid w:val="3E5D752E"/>
    <w:rsid w:val="3EA7B9F3"/>
    <w:rsid w:val="3EC03926"/>
    <w:rsid w:val="3F6F20E6"/>
    <w:rsid w:val="3FAF2F06"/>
    <w:rsid w:val="3FD826B5"/>
    <w:rsid w:val="3FF3BA6C"/>
    <w:rsid w:val="3FFA901F"/>
    <w:rsid w:val="3FFF2CE7"/>
    <w:rsid w:val="402A5297"/>
    <w:rsid w:val="40B309DE"/>
    <w:rsid w:val="413430AC"/>
    <w:rsid w:val="42135B0D"/>
    <w:rsid w:val="42290104"/>
    <w:rsid w:val="42777BB9"/>
    <w:rsid w:val="42AC1014"/>
    <w:rsid w:val="430565AE"/>
    <w:rsid w:val="438512E3"/>
    <w:rsid w:val="43D172FE"/>
    <w:rsid w:val="448752BB"/>
    <w:rsid w:val="44D03479"/>
    <w:rsid w:val="44DB3EC2"/>
    <w:rsid w:val="44DF1229"/>
    <w:rsid w:val="451B309A"/>
    <w:rsid w:val="45B14C85"/>
    <w:rsid w:val="463D2C21"/>
    <w:rsid w:val="46676268"/>
    <w:rsid w:val="467F4B8F"/>
    <w:rsid w:val="47A917F1"/>
    <w:rsid w:val="485030F6"/>
    <w:rsid w:val="4A6F4E26"/>
    <w:rsid w:val="4A8D5D9A"/>
    <w:rsid w:val="4B2A5B92"/>
    <w:rsid w:val="4D3720BB"/>
    <w:rsid w:val="4E04764E"/>
    <w:rsid w:val="4E267ACF"/>
    <w:rsid w:val="4E7E3B91"/>
    <w:rsid w:val="4E7F7E37"/>
    <w:rsid w:val="4E9C118C"/>
    <w:rsid w:val="4EA04232"/>
    <w:rsid w:val="4ED200E1"/>
    <w:rsid w:val="4F0E235F"/>
    <w:rsid w:val="4F780BE5"/>
    <w:rsid w:val="4FDA3174"/>
    <w:rsid w:val="50A079A5"/>
    <w:rsid w:val="50E32221"/>
    <w:rsid w:val="50ED770E"/>
    <w:rsid w:val="5120735D"/>
    <w:rsid w:val="512E0A7A"/>
    <w:rsid w:val="518E43AD"/>
    <w:rsid w:val="52436CEF"/>
    <w:rsid w:val="52703709"/>
    <w:rsid w:val="52A30C62"/>
    <w:rsid w:val="5375121D"/>
    <w:rsid w:val="54B133EE"/>
    <w:rsid w:val="55942606"/>
    <w:rsid w:val="565D2D82"/>
    <w:rsid w:val="566D0E15"/>
    <w:rsid w:val="566E6313"/>
    <w:rsid w:val="56C0496D"/>
    <w:rsid w:val="573346FE"/>
    <w:rsid w:val="57AB7AFA"/>
    <w:rsid w:val="57F06BBB"/>
    <w:rsid w:val="581A41E9"/>
    <w:rsid w:val="585F1C9E"/>
    <w:rsid w:val="595D04B5"/>
    <w:rsid w:val="5A007C05"/>
    <w:rsid w:val="5A057B64"/>
    <w:rsid w:val="5A2C4446"/>
    <w:rsid w:val="5A42104A"/>
    <w:rsid w:val="5A6D81E5"/>
    <w:rsid w:val="5B317A23"/>
    <w:rsid w:val="5B5B6F3F"/>
    <w:rsid w:val="5B824354"/>
    <w:rsid w:val="5C4307AD"/>
    <w:rsid w:val="5CB9505B"/>
    <w:rsid w:val="5CE81907"/>
    <w:rsid w:val="5D0B045D"/>
    <w:rsid w:val="5E785485"/>
    <w:rsid w:val="5E792D25"/>
    <w:rsid w:val="5EC94354"/>
    <w:rsid w:val="5ED54832"/>
    <w:rsid w:val="5EFEEE1F"/>
    <w:rsid w:val="5F5D3E0D"/>
    <w:rsid w:val="5F6F60A5"/>
    <w:rsid w:val="5F7E1132"/>
    <w:rsid w:val="5FAB8433"/>
    <w:rsid w:val="5FBA2C33"/>
    <w:rsid w:val="602A563C"/>
    <w:rsid w:val="604E2A2F"/>
    <w:rsid w:val="60557150"/>
    <w:rsid w:val="6098246A"/>
    <w:rsid w:val="615D477E"/>
    <w:rsid w:val="616163C6"/>
    <w:rsid w:val="62A629F6"/>
    <w:rsid w:val="636A56EA"/>
    <w:rsid w:val="64375D79"/>
    <w:rsid w:val="650E4BFF"/>
    <w:rsid w:val="65210567"/>
    <w:rsid w:val="65BC759F"/>
    <w:rsid w:val="6661003B"/>
    <w:rsid w:val="666502EF"/>
    <w:rsid w:val="66BA0E9B"/>
    <w:rsid w:val="66DE50F1"/>
    <w:rsid w:val="66F139C8"/>
    <w:rsid w:val="673FEF6F"/>
    <w:rsid w:val="67975CBF"/>
    <w:rsid w:val="67AB76A0"/>
    <w:rsid w:val="68982D86"/>
    <w:rsid w:val="68E807F6"/>
    <w:rsid w:val="693A0D31"/>
    <w:rsid w:val="69F2407C"/>
    <w:rsid w:val="69F53E3D"/>
    <w:rsid w:val="6A0575E2"/>
    <w:rsid w:val="6A18096F"/>
    <w:rsid w:val="6A8A743D"/>
    <w:rsid w:val="6B074D85"/>
    <w:rsid w:val="6B251F00"/>
    <w:rsid w:val="6B5E5487"/>
    <w:rsid w:val="6C19038D"/>
    <w:rsid w:val="6C953B0A"/>
    <w:rsid w:val="6CD16E28"/>
    <w:rsid w:val="6D533FCC"/>
    <w:rsid w:val="6D837ED7"/>
    <w:rsid w:val="6D9944AD"/>
    <w:rsid w:val="6DFE812A"/>
    <w:rsid w:val="6E4E342F"/>
    <w:rsid w:val="6EDB067D"/>
    <w:rsid w:val="6EF3DCA6"/>
    <w:rsid w:val="6F4B4781"/>
    <w:rsid w:val="70BC1485"/>
    <w:rsid w:val="71293FDE"/>
    <w:rsid w:val="71557659"/>
    <w:rsid w:val="71ED5EF1"/>
    <w:rsid w:val="71F475F1"/>
    <w:rsid w:val="71FF8F13"/>
    <w:rsid w:val="727155A6"/>
    <w:rsid w:val="72B264AB"/>
    <w:rsid w:val="7300243F"/>
    <w:rsid w:val="73084BAC"/>
    <w:rsid w:val="7322019C"/>
    <w:rsid w:val="73A154FF"/>
    <w:rsid w:val="73E07405"/>
    <w:rsid w:val="74991E48"/>
    <w:rsid w:val="74BD74D6"/>
    <w:rsid w:val="74F40FD3"/>
    <w:rsid w:val="74FE07DD"/>
    <w:rsid w:val="75BE5C80"/>
    <w:rsid w:val="76155776"/>
    <w:rsid w:val="771A3719"/>
    <w:rsid w:val="772C1E0F"/>
    <w:rsid w:val="772FA9DF"/>
    <w:rsid w:val="777C893E"/>
    <w:rsid w:val="77B62748"/>
    <w:rsid w:val="77E682E8"/>
    <w:rsid w:val="78125226"/>
    <w:rsid w:val="785E6A2C"/>
    <w:rsid w:val="78DC66AC"/>
    <w:rsid w:val="78FE6A13"/>
    <w:rsid w:val="79015E5C"/>
    <w:rsid w:val="793B4E3D"/>
    <w:rsid w:val="793B7ED6"/>
    <w:rsid w:val="79730CF8"/>
    <w:rsid w:val="799B4E50"/>
    <w:rsid w:val="7A5FBAEC"/>
    <w:rsid w:val="7A6F1D5F"/>
    <w:rsid w:val="7AB06213"/>
    <w:rsid w:val="7B1F7A21"/>
    <w:rsid w:val="7BBFC816"/>
    <w:rsid w:val="7BDF2551"/>
    <w:rsid w:val="7BDF2E9D"/>
    <w:rsid w:val="7BDF386F"/>
    <w:rsid w:val="7C4E0498"/>
    <w:rsid w:val="7C5C5ECF"/>
    <w:rsid w:val="7C954DA0"/>
    <w:rsid w:val="7C9572E3"/>
    <w:rsid w:val="7C9A56F6"/>
    <w:rsid w:val="7CC54DD9"/>
    <w:rsid w:val="7CDD14C5"/>
    <w:rsid w:val="7D734B16"/>
    <w:rsid w:val="7D856BCA"/>
    <w:rsid w:val="7DCE2F30"/>
    <w:rsid w:val="7DE01C34"/>
    <w:rsid w:val="7DFF11F2"/>
    <w:rsid w:val="7E38154E"/>
    <w:rsid w:val="7E837DD1"/>
    <w:rsid w:val="7E9145E8"/>
    <w:rsid w:val="7F4A41D0"/>
    <w:rsid w:val="7F4D4246"/>
    <w:rsid w:val="7F673D62"/>
    <w:rsid w:val="7F7609B6"/>
    <w:rsid w:val="7FA10E51"/>
    <w:rsid w:val="7FBF00A8"/>
    <w:rsid w:val="7FDDCF9F"/>
    <w:rsid w:val="7FFBE1BA"/>
    <w:rsid w:val="7FFD5F6A"/>
    <w:rsid w:val="AF7F2D53"/>
    <w:rsid w:val="B3174F27"/>
    <w:rsid w:val="B9DFAC1D"/>
    <w:rsid w:val="BFB7B46A"/>
    <w:rsid w:val="C7752868"/>
    <w:rsid w:val="DBD9785E"/>
    <w:rsid w:val="DBFF7A4B"/>
    <w:rsid w:val="DD9EE8A0"/>
    <w:rsid w:val="E7AE7234"/>
    <w:rsid w:val="EF7C0A24"/>
    <w:rsid w:val="EFF55F60"/>
    <w:rsid w:val="EFFECCC4"/>
    <w:rsid w:val="F39B2E78"/>
    <w:rsid w:val="FABFA139"/>
    <w:rsid w:val="FBDF1C12"/>
    <w:rsid w:val="FCEF2420"/>
    <w:rsid w:val="FD8F65A0"/>
    <w:rsid w:val="FDCAE648"/>
    <w:rsid w:val="FEFB2F0D"/>
    <w:rsid w:val="FEFFF7EF"/>
    <w:rsid w:val="FF97736C"/>
    <w:rsid w:val="FFA5F0C2"/>
    <w:rsid w:val="FFFF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locked/>
    <w:uiPriority w:val="0"/>
    <w:pPr>
      <w:keepNext/>
      <w:keepLines/>
      <w:jc w:val="center"/>
      <w:outlineLvl w:val="0"/>
    </w:pPr>
    <w:rPr>
      <w:rFonts w:eastAsia="宋体"/>
      <w:b/>
      <w:kern w:val="44"/>
      <w:sz w:val="28"/>
    </w:rPr>
  </w:style>
  <w:style w:type="paragraph" w:styleId="3">
    <w:name w:val="heading 2"/>
    <w:basedOn w:val="1"/>
    <w:next w:val="1"/>
    <w:link w:val="76"/>
    <w:qFormat/>
    <w:locked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7"/>
    <w:semiHidden/>
    <w:unhideWhenUsed/>
    <w:qFormat/>
    <w:locked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widowControl w:val="0"/>
      <w:spacing w:after="0"/>
    </w:pPr>
    <w:rPr>
      <w:rFonts w:ascii="Times New Roman" w:hAnsi="Times New Roman"/>
      <w:kern w:val="2"/>
      <w:sz w:val="21"/>
      <w:szCs w:val="21"/>
    </w:rPr>
  </w:style>
  <w:style w:type="paragraph" w:styleId="6">
    <w:name w:val="Balloon Text"/>
    <w:basedOn w:val="1"/>
    <w:link w:val="27"/>
    <w:semiHidden/>
    <w:qFormat/>
    <w:uiPriority w:val="99"/>
    <w:pPr>
      <w:spacing w:after="0"/>
    </w:pPr>
    <w:rPr>
      <w:sz w:val="18"/>
      <w:szCs w:val="18"/>
    </w:rPr>
  </w:style>
  <w:style w:type="paragraph" w:styleId="7">
    <w:name w:val="footer"/>
    <w:basedOn w:val="1"/>
    <w:link w:val="26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8">
    <w:name w:val="header"/>
    <w:basedOn w:val="1"/>
    <w:link w:val="25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locked/>
    <w:uiPriority w:val="0"/>
  </w:style>
  <w:style w:type="paragraph" w:styleId="10">
    <w:name w:val="Normal (Web)"/>
    <w:basedOn w:val="1"/>
    <w:unhideWhenUsed/>
    <w:qFormat/>
    <w:uiPriority w:val="99"/>
    <w:pPr>
      <w:spacing w:beforeAutospacing="1" w:after="0" w:afterAutospacing="1"/>
    </w:pPr>
    <w:rPr>
      <w:rFonts w:ascii="黑体" w:hAnsi="黑体"/>
      <w:sz w:val="24"/>
      <w:szCs w:val="24"/>
    </w:rPr>
  </w:style>
  <w:style w:type="table" w:styleId="12">
    <w:name w:val="Table Grid"/>
    <w:basedOn w:val="11"/>
    <w:qFormat/>
    <w:locked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page number"/>
    <w:basedOn w:val="13"/>
    <w:qFormat/>
    <w:uiPriority w:val="0"/>
  </w:style>
  <w:style w:type="character" w:styleId="15">
    <w:name w:val="Hyperlink"/>
    <w:basedOn w:val="13"/>
    <w:unhideWhenUsed/>
    <w:qFormat/>
    <w:uiPriority w:val="99"/>
    <w:rPr>
      <w:color w:val="0000FF"/>
      <w:u w:val="single"/>
    </w:rPr>
  </w:style>
  <w:style w:type="character" w:customStyle="1" w:styleId="16">
    <w:name w:val="Heading 1 Char"/>
    <w:link w:val="2"/>
    <w:qFormat/>
    <w:uiPriority w:val="0"/>
    <w:rPr>
      <w:rFonts w:eastAsia="宋体"/>
      <w:b/>
      <w:kern w:val="44"/>
      <w:sz w:val="28"/>
    </w:rPr>
  </w:style>
  <w:style w:type="paragraph" w:customStyle="1" w:styleId="17">
    <w:name w:val="Style1"/>
    <w:basedOn w:val="1"/>
    <w:qFormat/>
    <w:uiPriority w:val="99"/>
    <w:pPr>
      <w:widowControl w:val="0"/>
      <w:snapToGrid/>
      <w:spacing w:after="0"/>
    </w:pPr>
    <w:rPr>
      <w:rFonts w:ascii="宋体" w:hAnsi="Calibri" w:eastAsia="宋体"/>
      <w:sz w:val="24"/>
      <w:szCs w:val="24"/>
    </w:rPr>
  </w:style>
  <w:style w:type="paragraph" w:customStyle="1" w:styleId="18">
    <w:name w:val="Style2"/>
    <w:basedOn w:val="1"/>
    <w:qFormat/>
    <w:uiPriority w:val="99"/>
    <w:pPr>
      <w:widowControl w:val="0"/>
      <w:snapToGrid/>
      <w:spacing w:after="0" w:line="351" w:lineRule="exact"/>
      <w:ind w:firstLine="418"/>
      <w:jc w:val="both"/>
    </w:pPr>
    <w:rPr>
      <w:rFonts w:ascii="宋体" w:hAnsi="Calibri" w:eastAsia="宋体"/>
      <w:sz w:val="24"/>
      <w:szCs w:val="24"/>
    </w:rPr>
  </w:style>
  <w:style w:type="paragraph" w:customStyle="1" w:styleId="19">
    <w:name w:val="Style3"/>
    <w:basedOn w:val="1"/>
    <w:qFormat/>
    <w:uiPriority w:val="99"/>
    <w:pPr>
      <w:widowControl w:val="0"/>
      <w:snapToGrid/>
      <w:spacing w:after="0"/>
    </w:pPr>
    <w:rPr>
      <w:rFonts w:ascii="宋体" w:hAnsi="Calibri" w:eastAsia="宋体"/>
      <w:sz w:val="24"/>
      <w:szCs w:val="24"/>
    </w:rPr>
  </w:style>
  <w:style w:type="paragraph" w:customStyle="1" w:styleId="20">
    <w:name w:val="Style4"/>
    <w:basedOn w:val="1"/>
    <w:qFormat/>
    <w:uiPriority w:val="99"/>
    <w:pPr>
      <w:widowControl w:val="0"/>
      <w:snapToGrid/>
      <w:spacing w:after="0" w:line="349" w:lineRule="exact"/>
      <w:jc w:val="both"/>
    </w:pPr>
    <w:rPr>
      <w:rFonts w:ascii="宋体" w:hAnsi="Calibri" w:eastAsia="宋体"/>
      <w:sz w:val="24"/>
      <w:szCs w:val="24"/>
    </w:rPr>
  </w:style>
  <w:style w:type="character" w:customStyle="1" w:styleId="21">
    <w:name w:val="Font Style11"/>
    <w:basedOn w:val="13"/>
    <w:qFormat/>
    <w:uiPriority w:val="99"/>
    <w:rPr>
      <w:rFonts w:ascii="宋体" w:eastAsia="宋体" w:cs="宋体"/>
      <w:b/>
      <w:bCs/>
      <w:spacing w:val="20"/>
      <w:sz w:val="26"/>
      <w:szCs w:val="26"/>
    </w:rPr>
  </w:style>
  <w:style w:type="character" w:customStyle="1" w:styleId="22">
    <w:name w:val="Font Style12"/>
    <w:basedOn w:val="13"/>
    <w:qFormat/>
    <w:uiPriority w:val="99"/>
    <w:rPr>
      <w:rFonts w:ascii="宋体" w:eastAsia="宋体" w:cs="宋体"/>
      <w:sz w:val="20"/>
      <w:szCs w:val="20"/>
    </w:rPr>
  </w:style>
  <w:style w:type="character" w:customStyle="1" w:styleId="23">
    <w:name w:val="Font Style13"/>
    <w:basedOn w:val="13"/>
    <w:qFormat/>
    <w:uiPriority w:val="99"/>
    <w:rPr>
      <w:rFonts w:ascii="宋体" w:eastAsia="宋体" w:cs="宋体"/>
      <w:b/>
      <w:bCs/>
      <w:sz w:val="20"/>
      <w:szCs w:val="20"/>
    </w:rPr>
  </w:style>
  <w:style w:type="character" w:customStyle="1" w:styleId="24">
    <w:name w:val="Font Style14"/>
    <w:basedOn w:val="13"/>
    <w:qFormat/>
    <w:uiPriority w:val="99"/>
    <w:rPr>
      <w:rFonts w:ascii="宋体" w:eastAsia="宋体" w:cs="宋体"/>
      <w:w w:val="70"/>
      <w:sz w:val="22"/>
      <w:szCs w:val="22"/>
    </w:rPr>
  </w:style>
  <w:style w:type="character" w:customStyle="1" w:styleId="25">
    <w:name w:val="Header Char"/>
    <w:basedOn w:val="13"/>
    <w:link w:val="8"/>
    <w:semiHidden/>
    <w:qFormat/>
    <w:locked/>
    <w:uiPriority w:val="99"/>
    <w:rPr>
      <w:rFonts w:ascii="Tahoma" w:hAnsi="Tahoma" w:cs="Times New Roman"/>
      <w:sz w:val="18"/>
      <w:szCs w:val="18"/>
    </w:rPr>
  </w:style>
  <w:style w:type="character" w:customStyle="1" w:styleId="26">
    <w:name w:val="Footer Char"/>
    <w:basedOn w:val="13"/>
    <w:link w:val="7"/>
    <w:qFormat/>
    <w:locked/>
    <w:uiPriority w:val="99"/>
    <w:rPr>
      <w:rFonts w:ascii="Tahoma" w:hAnsi="Tahoma" w:cs="Times New Roman"/>
      <w:sz w:val="18"/>
      <w:szCs w:val="18"/>
    </w:rPr>
  </w:style>
  <w:style w:type="character" w:customStyle="1" w:styleId="27">
    <w:name w:val="Balloon Text Char"/>
    <w:basedOn w:val="13"/>
    <w:link w:val="6"/>
    <w:semiHidden/>
    <w:qFormat/>
    <w:locked/>
    <w:uiPriority w:val="99"/>
    <w:rPr>
      <w:rFonts w:ascii="Tahoma" w:hAnsi="Tahoma" w:cs="Times New Roman"/>
      <w:kern w:val="0"/>
      <w:sz w:val="18"/>
      <w:szCs w:val="18"/>
    </w:rPr>
  </w:style>
  <w:style w:type="paragraph" w:customStyle="1" w:styleId="28">
    <w:name w:val="Style11"/>
    <w:basedOn w:val="1"/>
    <w:qFormat/>
    <w:uiPriority w:val="0"/>
    <w:rPr>
      <w:rFonts w:ascii="黑体" w:hAnsi="Calibri" w:eastAsia="黑体"/>
      <w:sz w:val="24"/>
    </w:rPr>
  </w:style>
  <w:style w:type="character" w:customStyle="1" w:styleId="29">
    <w:name w:val="Font Style19"/>
    <w:basedOn w:val="13"/>
    <w:qFormat/>
    <w:uiPriority w:val="0"/>
    <w:rPr>
      <w:rFonts w:ascii="黑体" w:eastAsia="黑体" w:cs="黑体"/>
      <w:sz w:val="14"/>
      <w:szCs w:val="14"/>
    </w:rPr>
  </w:style>
  <w:style w:type="paragraph" w:customStyle="1" w:styleId="30">
    <w:name w:val="Style14"/>
    <w:basedOn w:val="1"/>
    <w:qFormat/>
    <w:uiPriority w:val="0"/>
    <w:rPr>
      <w:rFonts w:ascii="黑体" w:hAnsi="Calibri" w:eastAsia="黑体"/>
      <w:sz w:val="24"/>
    </w:rPr>
  </w:style>
  <w:style w:type="character" w:customStyle="1" w:styleId="31">
    <w:name w:val="Font Style22"/>
    <w:basedOn w:val="13"/>
    <w:qFormat/>
    <w:uiPriority w:val="0"/>
    <w:rPr>
      <w:rFonts w:ascii="宋体" w:eastAsia="宋体" w:cs="宋体"/>
      <w:b/>
      <w:bCs/>
      <w:sz w:val="14"/>
      <w:szCs w:val="14"/>
    </w:rPr>
  </w:style>
  <w:style w:type="paragraph" w:customStyle="1" w:styleId="32">
    <w:name w:val="Style7"/>
    <w:basedOn w:val="1"/>
    <w:qFormat/>
    <w:uiPriority w:val="0"/>
    <w:rPr>
      <w:rFonts w:ascii="黑体" w:hAnsi="Calibri" w:eastAsia="黑体"/>
      <w:sz w:val="24"/>
    </w:rPr>
  </w:style>
  <w:style w:type="paragraph" w:customStyle="1" w:styleId="33">
    <w:name w:val="Style10"/>
    <w:basedOn w:val="1"/>
    <w:qFormat/>
    <w:uiPriority w:val="0"/>
    <w:rPr>
      <w:rFonts w:ascii="黑体" w:hAnsi="Calibri" w:eastAsia="黑体"/>
      <w:sz w:val="24"/>
    </w:rPr>
  </w:style>
  <w:style w:type="character" w:customStyle="1" w:styleId="34">
    <w:name w:val="Font Style16"/>
    <w:basedOn w:val="13"/>
    <w:qFormat/>
    <w:uiPriority w:val="0"/>
    <w:rPr>
      <w:rFonts w:ascii="黑体" w:eastAsia="黑体" w:cs="黑体"/>
      <w:b/>
      <w:bCs/>
      <w:sz w:val="26"/>
      <w:szCs w:val="26"/>
    </w:rPr>
  </w:style>
  <w:style w:type="character" w:customStyle="1" w:styleId="35">
    <w:name w:val="15"/>
    <w:basedOn w:val="13"/>
    <w:qFormat/>
    <w:uiPriority w:val="0"/>
    <w:rPr>
      <w:rFonts w:hint="eastAsia" w:ascii="宋体" w:hAnsi="宋体" w:eastAsia="宋体" w:cs="宋体"/>
      <w:b/>
      <w:sz w:val="14"/>
      <w:szCs w:val="14"/>
    </w:rPr>
  </w:style>
  <w:style w:type="character" w:customStyle="1" w:styleId="36">
    <w:name w:val="10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37">
    <w:name w:val="16"/>
    <w:basedOn w:val="13"/>
    <w:qFormat/>
    <w:uiPriority w:val="0"/>
    <w:rPr>
      <w:rFonts w:hint="eastAsia" w:ascii="黑体" w:hAnsi="宋体" w:eastAsia="黑体" w:cs="黑体"/>
      <w:sz w:val="14"/>
      <w:szCs w:val="14"/>
    </w:rPr>
  </w:style>
  <w:style w:type="paragraph" w:customStyle="1" w:styleId="38">
    <w:name w:val="Style5"/>
    <w:basedOn w:val="1"/>
    <w:qFormat/>
    <w:uiPriority w:val="0"/>
    <w:pPr>
      <w:spacing w:line="680" w:lineRule="exact"/>
      <w:ind w:firstLine="410"/>
    </w:pPr>
    <w:rPr>
      <w:rFonts w:ascii="宋体" w:hAnsi="Calibri"/>
      <w:sz w:val="24"/>
    </w:rPr>
  </w:style>
  <w:style w:type="character" w:customStyle="1" w:styleId="39">
    <w:name w:val="19"/>
    <w:basedOn w:val="13"/>
    <w:qFormat/>
    <w:uiPriority w:val="0"/>
    <w:rPr>
      <w:rFonts w:hint="eastAsia" w:ascii="MS Gothic" w:hAnsi="MS Gothic" w:eastAsia="MS Gothic" w:cs="MS Gothic"/>
      <w:b/>
      <w:sz w:val="18"/>
      <w:szCs w:val="18"/>
    </w:rPr>
  </w:style>
  <w:style w:type="character" w:customStyle="1" w:styleId="40">
    <w:name w:val="17"/>
    <w:basedOn w:val="13"/>
    <w:qFormat/>
    <w:uiPriority w:val="0"/>
    <w:rPr>
      <w:rFonts w:hint="eastAsia" w:ascii="宋体" w:hAnsi="宋体" w:eastAsia="宋体" w:cs="宋体"/>
      <w:sz w:val="20"/>
      <w:szCs w:val="20"/>
    </w:rPr>
  </w:style>
  <w:style w:type="character" w:customStyle="1" w:styleId="41">
    <w:name w:val="20"/>
    <w:basedOn w:val="13"/>
    <w:qFormat/>
    <w:uiPriority w:val="0"/>
    <w:rPr>
      <w:rFonts w:hint="eastAsia" w:ascii="宋体" w:hAnsi="宋体" w:eastAsia="宋体" w:cs="宋体"/>
      <w:b/>
      <w:sz w:val="24"/>
      <w:szCs w:val="24"/>
    </w:rPr>
  </w:style>
  <w:style w:type="character" w:customStyle="1" w:styleId="42">
    <w:name w:val="18"/>
    <w:basedOn w:val="13"/>
    <w:qFormat/>
    <w:uiPriority w:val="0"/>
    <w:rPr>
      <w:rFonts w:hint="eastAsia" w:ascii="宋体" w:hAnsi="宋体" w:eastAsia="宋体" w:cs="宋体"/>
      <w:b/>
      <w:sz w:val="20"/>
      <w:szCs w:val="20"/>
    </w:rPr>
  </w:style>
  <w:style w:type="character" w:customStyle="1" w:styleId="43">
    <w:name w:val="21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4">
    <w:name w:val="22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45">
    <w:name w:val="Font Style15"/>
    <w:basedOn w:val="13"/>
    <w:qFormat/>
    <w:uiPriority w:val="99"/>
    <w:rPr>
      <w:rFonts w:ascii="黑体" w:eastAsia="黑体" w:cs="黑体"/>
      <w:sz w:val="20"/>
      <w:szCs w:val="20"/>
    </w:rPr>
  </w:style>
  <w:style w:type="character" w:customStyle="1" w:styleId="46">
    <w:name w:val="Font Style18"/>
    <w:basedOn w:val="13"/>
    <w:qFormat/>
    <w:uiPriority w:val="99"/>
    <w:rPr>
      <w:rFonts w:ascii="黑体" w:eastAsia="黑体" w:cs="黑体"/>
      <w:b/>
      <w:bCs/>
      <w:sz w:val="16"/>
      <w:szCs w:val="16"/>
    </w:rPr>
  </w:style>
  <w:style w:type="character" w:customStyle="1" w:styleId="47">
    <w:name w:val="Font Style17"/>
    <w:basedOn w:val="13"/>
    <w:qFormat/>
    <w:uiPriority w:val="99"/>
    <w:rPr>
      <w:rFonts w:ascii="宋体" w:eastAsia="宋体" w:cs="宋体"/>
      <w:b/>
      <w:bCs/>
      <w:i/>
      <w:iCs/>
      <w:spacing w:val="10"/>
      <w:sz w:val="20"/>
      <w:szCs w:val="20"/>
    </w:rPr>
  </w:style>
  <w:style w:type="character" w:customStyle="1" w:styleId="48">
    <w:name w:val="Font Style20"/>
    <w:basedOn w:val="13"/>
    <w:qFormat/>
    <w:uiPriority w:val="99"/>
    <w:rPr>
      <w:rFonts w:ascii="宋体" w:eastAsia="宋体" w:cs="宋体"/>
      <w:sz w:val="20"/>
      <w:szCs w:val="20"/>
    </w:rPr>
  </w:style>
  <w:style w:type="paragraph" w:customStyle="1" w:styleId="49">
    <w:name w:val="Style6"/>
    <w:basedOn w:val="1"/>
    <w:qFormat/>
    <w:uiPriority w:val="99"/>
    <w:rPr>
      <w:rFonts w:ascii="MingLiU" w:hAnsi="Calibri" w:eastAsia="MingLiU"/>
      <w:sz w:val="24"/>
    </w:rPr>
  </w:style>
  <w:style w:type="paragraph" w:customStyle="1" w:styleId="50">
    <w:name w:val="Style9"/>
    <w:basedOn w:val="1"/>
    <w:qFormat/>
    <w:uiPriority w:val="99"/>
    <w:rPr>
      <w:rFonts w:ascii="宋体" w:hAnsi="Calibri"/>
      <w:sz w:val="24"/>
    </w:rPr>
  </w:style>
  <w:style w:type="paragraph" w:customStyle="1" w:styleId="51">
    <w:name w:val="Style8"/>
    <w:basedOn w:val="1"/>
    <w:qFormat/>
    <w:uiPriority w:val="99"/>
    <w:rPr>
      <w:rFonts w:ascii="宋体" w:hAnsi="Calibri"/>
      <w:sz w:val="24"/>
    </w:rPr>
  </w:style>
  <w:style w:type="character" w:customStyle="1" w:styleId="52">
    <w:name w:val="Font Style21"/>
    <w:basedOn w:val="13"/>
    <w:qFormat/>
    <w:uiPriority w:val="0"/>
    <w:rPr>
      <w:rFonts w:ascii="Century Schoolbook" w:hAnsi="Century Schoolbook" w:cs="Century Schoolbook"/>
      <w:b/>
      <w:bCs/>
      <w:i/>
      <w:iCs/>
      <w:sz w:val="20"/>
      <w:szCs w:val="20"/>
    </w:rPr>
  </w:style>
  <w:style w:type="character" w:customStyle="1" w:styleId="53">
    <w:name w:val="Font Style24"/>
    <w:basedOn w:val="13"/>
    <w:qFormat/>
    <w:uiPriority w:val="99"/>
    <w:rPr>
      <w:rFonts w:ascii="宋体" w:eastAsia="宋体" w:cs="宋体"/>
      <w:sz w:val="20"/>
      <w:szCs w:val="20"/>
    </w:rPr>
  </w:style>
  <w:style w:type="character" w:customStyle="1" w:styleId="54">
    <w:name w:val="Font Style23"/>
    <w:basedOn w:val="13"/>
    <w:qFormat/>
    <w:uiPriority w:val="0"/>
    <w:rPr>
      <w:rFonts w:ascii="宋体" w:eastAsia="宋体" w:cs="宋体"/>
      <w:b/>
      <w:bCs/>
      <w:spacing w:val="-10"/>
      <w:sz w:val="20"/>
      <w:szCs w:val="20"/>
    </w:rPr>
  </w:style>
  <w:style w:type="paragraph" w:customStyle="1" w:styleId="55">
    <w:name w:val="Style12"/>
    <w:basedOn w:val="1"/>
    <w:qFormat/>
    <w:uiPriority w:val="99"/>
    <w:pPr>
      <w:widowControl w:val="0"/>
      <w:snapToGrid/>
      <w:spacing w:after="0"/>
    </w:pPr>
    <w:rPr>
      <w:rFonts w:ascii="MingLiU" w:hAnsi="Calibri" w:eastAsia="MingLiU"/>
      <w:sz w:val="24"/>
      <w:szCs w:val="24"/>
    </w:rPr>
  </w:style>
  <w:style w:type="paragraph" w:customStyle="1" w:styleId="56">
    <w:name w:val="Style13"/>
    <w:basedOn w:val="1"/>
    <w:qFormat/>
    <w:uiPriority w:val="99"/>
    <w:pPr>
      <w:widowControl w:val="0"/>
      <w:snapToGrid/>
      <w:spacing w:after="0"/>
    </w:pPr>
    <w:rPr>
      <w:rFonts w:ascii="Trebuchet MS" w:hAnsi="Trebuchet MS" w:eastAsia="宋体"/>
      <w:sz w:val="24"/>
      <w:szCs w:val="24"/>
    </w:rPr>
  </w:style>
  <w:style w:type="character" w:customStyle="1" w:styleId="57">
    <w:name w:val="Font Style28"/>
    <w:basedOn w:val="13"/>
    <w:qFormat/>
    <w:uiPriority w:val="99"/>
    <w:rPr>
      <w:rFonts w:ascii="宋体" w:eastAsia="宋体" w:cs="宋体"/>
      <w:sz w:val="20"/>
      <w:szCs w:val="20"/>
    </w:rPr>
  </w:style>
  <w:style w:type="character" w:customStyle="1" w:styleId="58">
    <w:name w:val="32"/>
    <w:basedOn w:val="13"/>
    <w:qFormat/>
    <w:uiPriority w:val="0"/>
    <w:rPr>
      <w:rFonts w:hint="eastAsia" w:ascii="宋体" w:hAnsi="宋体" w:eastAsia="宋体" w:cs="宋体"/>
      <w:sz w:val="20"/>
      <w:szCs w:val="20"/>
    </w:rPr>
  </w:style>
  <w:style w:type="character" w:customStyle="1" w:styleId="59">
    <w:name w:val="34"/>
    <w:basedOn w:val="13"/>
    <w:qFormat/>
    <w:uiPriority w:val="0"/>
    <w:rPr>
      <w:rFonts w:hint="eastAsia" w:ascii="黑体" w:hAnsi="宋体" w:eastAsia="黑体" w:cs="黑体"/>
      <w:sz w:val="14"/>
      <w:szCs w:val="14"/>
    </w:rPr>
  </w:style>
  <w:style w:type="character" w:customStyle="1" w:styleId="60">
    <w:name w:val="27"/>
    <w:basedOn w:val="13"/>
    <w:qFormat/>
    <w:uiPriority w:val="0"/>
    <w:rPr>
      <w:rFonts w:hint="eastAsia" w:ascii="黑体" w:hAnsi="宋体" w:eastAsia="黑体" w:cs="黑体"/>
      <w:sz w:val="14"/>
      <w:szCs w:val="14"/>
    </w:rPr>
  </w:style>
  <w:style w:type="character" w:customStyle="1" w:styleId="61">
    <w:name w:val="35"/>
    <w:basedOn w:val="13"/>
    <w:qFormat/>
    <w:uiPriority w:val="0"/>
    <w:rPr>
      <w:rFonts w:hint="default" w:ascii="Century Schoolbook" w:hAnsi="Century Schoolbook" w:eastAsia="Century Schoolbook" w:cs="Century Schoolbook"/>
      <w:b/>
      <w:i/>
      <w:sz w:val="20"/>
      <w:szCs w:val="20"/>
    </w:rPr>
  </w:style>
  <w:style w:type="character" w:customStyle="1" w:styleId="62">
    <w:name w:val="24"/>
    <w:basedOn w:val="13"/>
    <w:qFormat/>
    <w:uiPriority w:val="0"/>
    <w:rPr>
      <w:rFonts w:hint="eastAsia" w:ascii="宋体" w:hAnsi="宋体" w:eastAsia="宋体" w:cs="宋体"/>
      <w:b/>
      <w:sz w:val="20"/>
      <w:szCs w:val="20"/>
    </w:rPr>
  </w:style>
  <w:style w:type="character" w:customStyle="1" w:styleId="63">
    <w:name w:val="25"/>
    <w:basedOn w:val="13"/>
    <w:qFormat/>
    <w:uiPriority w:val="0"/>
    <w:rPr>
      <w:rFonts w:hint="default" w:ascii="Courier New" w:hAnsi="Courier New" w:cs="Courier New"/>
      <w:sz w:val="64"/>
      <w:szCs w:val="64"/>
    </w:rPr>
  </w:style>
  <w:style w:type="character" w:customStyle="1" w:styleId="64">
    <w:name w:val="23"/>
    <w:basedOn w:val="13"/>
    <w:qFormat/>
    <w:uiPriority w:val="0"/>
    <w:rPr>
      <w:rFonts w:hint="eastAsia" w:ascii="宋体" w:hAnsi="宋体" w:eastAsia="宋体" w:cs="宋体"/>
      <w:sz w:val="20"/>
      <w:szCs w:val="20"/>
    </w:rPr>
  </w:style>
  <w:style w:type="character" w:customStyle="1" w:styleId="65">
    <w:name w:val="31"/>
    <w:basedOn w:val="13"/>
    <w:qFormat/>
    <w:uiPriority w:val="0"/>
    <w:rPr>
      <w:rFonts w:hint="eastAsia" w:ascii="黑体" w:hAnsi="宋体" w:eastAsia="黑体" w:cs="黑体"/>
      <w:b/>
      <w:sz w:val="20"/>
      <w:szCs w:val="20"/>
    </w:rPr>
  </w:style>
  <w:style w:type="character" w:customStyle="1" w:styleId="66">
    <w:name w:val="26"/>
    <w:basedOn w:val="13"/>
    <w:qFormat/>
    <w:uiPriority w:val="0"/>
    <w:rPr>
      <w:rFonts w:hint="eastAsia" w:ascii="宋体" w:hAnsi="宋体" w:eastAsia="宋体" w:cs="宋体"/>
      <w:b/>
      <w:sz w:val="14"/>
      <w:szCs w:val="14"/>
    </w:rPr>
  </w:style>
  <w:style w:type="character" w:customStyle="1" w:styleId="67">
    <w:name w:val="36"/>
    <w:basedOn w:val="13"/>
    <w:qFormat/>
    <w:uiPriority w:val="0"/>
    <w:rPr>
      <w:rFonts w:hint="default" w:ascii="Times New Roman" w:hAnsi="Times New Roman" w:cs="Times New Roman"/>
    </w:rPr>
  </w:style>
  <w:style w:type="character" w:customStyle="1" w:styleId="68">
    <w:name w:val="28"/>
    <w:basedOn w:val="13"/>
    <w:qFormat/>
    <w:uiPriority w:val="0"/>
    <w:rPr>
      <w:rFonts w:hint="default" w:ascii="Candara" w:hAnsi="Candara" w:eastAsia="Candara" w:cs="Candara"/>
      <w:spacing w:val="-10"/>
      <w:sz w:val="20"/>
      <w:szCs w:val="20"/>
    </w:rPr>
  </w:style>
  <w:style w:type="character" w:customStyle="1" w:styleId="69">
    <w:name w:val="29"/>
    <w:basedOn w:val="13"/>
    <w:qFormat/>
    <w:uiPriority w:val="0"/>
    <w:rPr>
      <w:rFonts w:hint="eastAsia" w:ascii="宋体" w:hAnsi="宋体" w:eastAsia="宋体" w:cs="宋体"/>
      <w:b/>
      <w:spacing w:val="-10"/>
      <w:sz w:val="20"/>
      <w:szCs w:val="20"/>
    </w:rPr>
  </w:style>
  <w:style w:type="character" w:customStyle="1" w:styleId="70">
    <w:name w:val="30"/>
    <w:basedOn w:val="13"/>
    <w:qFormat/>
    <w:uiPriority w:val="0"/>
    <w:rPr>
      <w:rFonts w:hint="eastAsia" w:ascii="黑体" w:hAnsi="宋体" w:eastAsia="黑体" w:cs="黑体"/>
      <w:b/>
      <w:sz w:val="26"/>
      <w:szCs w:val="26"/>
    </w:rPr>
  </w:style>
  <w:style w:type="character" w:customStyle="1" w:styleId="71">
    <w:name w:val="33"/>
    <w:basedOn w:val="13"/>
    <w:qFormat/>
    <w:uiPriority w:val="0"/>
    <w:rPr>
      <w:rFonts w:hint="eastAsia" w:ascii="宋体" w:hAnsi="宋体" w:eastAsia="宋体" w:cs="宋体"/>
      <w:sz w:val="26"/>
      <w:szCs w:val="26"/>
    </w:rPr>
  </w:style>
  <w:style w:type="paragraph" w:customStyle="1" w:styleId="72">
    <w:name w:val="List Paragraph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73">
    <w:name w:val="p0"/>
    <w:basedOn w:val="1"/>
    <w:qFormat/>
    <w:uiPriority w:val="0"/>
    <w:pPr>
      <w:spacing w:after="0"/>
      <w:jc w:val="both"/>
    </w:pPr>
    <w:rPr>
      <w:rFonts w:ascii="Times New Roman" w:hAnsi="Times New Roman"/>
      <w:sz w:val="21"/>
      <w:szCs w:val="21"/>
    </w:rPr>
  </w:style>
  <w:style w:type="paragraph" w:customStyle="1" w:styleId="74">
    <w:name w:val="WPSOffice手动目录 1"/>
    <w:qFormat/>
    <w:uiPriority w:val="0"/>
    <w:rPr>
      <w:rFonts w:ascii="Calibri" w:hAnsi="Calibri" w:eastAsia="黑体" w:cs="Times New Roman"/>
      <w:lang w:bidi="ar-SA"/>
    </w:rPr>
  </w:style>
  <w:style w:type="paragraph" w:customStyle="1" w:styleId="75">
    <w:name w:val="列出段落1"/>
    <w:basedOn w:val="1"/>
    <w:qFormat/>
    <w:uiPriority w:val="0"/>
    <w:pPr>
      <w:ind w:firstLine="420" w:firstLineChars="200"/>
    </w:pPr>
  </w:style>
  <w:style w:type="character" w:customStyle="1" w:styleId="76">
    <w:name w:val="Heading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77">
    <w:name w:val="Heading 3 Char"/>
    <w:link w:val="4"/>
    <w:qFormat/>
    <w:uiPriority w:val="0"/>
    <w:rPr>
      <w:b/>
      <w:sz w:val="32"/>
    </w:rPr>
  </w:style>
  <w:style w:type="paragraph" w:customStyle="1" w:styleId="78">
    <w:name w:val="Default"/>
    <w:basedOn w:val="1"/>
    <w:uiPriority w:val="0"/>
    <w:pPr>
      <w:autoSpaceDE w:val="0"/>
      <w:autoSpaceDN w:val="0"/>
      <w:adjustRightInd w:val="0"/>
      <w:snapToGrid/>
      <w:spacing w:before="0" w:beforeAutospacing="0" w:after="0" w:afterAutospacing="0"/>
      <w:ind w:left="0" w:right="0"/>
      <w:jc w:val="left"/>
    </w:pPr>
    <w:rPr>
      <w:rFonts w:hint="eastAsia" w:ascii="楷体" w:hAnsi="楷体" w:eastAsia="宋体" w:cs="楷体"/>
      <w:snapToGrid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295</Words>
  <Characters>428</Characters>
  <Lines>3</Lines>
  <Paragraphs>1</Paragraphs>
  <TotalTime>3</TotalTime>
  <ScaleCrop>false</ScaleCrop>
  <LinksUpToDate>false</LinksUpToDate>
  <CharactersWithSpaces>480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2008-09-12T09:20:00Z</dcterms:created>
  <dc:creator>张润华</dc:creator>
  <cp:lastModifiedBy>詹淑贝</cp:lastModifiedBy>
  <cp:lastPrinted>2017-12-16T00:55:00Z</cp:lastPrinted>
  <dcterms:modified xsi:type="dcterms:W3CDTF">2025-02-11T05:52:05Z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A2DB708523754BB6B1BACBDAFA8B373A</vt:lpwstr>
  </property>
  <property fmtid="{D5CDD505-2E9C-101B-9397-08002B2CF9AE}" pid="4" name="KSOTemplateDocerSaveRecord">
    <vt:lpwstr>eyJoZGlkIjoiY2FmYzE5MDMyMWQ0MzE2YjViM2ZiODE5N2JmNzNkZWYiLCJ1c2VySWQiOiIyNjExNDgzODcifQ==</vt:lpwstr>
  </property>
</Properties>
</file>