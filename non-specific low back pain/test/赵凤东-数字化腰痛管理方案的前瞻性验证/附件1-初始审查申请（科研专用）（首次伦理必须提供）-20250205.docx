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5502F"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初始审查申请（科研专用）</w:t>
      </w:r>
    </w:p>
    <w:p w14:paraId="42B21668">
      <w:pPr>
        <w:adjustRightInd/>
        <w:snapToGrid/>
        <w:spacing w:after="120"/>
        <w:jc w:val="center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  <w:szCs w:val="24"/>
        </w:rPr>
        <w:t xml:space="preserve">  A项目基本信息</w:t>
      </w:r>
    </w:p>
    <w:tbl>
      <w:tblPr>
        <w:tblStyle w:val="11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881"/>
        <w:gridCol w:w="463"/>
        <w:gridCol w:w="2050"/>
        <w:gridCol w:w="3208"/>
        <w:tblGridChange w:id="0">
          <w:tblGrid>
            <w:gridCol w:w="2037"/>
            <w:gridCol w:w="1881"/>
            <w:gridCol w:w="103"/>
            <w:gridCol w:w="360"/>
            <w:gridCol w:w="2050"/>
            <w:gridCol w:w="3208"/>
          </w:tblGrid>
        </w:tblGridChange>
      </w:tblGrid>
      <w:tr w14:paraId="1EA8B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037" w:type="dxa"/>
            <w:vAlign w:val="center"/>
          </w:tcPr>
          <w:p w14:paraId="45126D05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EED3F77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数字化腰痛管理方案的前瞻性验证</w:t>
            </w:r>
          </w:p>
        </w:tc>
      </w:tr>
      <w:tr w14:paraId="64128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037" w:type="dxa"/>
            <w:vAlign w:val="center"/>
          </w:tcPr>
          <w:p w14:paraId="48D81628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申请类型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24D6EB6D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□申办方发起的非注册性临床研究      </w:t>
            </w:r>
            <w:ins w:id="1" w:author="詹淑贝" w:date="2025-02-11T11:28:14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2" w:author="詹淑贝" w:date="2025-02-11T11:28:13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研究者发起的临床研究</w:t>
            </w:r>
          </w:p>
        </w:tc>
      </w:tr>
      <w:tr w14:paraId="766B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3" w:author="詹淑贝" w:date="2025-02-11T13:46:29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09" w:hRule="atLeast"/>
          <w:jc w:val="center"/>
          <w:trPrChange w:id="3" w:author="詹淑贝" w:date="2025-02-11T13:46:29Z">
            <w:trPr>
              <w:trHeight w:val="409" w:hRule="atLeast"/>
              <w:jc w:val="center"/>
            </w:trPr>
          </w:trPrChange>
        </w:trPr>
        <w:tc>
          <w:tcPr>
            <w:tcW w:w="2037" w:type="dxa"/>
            <w:vMerge w:val="restart"/>
            <w:vAlign w:val="center"/>
            <w:tcPrChange w:id="4" w:author="詹淑贝" w:date="2025-02-11T13:46:29Z">
              <w:tcPr>
                <w:tcW w:w="2037" w:type="dxa"/>
                <w:vMerge w:val="restart"/>
                <w:vAlign w:val="center"/>
              </w:tcPr>
            </w:tcPrChange>
          </w:tcPr>
          <w:p w14:paraId="35F23BBE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产品种类</w:t>
            </w:r>
          </w:p>
        </w:tc>
        <w:tc>
          <w:tcPr>
            <w:tcW w:w="1881" w:type="dxa"/>
            <w:tcBorders>
              <w:bottom w:val="nil"/>
            </w:tcBorders>
            <w:vAlign w:val="center"/>
            <w:tcPrChange w:id="5" w:author="詹淑贝" w:date="2025-02-11T13:46:29Z">
              <w:tcPr>
                <w:tcW w:w="1984" w:type="dxa"/>
                <w:gridSpan w:val="2"/>
                <w:tcBorders>
                  <w:bottom w:val="nil"/>
                </w:tcBorders>
                <w:vAlign w:val="center"/>
              </w:tcPr>
            </w:tcPrChange>
          </w:tcPr>
          <w:p w14:paraId="28EAAC6F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□药物分类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  <w:tcPrChange w:id="6" w:author="詹淑贝" w:date="2025-02-11T13:46:29Z">
              <w:tcPr>
                <w:tcW w:w="5618" w:type="dxa"/>
                <w:gridSpan w:val="3"/>
                <w:tcBorders>
                  <w:bottom w:val="nil"/>
                </w:tcBorders>
                <w:vAlign w:val="center"/>
              </w:tcPr>
            </w:tcPrChange>
          </w:tcPr>
          <w:p w14:paraId="4DE5F1F2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○中药、天然药物（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类）   ○化学药品（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类）</w:t>
            </w:r>
          </w:p>
          <w:p w14:paraId="097F9FAB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○生物制品（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类）        ○放射性药物  </w:t>
            </w:r>
          </w:p>
          <w:p w14:paraId="001D12EE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○进口药物类               ○其它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     </w:t>
            </w:r>
          </w:p>
        </w:tc>
      </w:tr>
      <w:tr w14:paraId="3E6DA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7" w:author="詹淑贝" w:date="2025-02-11T13:46:29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jc w:val="center"/>
          <w:trPrChange w:id="7" w:author="詹淑贝" w:date="2025-02-11T13:46:29Z">
            <w:trPr>
              <w:trHeight w:val="90" w:hRule="atLeast"/>
              <w:jc w:val="center"/>
            </w:trPr>
          </w:trPrChange>
        </w:trPr>
        <w:tc>
          <w:tcPr>
            <w:tcW w:w="2037" w:type="dxa"/>
            <w:vMerge w:val="continue"/>
            <w:vAlign w:val="center"/>
            <w:tcPrChange w:id="8" w:author="詹淑贝" w:date="2025-02-11T13:46:29Z">
              <w:tcPr>
                <w:tcW w:w="2037" w:type="dxa"/>
                <w:vMerge w:val="continue"/>
                <w:vAlign w:val="center"/>
              </w:tcPr>
            </w:tcPrChange>
          </w:tcPr>
          <w:p w14:paraId="2406FB5D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  <w:tcPrChange w:id="9" w:author="詹淑贝" w:date="2025-02-11T13:46:29Z">
              <w:tcPr>
                <w:tcW w:w="1984" w:type="dxa"/>
                <w:gridSpan w:val="2"/>
                <w:tcBorders>
                  <w:bottom w:val="nil"/>
                </w:tcBorders>
                <w:vAlign w:val="center"/>
              </w:tcPr>
            </w:tcPrChange>
          </w:tcPr>
          <w:p w14:paraId="3AE5E90A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10" w:author="詹淑贝" w:date="2025-02-11T11:29:5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11" w:author="詹淑贝" w:date="2025-02-11T11:29:5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医疗器械</w:t>
            </w:r>
          </w:p>
          <w:p w14:paraId="2129FEB3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（复选）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  <w:tcPrChange w:id="12" w:author="詹淑贝" w:date="2025-02-11T13:46:29Z">
              <w:tcPr>
                <w:tcW w:w="5618" w:type="dxa"/>
                <w:gridSpan w:val="3"/>
                <w:tcBorders>
                  <w:bottom w:val="nil"/>
                </w:tcBorders>
                <w:vAlign w:val="center"/>
              </w:tcPr>
            </w:tcPrChange>
          </w:tcPr>
          <w:p w14:paraId="631CD93D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○一类          </w:t>
            </w:r>
            <w:ins w:id="13" w:author="詹淑贝" w:date="2025-02-11T13:46:16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●</w:t>
              </w:r>
            </w:ins>
            <w:del w:id="14" w:author="詹淑贝" w:date="2025-02-11T11:29:53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二类          ○三类</w:t>
            </w:r>
          </w:p>
          <w:p w14:paraId="64C6EC8C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○植入          </w:t>
            </w:r>
            <w:ins w:id="15" w:author="詹淑贝" w:date="2025-02-11T13:46:18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●</w:t>
              </w:r>
            </w:ins>
            <w:del w:id="16" w:author="詹淑贝" w:date="2025-02-11T11:29:55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非植入</w:t>
            </w:r>
          </w:p>
        </w:tc>
      </w:tr>
      <w:tr w14:paraId="06986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7" w:author="詹淑贝" w:date="2025-02-11T13:46:29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09" w:hRule="atLeast"/>
          <w:jc w:val="center"/>
          <w:trPrChange w:id="17" w:author="詹淑贝" w:date="2025-02-11T13:46:29Z">
            <w:trPr>
              <w:trHeight w:val="409" w:hRule="atLeast"/>
              <w:jc w:val="center"/>
            </w:trPr>
          </w:trPrChange>
        </w:trPr>
        <w:tc>
          <w:tcPr>
            <w:tcW w:w="2037" w:type="dxa"/>
            <w:vMerge w:val="continue"/>
            <w:vAlign w:val="center"/>
            <w:tcPrChange w:id="18" w:author="詹淑贝" w:date="2025-02-11T13:46:29Z">
              <w:tcPr>
                <w:tcW w:w="2037" w:type="dxa"/>
                <w:vMerge w:val="continue"/>
                <w:vAlign w:val="center"/>
              </w:tcPr>
            </w:tcPrChange>
          </w:tcPr>
          <w:p w14:paraId="10824498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  <w:tcPrChange w:id="19" w:author="詹淑贝" w:date="2025-02-11T13:46:29Z">
              <w:tcPr>
                <w:tcW w:w="1984" w:type="dxa"/>
                <w:gridSpan w:val="2"/>
                <w:tcBorders>
                  <w:bottom w:val="nil"/>
                </w:tcBorders>
                <w:vAlign w:val="center"/>
              </w:tcPr>
            </w:tcPrChange>
          </w:tcPr>
          <w:p w14:paraId="708E2FBE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□体外诊断试剂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  <w:tcPrChange w:id="20" w:author="詹淑贝" w:date="2025-02-11T13:46:29Z">
              <w:tcPr>
                <w:tcW w:w="5618" w:type="dxa"/>
                <w:gridSpan w:val="3"/>
                <w:tcBorders>
                  <w:bottom w:val="nil"/>
                </w:tcBorders>
                <w:vAlign w:val="center"/>
              </w:tcPr>
            </w:tcPrChange>
          </w:tcPr>
          <w:p w14:paraId="19CA7287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○一类          ○二类          ○三类</w:t>
            </w:r>
          </w:p>
        </w:tc>
      </w:tr>
      <w:tr w14:paraId="5FDB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Merge w:val="continue"/>
            <w:vAlign w:val="center"/>
          </w:tcPr>
          <w:p w14:paraId="205197EB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753DD32E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□不适用</w:t>
            </w:r>
          </w:p>
        </w:tc>
      </w:tr>
      <w:tr w14:paraId="2E700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Merge w:val="restart"/>
            <w:vAlign w:val="center"/>
          </w:tcPr>
          <w:p w14:paraId="0542B9CB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临床试验分期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6BDE64EE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□药物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4DD2E38A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○Ⅰ期   ○Ⅱ期   ○Ⅲ期   ○Ⅳ期   ○其它</w:t>
            </w:r>
            <w:del w:id="21" w:author="詹淑贝" w:date="2025-02-11T11:30:1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u w:val="single"/>
                </w:rPr>
                <w:delText xml:space="preserve">    </w:delText>
              </w:r>
            </w:del>
            <w:del w:id="22" w:author="詹淑贝" w:date="2025-02-11T11:30:1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 xml:space="preserve">         </w:delText>
              </w:r>
            </w:del>
          </w:p>
        </w:tc>
      </w:tr>
      <w:tr w14:paraId="4448C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Merge w:val="continue"/>
            <w:vAlign w:val="center"/>
          </w:tcPr>
          <w:p w14:paraId="19C925CE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54BC0569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23" w:author="詹淑贝" w:date="2025-02-11T11:29:58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24" w:author="詹淑贝" w:date="2025-02-11T11:29:58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医疗器械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4C28621D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○临床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验证 ○临床试用 ○上市后再评价 </w:t>
            </w:r>
            <w:ins w:id="25" w:author="詹淑贝" w:date="2025-02-11T13:46:2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●</w:t>
              </w:r>
            </w:ins>
            <w:del w:id="26" w:author="詹淑贝" w:date="2025-02-11T11:30:00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其它</w:t>
            </w:r>
            <w:ins w:id="27" w:author="詹淑贝" w:date="2025-02-11T11:30:02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u w:val="single"/>
                  <w:lang w:val="en-US" w:eastAsia="zh-CN"/>
                  <w:rPrChange w:id="28" w:author="詹淑贝" w:date="2025-02-11T11:30:06Z">
                    <w:rPr>
                      <w:rFonts w:hint="eastAsia" w:ascii="Times New Roman" w:hAnsi="Times New Roman" w:eastAsia="仿宋" w:cs="仿宋"/>
                      <w:color w:val="000000"/>
                      <w:sz w:val="24"/>
                      <w:szCs w:val="24"/>
                      <w:lang w:val="en-US" w:eastAsia="zh-CN"/>
                    </w:rPr>
                  </w:rPrChange>
                </w:rPr>
                <w:t>科研</w:t>
              </w:r>
            </w:ins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     </w:t>
            </w:r>
          </w:p>
        </w:tc>
      </w:tr>
      <w:tr w14:paraId="5D691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Merge w:val="continue"/>
            <w:vAlign w:val="center"/>
          </w:tcPr>
          <w:p w14:paraId="37B891D7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3EBFC158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□不适用</w:t>
            </w:r>
          </w:p>
        </w:tc>
      </w:tr>
      <w:tr w14:paraId="5C0D7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Align w:val="center"/>
          </w:tcPr>
          <w:p w14:paraId="23B55F63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是否多中心研究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00190CD2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□国际多中心</w:t>
            </w:r>
            <w:r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               □国内多中心</w:t>
            </w:r>
            <w:r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         </w:t>
            </w:r>
            <w:ins w:id="30" w:author="詹淑贝" w:date="2025-02-11T11:30:17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31" w:author="詹淑贝" w:date="2025-02-11T11:30:17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单中心</w:t>
            </w:r>
          </w:p>
        </w:tc>
      </w:tr>
      <w:tr w14:paraId="4A984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Align w:val="center"/>
          </w:tcPr>
          <w:p w14:paraId="0C5DD00E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组长单位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06036076">
            <w:pPr>
              <w:spacing w:line="300" w:lineRule="exact"/>
              <w:jc w:val="lef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  <w:pPrChange w:id="32" w:author="詹淑贝" w:date="2025-02-11T11:30:29Z">
                <w:pPr>
                  <w:spacing w:line="300" w:lineRule="exact"/>
                  <w:jc w:val="center"/>
                </w:pPr>
              </w:pPrChange>
            </w:pPr>
            <w:r>
              <w:rPr>
                <w:rFonts w:hint="eastAsia" w:ascii="Times New Roman" w:hAnsi="Times New Roman" w:eastAsia="仿宋" w:cs="仿宋"/>
                <w:snapToGrid/>
                <w:color w:val="000000"/>
                <w:spacing w:val="0"/>
                <w:sz w:val="24"/>
                <w:szCs w:val="24"/>
                <w:rPrChange w:id="33" w:author="詹淑贝" w:date="2025-02-11T11:30:26Z">
                  <w:rPr>
                    <w:rFonts w:hint="eastAsia" w:ascii="宋体" w:hAnsi="宋体" w:eastAsia="宋体" w:cs="宋体"/>
                    <w:snapToGrid w:val="0"/>
                    <w:spacing w:val="8"/>
                    <w:sz w:val="21"/>
                  </w:rPr>
                </w:rPrChange>
              </w:rPr>
              <w:t>浙江大学医学院附属邵逸夫医院</w:t>
            </w:r>
            <w:del w:id="34" w:author="詹淑贝" w:date="2025-02-11T11:30:22Z">
              <w:r>
                <w:rPr>
                  <w:rFonts w:hint="eastAsia" w:ascii="宋体" w:hAnsi="宋体" w:eastAsia="宋体" w:cs="宋体"/>
                  <w:snapToGrid w:val="0"/>
                  <w:spacing w:val="8"/>
                  <w:sz w:val="21"/>
                </w:rPr>
                <w:delText>（单中心）</w:delText>
              </w:r>
            </w:del>
          </w:p>
        </w:tc>
      </w:tr>
      <w:tr w14:paraId="15FC8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vAlign w:val="center"/>
          </w:tcPr>
          <w:p w14:paraId="4F8C0C40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方案设计类型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4ABED4F5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35" w:author="詹淑贝" w:date="2025-02-11T13:43:12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36" w:author="詹淑贝" w:date="2025-02-11T13:43:12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干预性研究</w:t>
            </w:r>
            <w:r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   □观察性研究（○回顾性研究  ○前瞻性研究）</w:t>
            </w:r>
          </w:p>
        </w:tc>
      </w:tr>
      <w:tr w14:paraId="78F65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tcBorders>
              <w:bottom w:val="single" w:color="auto" w:sz="4" w:space="0"/>
            </w:tcBorders>
            <w:vAlign w:val="center"/>
          </w:tcPr>
          <w:p w14:paraId="1517FD74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资金来源于</w:t>
            </w:r>
          </w:p>
        </w:tc>
        <w:tc>
          <w:tcPr>
            <w:tcW w:w="7602" w:type="dxa"/>
            <w:gridSpan w:val="4"/>
            <w:tcBorders>
              <w:bottom w:val="single" w:color="auto" w:sz="4" w:space="0"/>
            </w:tcBorders>
            <w:vAlign w:val="center"/>
          </w:tcPr>
          <w:p w14:paraId="54631A57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□企业    □政府    □学术团体    </w:t>
            </w:r>
            <w:ins w:id="37" w:author="詹淑贝" w:date="2025-02-11T13:43:14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38" w:author="詹淑贝" w:date="2025-02-11T13:44:52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</w:rPr>
                <w:delText>√</w:delText>
              </w:r>
            </w:del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本单位    □其它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 xml:space="preserve">   </w:t>
            </w:r>
          </w:p>
        </w:tc>
      </w:tr>
      <w:tr w14:paraId="6FBE4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2037" w:type="dxa"/>
            <w:tcBorders>
              <w:bottom w:val="single" w:color="auto" w:sz="4" w:space="0"/>
            </w:tcBorders>
            <w:vAlign w:val="center"/>
          </w:tcPr>
          <w:p w14:paraId="1D30287A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研究总例数</w:t>
            </w:r>
          </w:p>
        </w:tc>
        <w:tc>
          <w:tcPr>
            <w:tcW w:w="2344" w:type="dxa"/>
            <w:gridSpan w:val="2"/>
            <w:tcBorders>
              <w:bottom w:val="single" w:color="auto" w:sz="4" w:space="0"/>
            </w:tcBorders>
            <w:vAlign w:val="center"/>
          </w:tcPr>
          <w:p w14:paraId="5B8D8FC9">
            <w:pPr>
              <w:spacing w:line="300" w:lineRule="exact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300</w:t>
            </w:r>
          </w:p>
        </w:tc>
        <w:tc>
          <w:tcPr>
            <w:tcW w:w="2050" w:type="dxa"/>
            <w:tcBorders>
              <w:bottom w:val="single" w:color="auto" w:sz="4" w:space="0"/>
            </w:tcBorders>
            <w:vAlign w:val="center"/>
          </w:tcPr>
          <w:p w14:paraId="60D1E616">
            <w:pPr>
              <w:spacing w:line="300" w:lineRule="exact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本中心例数</w:t>
            </w:r>
          </w:p>
        </w:tc>
        <w:tc>
          <w:tcPr>
            <w:tcW w:w="3208" w:type="dxa"/>
            <w:tcBorders>
              <w:bottom w:val="single" w:color="auto" w:sz="4" w:space="0"/>
            </w:tcBorders>
            <w:vAlign w:val="center"/>
          </w:tcPr>
          <w:p w14:paraId="6F74D28D">
            <w:pPr>
              <w:spacing w:line="300" w:lineRule="exact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300</w:t>
            </w:r>
          </w:p>
        </w:tc>
      </w:tr>
    </w:tbl>
    <w:p w14:paraId="72EA9748">
      <w:pPr>
        <w:spacing w:line="360" w:lineRule="auto"/>
        <w:ind w:firstLine="4315" w:firstLineChars="1844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</w:p>
    <w:p w14:paraId="2CBA99F9">
      <w:pPr>
        <w:spacing w:line="360" w:lineRule="auto"/>
        <w:ind w:firstLine="4315" w:firstLineChars="1844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  <w:szCs w:val="24"/>
        </w:rPr>
        <w:t>B 申办方和CRO信息</w:t>
      </w:r>
    </w:p>
    <w:tbl>
      <w:tblPr>
        <w:tblStyle w:val="11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2328"/>
        <w:gridCol w:w="1965"/>
        <w:gridCol w:w="3167"/>
      </w:tblGrid>
      <w:tr w14:paraId="1ACD2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79" w:type="dxa"/>
            <w:vAlign w:val="center"/>
          </w:tcPr>
          <w:p w14:paraId="0DB19FD4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申办方</w:t>
            </w:r>
          </w:p>
        </w:tc>
        <w:tc>
          <w:tcPr>
            <w:tcW w:w="7460" w:type="dxa"/>
            <w:gridSpan w:val="3"/>
            <w:vAlign w:val="center"/>
          </w:tcPr>
          <w:p w14:paraId="724D4E98">
            <w:pPr>
              <w:spacing w:line="300" w:lineRule="exact"/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  <w:lang w:eastAsia="zh-CN"/>
              </w:rPr>
            </w:pPr>
            <w:del w:id="39" w:author="詹淑贝" w:date="2025-02-11T13:43:23Z">
              <w:r>
                <w:rPr>
                  <w:rFonts w:hint="default" w:ascii="Times New Roman" w:hAnsi="Times New Roman" w:eastAsia="仿宋" w:cs="仿宋"/>
                  <w:color w:val="000000"/>
                  <w:sz w:val="24"/>
                  <w:szCs w:val="24"/>
                  <w:lang w:val="en-US"/>
                </w:rPr>
                <w:delText>赵凤东</w:delText>
              </w:r>
            </w:del>
            <w:ins w:id="40" w:author="詹淑贝" w:date="2025-02-11T13:43:24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无</w:t>
              </w:r>
            </w:ins>
          </w:p>
        </w:tc>
      </w:tr>
      <w:tr w14:paraId="06767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79" w:type="dxa"/>
            <w:vAlign w:val="center"/>
          </w:tcPr>
          <w:p w14:paraId="4A89C2FF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申办方指定联系人</w:t>
            </w:r>
          </w:p>
        </w:tc>
        <w:tc>
          <w:tcPr>
            <w:tcW w:w="2328" w:type="dxa"/>
            <w:vAlign w:val="center"/>
          </w:tcPr>
          <w:p w14:paraId="220A98A4">
            <w:pPr>
              <w:spacing w:line="300" w:lineRule="exact"/>
              <w:rPr>
                <w:rFonts w:hint="default" w:ascii="Times New Roman" w:hAnsi="Times New Roman" w:eastAsia="仿宋" w:cs="仿宋"/>
                <w:color w:val="000000"/>
                <w:sz w:val="24"/>
                <w:szCs w:val="24"/>
                <w:lang w:val="en-US" w:eastAsia="zh-CN"/>
              </w:rPr>
            </w:pPr>
            <w:del w:id="41" w:author="詹淑贝" w:date="2025-02-11T13:43:27Z">
              <w:r>
                <w:rPr>
                  <w:rFonts w:hint="default" w:ascii="Times New Roman" w:hAnsi="Times New Roman" w:eastAsia="仿宋" w:cs="仿宋"/>
                  <w:color w:val="000000"/>
                  <w:sz w:val="24"/>
                  <w:szCs w:val="24"/>
                  <w:lang w:val="en-US"/>
                </w:rPr>
                <w:delText>单治</w:delText>
              </w:r>
            </w:del>
            <w:ins w:id="42" w:author="詹淑贝" w:date="2025-02-11T13:43:27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N</w:t>
              </w:r>
            </w:ins>
            <w:ins w:id="43" w:author="詹淑贝" w:date="2025-02-11T13:43:28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A</w:t>
              </w:r>
            </w:ins>
          </w:p>
        </w:tc>
        <w:tc>
          <w:tcPr>
            <w:tcW w:w="1965" w:type="dxa"/>
            <w:vAlign w:val="center"/>
          </w:tcPr>
          <w:p w14:paraId="0B8E838E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0"/>
                <w:sz w:val="24"/>
                <w:szCs w:val="24"/>
              </w:rPr>
              <w:t>电话/</w:t>
            </w:r>
            <w:r>
              <w:rPr>
                <w:rFonts w:ascii="Times New Roman" w:hAnsi="Times New Roman" w:eastAsia="仿宋" w:cs="仿宋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755985FF">
            <w:pPr>
              <w:spacing w:line="300" w:lineRule="exact"/>
              <w:rPr>
                <w:rFonts w:hint="default" w:ascii="Times New Roman" w:hAnsi="Times New Roman" w:eastAsia="仿宋" w:cs="仿宋"/>
                <w:color w:val="000000"/>
                <w:sz w:val="24"/>
                <w:szCs w:val="24"/>
                <w:lang w:val="en-US" w:eastAsia="zh-CN"/>
              </w:rPr>
            </w:pPr>
            <w:del w:id="44" w:author="詹淑贝" w:date="2025-02-11T13:43:30Z">
              <w:r>
                <w:rPr>
                  <w:rFonts w:hint="default" w:ascii="Times New Roman" w:hAnsi="Times New Roman" w:eastAsia="仿宋" w:cs="仿宋"/>
                  <w:color w:val="000000"/>
                  <w:sz w:val="24"/>
                  <w:szCs w:val="24"/>
                  <w:lang w:val="en-US"/>
                </w:rPr>
                <w:delText>15088619771</w:delText>
              </w:r>
            </w:del>
            <w:ins w:id="45" w:author="詹淑贝" w:date="2025-02-11T13:43:30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N</w:t>
              </w:r>
            </w:ins>
            <w:ins w:id="46" w:author="詹淑贝" w:date="2025-02-11T13:43:3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A</w:t>
              </w:r>
            </w:ins>
          </w:p>
        </w:tc>
      </w:tr>
      <w:tr w14:paraId="0557F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79" w:type="dxa"/>
            <w:vAlign w:val="center"/>
          </w:tcPr>
          <w:p w14:paraId="09A5731E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CRO公司</w:t>
            </w:r>
          </w:p>
        </w:tc>
        <w:tc>
          <w:tcPr>
            <w:tcW w:w="7460" w:type="dxa"/>
            <w:gridSpan w:val="3"/>
            <w:vAlign w:val="center"/>
          </w:tcPr>
          <w:p w14:paraId="2B3E0524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47" w:author="詹淑贝" w:date="2025-02-11T13:43:38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无</w:t>
              </w:r>
            </w:ins>
          </w:p>
        </w:tc>
      </w:tr>
      <w:tr w14:paraId="4A183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179" w:type="dxa"/>
            <w:vAlign w:val="center"/>
          </w:tcPr>
          <w:p w14:paraId="1A682A16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z w:val="24"/>
                <w:szCs w:val="24"/>
              </w:rPr>
              <w:t>监查员姓名</w:t>
            </w:r>
          </w:p>
        </w:tc>
        <w:tc>
          <w:tcPr>
            <w:tcW w:w="2328" w:type="dxa"/>
            <w:vAlign w:val="center"/>
          </w:tcPr>
          <w:p w14:paraId="29234A50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48" w:author="詹淑贝" w:date="2025-02-11T13:43:34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NA</w:t>
              </w:r>
            </w:ins>
          </w:p>
        </w:tc>
        <w:tc>
          <w:tcPr>
            <w:tcW w:w="1965" w:type="dxa"/>
            <w:vAlign w:val="center"/>
          </w:tcPr>
          <w:p w14:paraId="49E69B01">
            <w:pPr>
              <w:spacing w:line="300" w:lineRule="exact"/>
              <w:jc w:val="center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0"/>
                <w:sz w:val="24"/>
                <w:szCs w:val="24"/>
              </w:rPr>
              <w:t>电话/</w:t>
            </w:r>
            <w:r>
              <w:rPr>
                <w:rFonts w:ascii="Times New Roman" w:hAnsi="Times New Roman" w:eastAsia="仿宋" w:cs="仿宋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2ED55B31">
            <w:pPr>
              <w:spacing w:line="300" w:lineRule="exact"/>
              <w:rPr>
                <w:rFonts w:ascii="Times New Roman" w:hAnsi="Times New Roman" w:eastAsia="仿宋" w:cs="仿宋"/>
                <w:color w:val="000000"/>
                <w:sz w:val="24"/>
                <w:szCs w:val="24"/>
              </w:rPr>
            </w:pPr>
            <w:ins w:id="49" w:author="詹淑贝" w:date="2025-02-11T13:43:35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val="en-US" w:eastAsia="zh-CN"/>
                </w:rPr>
                <w:t>NA</w:t>
              </w:r>
            </w:ins>
          </w:p>
        </w:tc>
      </w:tr>
    </w:tbl>
    <w:p w14:paraId="1E974F36">
      <w:pPr>
        <w:spacing w:line="360" w:lineRule="auto"/>
        <w:ind w:firstLine="4203" w:firstLineChars="1796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</w:p>
    <w:p w14:paraId="2DC6880F">
      <w:pPr>
        <w:spacing w:line="360" w:lineRule="auto"/>
        <w:ind w:firstLine="4203" w:firstLineChars="1796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  <w:szCs w:val="24"/>
        </w:rPr>
        <w:t>C 研究者信息</w:t>
      </w:r>
    </w:p>
    <w:tbl>
      <w:tblPr>
        <w:tblStyle w:val="11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44"/>
        <w:gridCol w:w="2990"/>
        <w:gridCol w:w="1845"/>
        <w:gridCol w:w="2126"/>
      </w:tblGrid>
      <w:tr w14:paraId="7EE8A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  <w:vAlign w:val="center"/>
          </w:tcPr>
          <w:p w14:paraId="345E7F31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姓名</w:t>
            </w:r>
          </w:p>
        </w:tc>
        <w:tc>
          <w:tcPr>
            <w:tcW w:w="1544" w:type="dxa"/>
            <w:vAlign w:val="center"/>
          </w:tcPr>
          <w:p w14:paraId="2842492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技术职称</w:t>
            </w:r>
          </w:p>
        </w:tc>
        <w:tc>
          <w:tcPr>
            <w:tcW w:w="2990" w:type="dxa"/>
            <w:vAlign w:val="center"/>
          </w:tcPr>
          <w:p w14:paraId="11FE1D0A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最近一次GCP培训时间</w:t>
            </w:r>
          </w:p>
        </w:tc>
        <w:tc>
          <w:tcPr>
            <w:tcW w:w="1845" w:type="dxa"/>
            <w:vAlign w:val="center"/>
          </w:tcPr>
          <w:p w14:paraId="5CACCC5E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职责分工</w:t>
            </w:r>
          </w:p>
        </w:tc>
        <w:tc>
          <w:tcPr>
            <w:tcW w:w="2126" w:type="dxa"/>
            <w:vAlign w:val="center"/>
          </w:tcPr>
          <w:p w14:paraId="6C2913C7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签名</w:t>
            </w:r>
          </w:p>
        </w:tc>
      </w:tr>
      <w:tr w14:paraId="7D4CD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</w:tcPr>
          <w:p w14:paraId="3F46C44C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赵凤东</w:t>
            </w:r>
          </w:p>
        </w:tc>
        <w:tc>
          <w:tcPr>
            <w:tcW w:w="1544" w:type="dxa"/>
          </w:tcPr>
          <w:p w14:paraId="18E57473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主任医师</w:t>
            </w:r>
          </w:p>
        </w:tc>
        <w:tc>
          <w:tcPr>
            <w:tcW w:w="2990" w:type="dxa"/>
          </w:tcPr>
          <w:p w14:paraId="35B11547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2015</w:t>
            </w:r>
          </w:p>
        </w:tc>
        <w:tc>
          <w:tcPr>
            <w:tcW w:w="1845" w:type="dxa"/>
          </w:tcPr>
          <w:p w14:paraId="06676CF8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主要研究者</w:t>
            </w:r>
          </w:p>
          <w:p w14:paraId="579F177D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知情同意</w:t>
            </w:r>
            <w:del w:id="50" w:author="詹淑贝" w:date="2025-02-11T13:43:56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（GCP）</w:delText>
              </w:r>
            </w:del>
          </w:p>
          <w:p w14:paraId="0D54F3D9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纳入排除</w:t>
            </w:r>
          </w:p>
          <w:p w14:paraId="0F1B92B8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临床干预</w:t>
            </w:r>
            <w:del w:id="51" w:author="詹淑贝" w:date="2025-02-11T13:43:57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（GCP</w:delText>
              </w:r>
            </w:del>
            <w:del w:id="52" w:author="詹淑贝" w:date="2025-02-11T13:43:59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）</w:delText>
              </w:r>
            </w:del>
          </w:p>
          <w:p w14:paraId="2FD849E1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临床观察</w:t>
            </w:r>
            <w:del w:id="53" w:author="詹淑贝" w:date="2025-02-11T13:44:02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（GCP）</w:delText>
              </w:r>
            </w:del>
          </w:p>
          <w:p w14:paraId="1796F696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数据采集</w:t>
            </w:r>
          </w:p>
          <w:p w14:paraId="157E94AA">
            <w:pPr>
              <w:rPr>
                <w:del w:id="54" w:author="詹淑贝" w:date="2025-02-11T13:44:10Z"/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数据分析</w:t>
            </w:r>
          </w:p>
          <w:p w14:paraId="658A12CB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del w:id="55" w:author="詹淑贝" w:date="2025-02-11T13:44:09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问卷调查</w:delText>
              </w:r>
            </w:del>
          </w:p>
        </w:tc>
        <w:tc>
          <w:tcPr>
            <w:tcW w:w="2126" w:type="dxa"/>
          </w:tcPr>
          <w:p w14:paraId="7CFFD2F4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</w:tr>
      <w:tr w14:paraId="5DC40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34" w:type="dxa"/>
          </w:tcPr>
          <w:p w14:paraId="083AE4CE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单治</w:t>
            </w:r>
          </w:p>
        </w:tc>
        <w:tc>
          <w:tcPr>
            <w:tcW w:w="1544" w:type="dxa"/>
          </w:tcPr>
          <w:p w14:paraId="56687299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副主任医师</w:t>
            </w:r>
          </w:p>
        </w:tc>
        <w:tc>
          <w:tcPr>
            <w:tcW w:w="2990" w:type="dxa"/>
          </w:tcPr>
          <w:p w14:paraId="00014787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无</w:t>
            </w:r>
          </w:p>
        </w:tc>
        <w:tc>
          <w:tcPr>
            <w:tcW w:w="1845" w:type="dxa"/>
          </w:tcPr>
          <w:p w14:paraId="23560D46">
            <w:pPr>
              <w:rPr>
                <w:ins w:id="56" w:author="詹淑贝" w:date="2025-02-11T13:44:20Z"/>
                <w:rFonts w:hint="eastAsia" w:ascii="Times New Roman" w:hAnsi="Times New Roman" w:eastAsia="仿宋" w:cs="仿宋"/>
                <w:sz w:val="24"/>
                <w:szCs w:val="24"/>
              </w:rPr>
            </w:pPr>
            <w:ins w:id="57" w:author="詹淑贝" w:date="2025-02-11T13:44:19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t>院内联系人</w:t>
              </w:r>
            </w:ins>
          </w:p>
          <w:p w14:paraId="4774568D">
            <w:pPr>
              <w:rPr>
                <w:ins w:id="58" w:author="詹淑贝" w:date="2025-02-11T13:44:14Z"/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患者招募</w:t>
            </w:r>
            <w:del w:id="59" w:author="詹淑贝" w:date="2025-02-11T13:44:14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、</w:delText>
              </w:r>
            </w:del>
          </w:p>
          <w:p w14:paraId="190C0164">
            <w:pPr>
              <w:rPr>
                <w:ins w:id="60" w:author="詹淑贝" w:date="2025-02-11T13:44:33Z"/>
                <w:rFonts w:ascii="Times New Roman" w:hAnsi="Times New Roman" w:eastAsia="仿宋" w:cs="仿宋"/>
                <w:sz w:val="24"/>
                <w:szCs w:val="24"/>
              </w:rPr>
            </w:pPr>
            <w:ins w:id="61" w:author="詹淑贝" w:date="2025-02-11T13:44:33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t>数据采集</w:t>
              </w:r>
            </w:ins>
          </w:p>
          <w:p w14:paraId="4C21C7C1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  <w:ins w:id="62" w:author="詹淑贝" w:date="2025-02-11T13:44:33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t>数据分析</w:t>
              </w:r>
            </w:ins>
            <w:del w:id="63" w:author="詹淑贝" w:date="2025-02-11T13:44:23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院内联系人</w:delText>
              </w:r>
            </w:del>
          </w:p>
        </w:tc>
        <w:tc>
          <w:tcPr>
            <w:tcW w:w="2126" w:type="dxa"/>
          </w:tcPr>
          <w:p w14:paraId="46F91C6B">
            <w:pPr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</w:tr>
      <w:tr w14:paraId="17FD2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678" w:type="dxa"/>
            <w:gridSpan w:val="2"/>
            <w:vAlign w:val="center"/>
          </w:tcPr>
          <w:p w14:paraId="451C11CC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bCs/>
                <w:color w:val="000000"/>
                <w:sz w:val="24"/>
                <w:szCs w:val="24"/>
              </w:rPr>
              <w:t>主要研究者签名</w:t>
            </w:r>
          </w:p>
        </w:tc>
        <w:tc>
          <w:tcPr>
            <w:tcW w:w="2990" w:type="dxa"/>
            <w:vAlign w:val="center"/>
          </w:tcPr>
          <w:p w14:paraId="60E3A529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1845" w:type="dxa"/>
            <w:vAlign w:val="center"/>
          </w:tcPr>
          <w:p w14:paraId="1843FEDF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26" w:type="dxa"/>
          </w:tcPr>
          <w:p w14:paraId="039576D9">
            <w:pPr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eastAsia="仿宋" w:cs="仿宋"/>
                <w:bCs/>
                <w:color w:val="000000"/>
                <w:sz w:val="24"/>
                <w:szCs w:val="24"/>
              </w:rPr>
              <w:t>02</w:t>
            </w:r>
            <w:r>
              <w:rPr>
                <w:rFonts w:hint="eastAsia" w:ascii="Times New Roman" w:hAnsi="Times New Roman" w:eastAsia="仿宋" w:cs="仿宋"/>
                <w:bCs/>
                <w:color w:val="000000"/>
                <w:sz w:val="24"/>
                <w:szCs w:val="24"/>
              </w:rPr>
              <w:t>4/02</w:t>
            </w:r>
            <w:r>
              <w:rPr>
                <w:rFonts w:ascii="Times New Roman" w:hAnsi="Times New Roman" w:eastAsia="仿宋" w:cs="仿宋"/>
                <w:bCs/>
                <w:color w:val="00000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仿宋" w:cs="仿宋"/>
                <w:bCs/>
                <w:color w:val="000000"/>
                <w:sz w:val="24"/>
                <w:szCs w:val="24"/>
              </w:rPr>
              <w:t>05</w:t>
            </w:r>
          </w:p>
        </w:tc>
      </w:tr>
    </w:tbl>
    <w:p w14:paraId="64F7133B">
      <w:pPr>
        <w:spacing w:line="360" w:lineRule="auto"/>
        <w:ind w:firstLine="4203" w:firstLineChars="1796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</w:p>
    <w:p w14:paraId="75A99BB7">
      <w:pPr>
        <w:spacing w:line="360" w:lineRule="auto"/>
        <w:ind w:firstLine="4203" w:firstLineChars="1796"/>
        <w:rPr>
          <w:rFonts w:ascii="Times New Roman" w:hAnsi="Times New Roman" w:eastAsia="仿宋" w:cs="仿宋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仿宋" w:cs="仿宋"/>
          <w:b/>
          <w:bCs/>
          <w:color w:val="000000"/>
          <w:sz w:val="24"/>
          <w:szCs w:val="24"/>
        </w:rPr>
        <w:t>D 超说明书用药审核</w:t>
      </w:r>
    </w:p>
    <w:tbl>
      <w:tblPr>
        <w:tblStyle w:val="11"/>
        <w:tblW w:w="9639" w:type="dxa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450"/>
        <w:gridCol w:w="2031"/>
        <w:gridCol w:w="3072"/>
        <w:gridCol w:w="2086"/>
      </w:tblGrid>
      <w:tr w14:paraId="02DC4E4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0" w:hRule="atLeast"/>
        </w:trPr>
        <w:tc>
          <w:tcPr>
            <w:tcW w:w="2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6C7C128">
            <w:pPr>
              <w:pStyle w:val="49"/>
              <w:rPr>
                <w:rStyle w:val="45"/>
                <w:rFonts w:hAnsi="宋体" w:eastAsia="宋体"/>
                <w:snapToGrid w:val="0"/>
                <w:spacing w:val="8"/>
                <w:sz w:val="21"/>
                <w:szCs w:val="21"/>
              </w:rPr>
            </w:pPr>
            <w:r>
              <w:rPr>
                <w:rStyle w:val="45"/>
                <w:rFonts w:hint="eastAsia" w:hAnsi="宋体" w:eastAsia="宋体"/>
                <w:snapToGrid w:val="0"/>
                <w:spacing w:val="8"/>
                <w:sz w:val="21"/>
                <w:szCs w:val="21"/>
              </w:rPr>
              <w:t>是否涉及赠药</w:t>
            </w:r>
          </w:p>
        </w:tc>
        <w:tc>
          <w:tcPr>
            <w:tcW w:w="718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849D0CE">
            <w:pPr>
              <w:pStyle w:val="17"/>
              <w:widowControl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  <w:ins w:id="64" w:author="詹淑贝" w:date="2025-02-11T13:45:05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65" w:author="詹淑贝" w:date="2025-02-11T13:45:05Z">
              <w:r>
                <w:rPr>
                  <w:rFonts w:hint="eastAsia" w:ascii="Times New Roman" w:hAnsi="Times New Roman" w:eastAsia="仿宋" w:cs="仿宋"/>
                  <w:color w:val="000000"/>
                </w:rPr>
                <w:delText>√</w:delText>
              </w:r>
            </w:del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>否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 xml:space="preserve">是     </w:t>
            </w:r>
          </w:p>
        </w:tc>
      </w:tr>
      <w:tr w14:paraId="7AAFE00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0" w:hRule="atLeast"/>
        </w:trPr>
        <w:tc>
          <w:tcPr>
            <w:tcW w:w="2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8B47CD2">
            <w:pPr>
              <w:pStyle w:val="49"/>
              <w:rPr>
                <w:rStyle w:val="45"/>
                <w:rFonts w:hAnsi="宋体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zh-CN"/>
              </w:rPr>
              <w:t>是否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药物临床试验上市后</w:t>
            </w:r>
            <w:r>
              <w:rPr>
                <w:rFonts w:ascii="宋体" w:hAnsi="宋体" w:eastAsia="宋体" w:cs="宋体"/>
                <w:sz w:val="21"/>
                <w:szCs w:val="21"/>
              </w:rPr>
              <w:t>研究</w:t>
            </w:r>
          </w:p>
        </w:tc>
        <w:tc>
          <w:tcPr>
            <w:tcW w:w="20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F255B83">
            <w:pPr>
              <w:pStyle w:val="17"/>
              <w:widowControl/>
              <w:rPr>
                <w:del w:id="66" w:author="詹淑贝" w:date="2025-02-11T13:45:13Z"/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ins w:id="67" w:author="詹淑贝" w:date="2025-02-11T13:45:11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68" w:author="詹淑贝" w:date="2025-02-11T13:45:11Z">
              <w:r>
                <w:rPr>
                  <w:rFonts w:hint="eastAsia" w:ascii="Times New Roman" w:hAnsi="Times New Roman" w:eastAsia="仿宋" w:cs="仿宋"/>
                  <w:color w:val="000000"/>
                </w:rPr>
                <w:delText>√</w:delText>
              </w:r>
            </w:del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  <w:p w14:paraId="77346530">
            <w:pPr>
              <w:pStyle w:val="17"/>
              <w:widowControl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</w:p>
        </w:tc>
        <w:tc>
          <w:tcPr>
            <w:tcW w:w="30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01ACFE9">
            <w:pPr>
              <w:pStyle w:val="17"/>
              <w:widowControl/>
              <w:jc w:val="center"/>
              <w:rPr>
                <w:rStyle w:val="45"/>
                <w:rFonts w:hAnsi="宋体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hint="eastAsia" w:hAnsi="宋体" w:cs="宋体"/>
                <w:sz w:val="21"/>
                <w:szCs w:val="21"/>
                <w:lang w:val="zh-CN"/>
              </w:rPr>
              <w:t>是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  <w:r>
              <w:rPr>
                <w:rFonts w:hAnsi="宋体" w:cs="宋体"/>
                <w:sz w:val="21"/>
                <w:szCs w:val="21"/>
              </w:rPr>
              <w:t>超</w:t>
            </w:r>
            <w:r>
              <w:rPr>
                <w:rFonts w:hint="eastAsia" w:hAnsi="宋体" w:cs="宋体"/>
                <w:sz w:val="21"/>
                <w:szCs w:val="21"/>
              </w:rPr>
              <w:t>出</w:t>
            </w:r>
            <w:r>
              <w:rPr>
                <w:rFonts w:hAnsi="宋体" w:cs="宋体"/>
                <w:sz w:val="21"/>
                <w:szCs w:val="21"/>
              </w:rPr>
              <w:t>产品说明书</w:t>
            </w:r>
            <w:r>
              <w:rPr>
                <w:rFonts w:hint="eastAsia" w:hAnsi="宋体" w:cs="宋体"/>
                <w:sz w:val="21"/>
                <w:szCs w:val="21"/>
              </w:rPr>
              <w:t>范围</w:t>
            </w:r>
          </w:p>
        </w:tc>
        <w:tc>
          <w:tcPr>
            <w:tcW w:w="20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FA6DFA9">
            <w:pPr>
              <w:pStyle w:val="17"/>
              <w:widowControl/>
              <w:jc w:val="center"/>
              <w:rPr>
                <w:del w:id="69" w:author="詹淑贝" w:date="2025-02-11T13:45:19Z"/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ins w:id="70" w:author="詹淑贝" w:date="2025-02-11T13:45:16Z">
              <w:r>
                <w:rPr>
                  <w:rFonts w:hint="eastAsia" w:ascii="Times New Roman" w:hAnsi="Times New Roman" w:eastAsia="仿宋" w:cs="仿宋"/>
                  <w:color w:val="000000"/>
                  <w:sz w:val="24"/>
                  <w:szCs w:val="24"/>
                  <w:lang w:eastAsia="zh-CN"/>
                </w:rPr>
                <w:t>☑</w:t>
              </w:r>
            </w:ins>
            <w:del w:id="71" w:author="詹淑贝" w:date="2025-02-11T13:45:16Z">
              <w:r>
                <w:rPr>
                  <w:rFonts w:hint="eastAsia" w:ascii="Times New Roman" w:hAnsi="Times New Roman" w:eastAsia="仿宋" w:cs="仿宋"/>
                  <w:color w:val="000000"/>
                </w:rPr>
                <w:delText>√</w:delText>
              </w:r>
            </w:del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  <w:p w14:paraId="0FA6DFA9">
            <w:pPr>
              <w:pStyle w:val="17"/>
              <w:widowControl/>
              <w:jc w:val="center"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pPrChange w:id="72" w:author="詹淑贝" w:date="2025-02-11T13:45:19Z">
                <w:pPr>
                  <w:pStyle w:val="17"/>
                  <w:widowControl/>
                  <w:jc w:val="center"/>
                </w:pPr>
              </w:pPrChange>
            </w:pPr>
          </w:p>
        </w:tc>
      </w:tr>
      <w:tr w14:paraId="1F0A713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0" w:hRule="atLeast"/>
        </w:trPr>
        <w:tc>
          <w:tcPr>
            <w:tcW w:w="245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14:paraId="4831508B">
            <w:pPr>
              <w:pStyle w:val="49"/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4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若上述两项</w:t>
            </w:r>
            <w:r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  <w:t>均为</w:t>
            </w:r>
            <w:r>
              <w:rPr>
                <w:rStyle w:val="4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“是”，</w:t>
            </w:r>
            <w:r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  <w:t>请审核</w:t>
            </w:r>
          </w:p>
          <w:p w14:paraId="26EBB7BE">
            <w:pPr>
              <w:pStyle w:val="49"/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4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</w:t>
            </w:r>
            <w:r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  <w:t>不是</w:t>
            </w:r>
            <w:r>
              <w:rPr>
                <w:rStyle w:val="4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，</w:t>
            </w:r>
            <w:r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  <w:t>请省去该项审核</w:t>
            </w:r>
          </w:p>
        </w:tc>
        <w:tc>
          <w:tcPr>
            <w:tcW w:w="20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BF4C64C">
            <w:pPr>
              <w:pStyle w:val="17"/>
              <w:widowControl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医务科意见：</w:t>
            </w:r>
          </w:p>
          <w:p w14:paraId="38681605">
            <w:pPr>
              <w:pStyle w:val="17"/>
              <w:widowControl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(药物的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用量用法是否合规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)</w:t>
            </w:r>
          </w:p>
        </w:tc>
        <w:tc>
          <w:tcPr>
            <w:tcW w:w="51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C219171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</w:p>
          <w:p w14:paraId="7ED5446F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</w:p>
          <w:p w14:paraId="56AF52DB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  <w:r>
              <w:rPr>
                <w:rFonts w:hint="eastAsia" w:hAnsi="宋体" w:cs="宋体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宋体" w:cs="宋体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  <w:tr w14:paraId="44394C7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0" w:hRule="atLeast"/>
        </w:trPr>
        <w:tc>
          <w:tcPr>
            <w:tcW w:w="245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EA5A2F7">
            <w:pPr>
              <w:pStyle w:val="49"/>
              <w:rPr>
                <w:rStyle w:val="47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  <w:tc>
          <w:tcPr>
            <w:tcW w:w="20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369DE15">
            <w:pPr>
              <w:pStyle w:val="17"/>
              <w:widowControl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药剂科意见：</w:t>
            </w:r>
          </w:p>
          <w:p w14:paraId="6F79AB4F">
            <w:pPr>
              <w:pStyle w:val="17"/>
              <w:widowControl/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（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不良反应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、安全性</w:t>
            </w:r>
            <w:r>
              <w:rPr>
                <w:rStyle w:val="47"/>
                <w:rFonts w:hint="eastAsia"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、进</w:t>
            </w:r>
            <w:r>
              <w:rPr>
                <w:rStyle w:val="47"/>
                <w:rFonts w:hAnsi="宋体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药流程）</w:t>
            </w:r>
          </w:p>
        </w:tc>
        <w:tc>
          <w:tcPr>
            <w:tcW w:w="515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29ADF42E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</w:p>
          <w:p w14:paraId="117D5391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</w:p>
          <w:p w14:paraId="0FFBA6C3">
            <w:pPr>
              <w:pStyle w:val="17"/>
              <w:widowControl/>
              <w:jc w:val="center"/>
              <w:rPr>
                <w:rFonts w:hAnsi="宋体" w:cs="宋体"/>
                <w:snapToGrid w:val="0"/>
                <w:spacing w:val="8"/>
                <w:sz w:val="21"/>
                <w:szCs w:val="21"/>
              </w:rPr>
            </w:pPr>
            <w:r>
              <w:rPr>
                <w:rFonts w:hint="eastAsia" w:hAnsi="宋体" w:cs="宋体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宋体" w:cs="宋体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</w:tbl>
    <w:p w14:paraId="6536A7CC">
      <w:pPr>
        <w:tabs>
          <w:tab w:val="left" w:pos="6450"/>
        </w:tabs>
        <w:ind w:right="-179" w:rightChars="-84"/>
        <w:rPr>
          <w:rFonts w:ascii="宋体" w:hAnsi="宋体" w:eastAsia="宋体" w:cs="宋体"/>
          <w:szCs w:val="21"/>
        </w:rPr>
      </w:pPr>
    </w:p>
    <w:p w14:paraId="7CD03D02">
      <w:pPr>
        <w:widowControl w:val="0"/>
        <w:spacing w:after="0"/>
        <w:ind w:right="-179" w:rightChars="-84"/>
        <w:rPr>
          <w:rFonts w:ascii="宋体" w:hAnsi="宋体" w:eastAsia="宋体" w:cs="宋体"/>
        </w:rPr>
      </w:pPr>
      <w:r>
        <w:rPr>
          <w:rFonts w:hint="eastAsia" w:ascii="Times New Roman" w:hAnsi="Times New Roman" w:eastAsia="仿宋" w:cs="仿宋"/>
          <w:sz w:val="21"/>
          <w:szCs w:val="21"/>
        </w:rPr>
        <w:t>注：</w:t>
      </w:r>
      <w:r>
        <w:rPr>
          <w:rFonts w:ascii="Times New Roman" w:hAnsi="Times New Roman" w:eastAsia="仿宋" w:cs="仿宋"/>
          <w:sz w:val="21"/>
          <w:szCs w:val="21"/>
        </w:rPr>
        <w:fldChar w:fldCharType="begin"/>
      </w:r>
      <w:r>
        <w:rPr>
          <w:rFonts w:ascii="Times New Roman" w:hAnsi="Times New Roman" w:eastAsia="仿宋" w:cs="仿宋"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仿宋" w:cs="仿宋"/>
          <w:sz w:val="21"/>
          <w:szCs w:val="21"/>
        </w:rPr>
        <w:instrText xml:space="preserve">= 1 \* GB3</w:instrText>
      </w:r>
      <w:r>
        <w:rPr>
          <w:rFonts w:ascii="Times New Roman" w:hAnsi="Times New Roman" w:eastAsia="仿宋" w:cs="仿宋"/>
          <w:sz w:val="21"/>
          <w:szCs w:val="21"/>
        </w:rPr>
        <w:instrText xml:space="preserve"> </w:instrText>
      </w:r>
      <w:r>
        <w:rPr>
          <w:rFonts w:ascii="Times New Roman" w:hAnsi="Times New Roman" w:eastAsia="仿宋" w:cs="仿宋"/>
          <w:sz w:val="21"/>
          <w:szCs w:val="21"/>
        </w:rPr>
        <w:fldChar w:fldCharType="separate"/>
      </w:r>
      <w:r>
        <w:rPr>
          <w:rFonts w:hint="eastAsia" w:ascii="Times New Roman" w:hAnsi="Times New Roman" w:eastAsia="仿宋" w:cs="仿宋"/>
          <w:sz w:val="21"/>
          <w:szCs w:val="21"/>
        </w:rPr>
        <w:t>①</w:t>
      </w:r>
      <w:r>
        <w:rPr>
          <w:rFonts w:ascii="Times New Roman" w:hAnsi="Times New Roman" w:eastAsia="仿宋" w:cs="仿宋"/>
          <w:sz w:val="21"/>
          <w:szCs w:val="21"/>
        </w:rPr>
        <w:fldChar w:fldCharType="end"/>
      </w:r>
      <w:r>
        <w:rPr>
          <w:rFonts w:hint="eastAsia" w:ascii="Times New Roman" w:hAnsi="Times New Roman" w:eastAsia="仿宋" w:cs="仿宋"/>
          <w:sz w:val="21"/>
          <w:szCs w:val="21"/>
        </w:rPr>
        <w:t>职责分工中，请注明本项目的院内联系人。</w:t>
      </w:r>
    </w:p>
    <w:p w14:paraId="5BC17840">
      <w:pPr>
        <w:widowControl w:val="0"/>
        <w:spacing w:after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</w:t>
      </w:r>
    </w:p>
    <w:p w14:paraId="282F1946">
      <w:pPr>
        <w:widowControl w:val="0"/>
        <w:spacing w:after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</w:t>
      </w:r>
    </w:p>
    <w:p w14:paraId="31E96D18">
      <w:pPr>
        <w:widowControl w:val="0"/>
        <w:spacing w:after="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bidi="ar"/>
        </w:rPr>
        <w:t xml:space="preserve"> </w:t>
      </w:r>
    </w:p>
    <w:p w14:paraId="630B0350">
      <w:pPr>
        <w:pStyle w:val="3"/>
        <w:adjustRightInd/>
        <w:snapToGrid/>
        <w:spacing w:before="0" w:after="120"/>
        <w:jc w:val="both"/>
        <w:rPr>
          <w:rStyle w:val="29"/>
          <w:rFonts w:ascii="宋体" w:hAnsi="宋体" w:eastAsia="宋体" w:cs="宋体"/>
          <w:i/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fmt="numberInDash" w:chapStyle="1"/>
      <w:cols w:space="720" w:num="1"/>
      <w:docGrid w:type="linesAndChars" w:linePitch="348" w:charSpace="-1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FBB1F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AB9ABA"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NJWO7QAAAABQEAAA8AAAAAAAAAAQAgAAAAIgAAAGRycy9kb3ducmV2LnhtbFBLAQIUABQAAAAI&#10;AIdO4kDOrrMKLgIAAFkEAAAOAAAAAAAAAAEAIAAAAB8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AB9ABA"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530535">
    <w:pPr>
      <w:pStyle w:val="19"/>
      <w:widowControl/>
      <w:ind w:left="1757"/>
      <w:jc w:val="both"/>
      <w:rPr>
        <w:rStyle w:val="45"/>
        <w:lang w:val="zh-C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詹淑贝">
    <w15:presenceInfo w15:providerId="WPS Office" w15:userId="4038780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trackRevisions w:val="1"/>
  <w:documentProtection w:enforcement="0"/>
  <w:defaultTabStop w:val="720"/>
  <w:drawingGridHorizontalSpacing w:val="110"/>
  <w:drawingGridVerticalSpacing w:val="174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FC"/>
    <w:rsid w:val="00015A33"/>
    <w:rsid w:val="000638FC"/>
    <w:rsid w:val="0008011D"/>
    <w:rsid w:val="000A4578"/>
    <w:rsid w:val="000C3BD7"/>
    <w:rsid w:val="000C5AB3"/>
    <w:rsid w:val="000D1C05"/>
    <w:rsid w:val="0011454C"/>
    <w:rsid w:val="00124508"/>
    <w:rsid w:val="001621A0"/>
    <w:rsid w:val="00172A27"/>
    <w:rsid w:val="001867A8"/>
    <w:rsid w:val="001923A8"/>
    <w:rsid w:val="001B1576"/>
    <w:rsid w:val="00212D14"/>
    <w:rsid w:val="002139CA"/>
    <w:rsid w:val="00217410"/>
    <w:rsid w:val="00225AFB"/>
    <w:rsid w:val="002474B6"/>
    <w:rsid w:val="002B2DD6"/>
    <w:rsid w:val="002F4D6C"/>
    <w:rsid w:val="00323B43"/>
    <w:rsid w:val="003444EE"/>
    <w:rsid w:val="00356270"/>
    <w:rsid w:val="00364D1F"/>
    <w:rsid w:val="00384A3A"/>
    <w:rsid w:val="00395952"/>
    <w:rsid w:val="003B757C"/>
    <w:rsid w:val="003C4F6B"/>
    <w:rsid w:val="003D37D8"/>
    <w:rsid w:val="003F3FE1"/>
    <w:rsid w:val="00404753"/>
    <w:rsid w:val="00412D5A"/>
    <w:rsid w:val="00426133"/>
    <w:rsid w:val="004358AB"/>
    <w:rsid w:val="0044384C"/>
    <w:rsid w:val="00451239"/>
    <w:rsid w:val="00473188"/>
    <w:rsid w:val="00482957"/>
    <w:rsid w:val="004D30B8"/>
    <w:rsid w:val="00507F67"/>
    <w:rsid w:val="00514429"/>
    <w:rsid w:val="00553174"/>
    <w:rsid w:val="005C38E8"/>
    <w:rsid w:val="005D02E1"/>
    <w:rsid w:val="005D1E5D"/>
    <w:rsid w:val="005D1F7D"/>
    <w:rsid w:val="00607305"/>
    <w:rsid w:val="00616D70"/>
    <w:rsid w:val="00627AB2"/>
    <w:rsid w:val="00637004"/>
    <w:rsid w:val="00657E00"/>
    <w:rsid w:val="006E417F"/>
    <w:rsid w:val="006F0169"/>
    <w:rsid w:val="00700F05"/>
    <w:rsid w:val="00720E9C"/>
    <w:rsid w:val="007473D2"/>
    <w:rsid w:val="007B596C"/>
    <w:rsid w:val="007C4487"/>
    <w:rsid w:val="00803A8E"/>
    <w:rsid w:val="008215D9"/>
    <w:rsid w:val="0082388C"/>
    <w:rsid w:val="0083702C"/>
    <w:rsid w:val="00844694"/>
    <w:rsid w:val="00864CB3"/>
    <w:rsid w:val="0088121A"/>
    <w:rsid w:val="008A7D45"/>
    <w:rsid w:val="008B7726"/>
    <w:rsid w:val="008F5CA1"/>
    <w:rsid w:val="00923051"/>
    <w:rsid w:val="00942B7E"/>
    <w:rsid w:val="009573C0"/>
    <w:rsid w:val="00A22CC7"/>
    <w:rsid w:val="00A46715"/>
    <w:rsid w:val="00A74D50"/>
    <w:rsid w:val="00AA0A37"/>
    <w:rsid w:val="00AA5986"/>
    <w:rsid w:val="00AC3BB6"/>
    <w:rsid w:val="00AD6CF4"/>
    <w:rsid w:val="00AF6245"/>
    <w:rsid w:val="00B00A38"/>
    <w:rsid w:val="00B06413"/>
    <w:rsid w:val="00B10703"/>
    <w:rsid w:val="00B23667"/>
    <w:rsid w:val="00B34E7F"/>
    <w:rsid w:val="00B62E8A"/>
    <w:rsid w:val="00BA4C9B"/>
    <w:rsid w:val="00C07F9A"/>
    <w:rsid w:val="00C1567A"/>
    <w:rsid w:val="00C23BAC"/>
    <w:rsid w:val="00C3164A"/>
    <w:rsid w:val="00C923EC"/>
    <w:rsid w:val="00CA005E"/>
    <w:rsid w:val="00CA374A"/>
    <w:rsid w:val="00CA7922"/>
    <w:rsid w:val="00D13642"/>
    <w:rsid w:val="00D31D50"/>
    <w:rsid w:val="00D42844"/>
    <w:rsid w:val="00D52505"/>
    <w:rsid w:val="00D53301"/>
    <w:rsid w:val="00D84DD7"/>
    <w:rsid w:val="00DE10B4"/>
    <w:rsid w:val="00E1051E"/>
    <w:rsid w:val="00E206ED"/>
    <w:rsid w:val="00E278CC"/>
    <w:rsid w:val="00E37A5A"/>
    <w:rsid w:val="00E44E3B"/>
    <w:rsid w:val="00E91AE4"/>
    <w:rsid w:val="00EB07E5"/>
    <w:rsid w:val="00EE2D9B"/>
    <w:rsid w:val="00EF010C"/>
    <w:rsid w:val="00EF0378"/>
    <w:rsid w:val="00F138A5"/>
    <w:rsid w:val="00F26695"/>
    <w:rsid w:val="00F277A3"/>
    <w:rsid w:val="00F53481"/>
    <w:rsid w:val="00F676A4"/>
    <w:rsid w:val="00F67E9B"/>
    <w:rsid w:val="00F7588D"/>
    <w:rsid w:val="00FB2A98"/>
    <w:rsid w:val="00FC2FEC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9345C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BC365A0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6565AA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  <w:rsid w:val="AF7F2D53"/>
    <w:rsid w:val="B3174F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8F65A0"/>
    <w:rsid w:val="FDCAE648"/>
    <w:rsid w:val="FEFB2F0D"/>
    <w:rsid w:val="FEFFF7EF"/>
    <w:rsid w:val="FF97736C"/>
    <w:rsid w:val="FFA5F0C2"/>
    <w:rsid w:val="FF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link w:val="76"/>
    <w:qFormat/>
    <w:locked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7"/>
    <w:semiHidden/>
    <w:unhideWhenUsed/>
    <w:qFormat/>
    <w:locked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6">
    <w:name w:val="Balloon Text"/>
    <w:basedOn w:val="1"/>
    <w:link w:val="27"/>
    <w:semiHidden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6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locked/>
    <w:uiPriority w:val="0"/>
  </w:style>
  <w:style w:type="paragraph" w:styleId="10">
    <w:name w:val="Normal (Web)"/>
    <w:basedOn w:val="1"/>
    <w:unhideWhenUsed/>
    <w:qFormat/>
    <w:uiPriority w:val="99"/>
    <w:pPr>
      <w:spacing w:beforeAutospacing="1" w:after="0" w:afterAutospacing="1"/>
    </w:pPr>
    <w:rPr>
      <w:rFonts w:ascii="黑体" w:hAnsi="黑体"/>
      <w:sz w:val="24"/>
      <w:szCs w:val="24"/>
    </w:rPr>
  </w:style>
  <w:style w:type="table" w:styleId="12">
    <w:name w:val="Table Grid"/>
    <w:basedOn w:val="11"/>
    <w:qFormat/>
    <w:locked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Heading 1 Char"/>
    <w:link w:val="2"/>
    <w:qFormat/>
    <w:uiPriority w:val="0"/>
    <w:rPr>
      <w:rFonts w:eastAsia="宋体"/>
      <w:b/>
      <w:kern w:val="44"/>
      <w:sz w:val="28"/>
    </w:rPr>
  </w:style>
  <w:style w:type="paragraph" w:customStyle="1" w:styleId="17">
    <w:name w:val="Style1"/>
    <w:basedOn w:val="1"/>
    <w:qFormat/>
    <w:uiPriority w:val="99"/>
    <w:pPr>
      <w:widowControl w:val="0"/>
      <w:snapToGrid/>
      <w:spacing w:after="0"/>
    </w:pPr>
    <w:rPr>
      <w:rFonts w:ascii="宋体" w:hAnsi="Calibri" w:eastAsia="宋体"/>
      <w:sz w:val="24"/>
      <w:szCs w:val="24"/>
    </w:rPr>
  </w:style>
  <w:style w:type="paragraph" w:customStyle="1" w:styleId="18">
    <w:name w:val="Style2"/>
    <w:basedOn w:val="1"/>
    <w:qFormat/>
    <w:uiPriority w:val="99"/>
    <w:pPr>
      <w:widowControl w:val="0"/>
      <w:snapToGrid/>
      <w:spacing w:after="0" w:line="351" w:lineRule="exact"/>
      <w:ind w:firstLine="418"/>
      <w:jc w:val="both"/>
    </w:pPr>
    <w:rPr>
      <w:rFonts w:ascii="宋体" w:hAnsi="Calibri" w:eastAsia="宋体"/>
      <w:sz w:val="24"/>
      <w:szCs w:val="24"/>
    </w:rPr>
  </w:style>
  <w:style w:type="paragraph" w:customStyle="1" w:styleId="19">
    <w:name w:val="Style3"/>
    <w:basedOn w:val="1"/>
    <w:qFormat/>
    <w:uiPriority w:val="99"/>
    <w:pPr>
      <w:widowControl w:val="0"/>
      <w:snapToGrid/>
      <w:spacing w:after="0"/>
    </w:pPr>
    <w:rPr>
      <w:rFonts w:ascii="宋体" w:hAnsi="Calibri" w:eastAsia="宋体"/>
      <w:sz w:val="24"/>
      <w:szCs w:val="24"/>
    </w:rPr>
  </w:style>
  <w:style w:type="paragraph" w:customStyle="1" w:styleId="20">
    <w:name w:val="Style4"/>
    <w:basedOn w:val="1"/>
    <w:qFormat/>
    <w:uiPriority w:val="99"/>
    <w:pPr>
      <w:widowControl w:val="0"/>
      <w:snapToGrid/>
      <w:spacing w:after="0" w:line="349" w:lineRule="exact"/>
      <w:jc w:val="both"/>
    </w:pPr>
    <w:rPr>
      <w:rFonts w:ascii="宋体" w:hAnsi="Calibri" w:eastAsia="宋体"/>
      <w:sz w:val="24"/>
      <w:szCs w:val="24"/>
    </w:rPr>
  </w:style>
  <w:style w:type="character" w:customStyle="1" w:styleId="21">
    <w:name w:val="Font Style11"/>
    <w:basedOn w:val="13"/>
    <w:qFormat/>
    <w:uiPriority w:val="99"/>
    <w:rPr>
      <w:rFonts w:ascii="宋体" w:eastAsia="宋体" w:cs="宋体"/>
      <w:b/>
      <w:bCs/>
      <w:spacing w:val="20"/>
      <w:sz w:val="26"/>
      <w:szCs w:val="26"/>
    </w:rPr>
  </w:style>
  <w:style w:type="character" w:customStyle="1" w:styleId="22">
    <w:name w:val="Font Style12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23">
    <w:name w:val="Font Style13"/>
    <w:basedOn w:val="13"/>
    <w:qFormat/>
    <w:uiPriority w:val="99"/>
    <w:rPr>
      <w:rFonts w:ascii="宋体" w:eastAsia="宋体" w:cs="宋体"/>
      <w:b/>
      <w:bCs/>
      <w:sz w:val="20"/>
      <w:szCs w:val="20"/>
    </w:rPr>
  </w:style>
  <w:style w:type="character" w:customStyle="1" w:styleId="24">
    <w:name w:val="Font Style14"/>
    <w:basedOn w:val="13"/>
    <w:qFormat/>
    <w:uiPriority w:val="99"/>
    <w:rPr>
      <w:rFonts w:ascii="宋体" w:eastAsia="宋体" w:cs="宋体"/>
      <w:w w:val="70"/>
      <w:sz w:val="22"/>
      <w:szCs w:val="22"/>
    </w:rPr>
  </w:style>
  <w:style w:type="character" w:customStyle="1" w:styleId="25">
    <w:name w:val="Header Char"/>
    <w:basedOn w:val="13"/>
    <w:link w:val="8"/>
    <w:semiHidden/>
    <w:qFormat/>
    <w:locked/>
    <w:uiPriority w:val="99"/>
    <w:rPr>
      <w:rFonts w:ascii="Tahoma" w:hAnsi="Tahoma" w:cs="Times New Roman"/>
      <w:sz w:val="18"/>
      <w:szCs w:val="18"/>
    </w:rPr>
  </w:style>
  <w:style w:type="character" w:customStyle="1" w:styleId="26">
    <w:name w:val="Footer Char"/>
    <w:basedOn w:val="13"/>
    <w:link w:val="7"/>
    <w:qFormat/>
    <w:locked/>
    <w:uiPriority w:val="99"/>
    <w:rPr>
      <w:rFonts w:ascii="Tahoma" w:hAnsi="Tahoma" w:cs="Times New Roman"/>
      <w:sz w:val="18"/>
      <w:szCs w:val="18"/>
    </w:rPr>
  </w:style>
  <w:style w:type="character" w:customStyle="1" w:styleId="27">
    <w:name w:val="Balloon Text Char"/>
    <w:basedOn w:val="13"/>
    <w:link w:val="6"/>
    <w:semiHidden/>
    <w:qFormat/>
    <w:locked/>
    <w:uiPriority w:val="99"/>
    <w:rPr>
      <w:rFonts w:ascii="Tahoma" w:hAnsi="Tahoma" w:cs="Times New Roman"/>
      <w:kern w:val="0"/>
      <w:sz w:val="18"/>
      <w:szCs w:val="18"/>
    </w:rPr>
  </w:style>
  <w:style w:type="paragraph" w:customStyle="1" w:styleId="28">
    <w:name w:val="Style11"/>
    <w:basedOn w:val="1"/>
    <w:qFormat/>
    <w:uiPriority w:val="0"/>
    <w:rPr>
      <w:rFonts w:ascii="黑体" w:hAnsi="Calibri" w:eastAsia="黑体"/>
      <w:sz w:val="24"/>
    </w:rPr>
  </w:style>
  <w:style w:type="character" w:customStyle="1" w:styleId="29">
    <w:name w:val="Font Style19"/>
    <w:basedOn w:val="13"/>
    <w:qFormat/>
    <w:uiPriority w:val="0"/>
    <w:rPr>
      <w:rFonts w:ascii="黑体" w:eastAsia="黑体" w:cs="黑体"/>
      <w:sz w:val="14"/>
      <w:szCs w:val="14"/>
    </w:rPr>
  </w:style>
  <w:style w:type="paragraph" w:customStyle="1" w:styleId="30">
    <w:name w:val="Style14"/>
    <w:basedOn w:val="1"/>
    <w:qFormat/>
    <w:uiPriority w:val="0"/>
    <w:rPr>
      <w:rFonts w:ascii="黑体" w:hAnsi="Calibri" w:eastAsia="黑体"/>
      <w:sz w:val="24"/>
    </w:rPr>
  </w:style>
  <w:style w:type="character" w:customStyle="1" w:styleId="31">
    <w:name w:val="Font Style22"/>
    <w:basedOn w:val="13"/>
    <w:qFormat/>
    <w:uiPriority w:val="0"/>
    <w:rPr>
      <w:rFonts w:ascii="宋体" w:eastAsia="宋体" w:cs="宋体"/>
      <w:b/>
      <w:bCs/>
      <w:sz w:val="14"/>
      <w:szCs w:val="14"/>
    </w:rPr>
  </w:style>
  <w:style w:type="paragraph" w:customStyle="1" w:styleId="32">
    <w:name w:val="Style7"/>
    <w:basedOn w:val="1"/>
    <w:qFormat/>
    <w:uiPriority w:val="0"/>
    <w:rPr>
      <w:rFonts w:ascii="黑体" w:hAnsi="Calibri" w:eastAsia="黑体"/>
      <w:sz w:val="24"/>
    </w:rPr>
  </w:style>
  <w:style w:type="paragraph" w:customStyle="1" w:styleId="33">
    <w:name w:val="Style10"/>
    <w:basedOn w:val="1"/>
    <w:qFormat/>
    <w:uiPriority w:val="0"/>
    <w:rPr>
      <w:rFonts w:ascii="黑体" w:hAnsi="Calibri" w:eastAsia="黑体"/>
      <w:sz w:val="24"/>
    </w:rPr>
  </w:style>
  <w:style w:type="character" w:customStyle="1" w:styleId="34">
    <w:name w:val="Font Style16"/>
    <w:basedOn w:val="13"/>
    <w:qFormat/>
    <w:uiPriority w:val="0"/>
    <w:rPr>
      <w:rFonts w:ascii="黑体" w:eastAsia="黑体" w:cs="黑体"/>
      <w:b/>
      <w:bCs/>
      <w:sz w:val="26"/>
      <w:szCs w:val="26"/>
    </w:rPr>
  </w:style>
  <w:style w:type="character" w:customStyle="1" w:styleId="35">
    <w:name w:val="15"/>
    <w:basedOn w:val="13"/>
    <w:qFormat/>
    <w:uiPriority w:val="0"/>
    <w:rPr>
      <w:rFonts w:hint="eastAsia" w:ascii="宋体" w:hAnsi="宋体" w:eastAsia="宋体" w:cs="宋体"/>
      <w:b/>
      <w:sz w:val="14"/>
      <w:szCs w:val="14"/>
    </w:rPr>
  </w:style>
  <w:style w:type="character" w:customStyle="1" w:styleId="36">
    <w:name w:val="10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37">
    <w:name w:val="16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paragraph" w:customStyle="1" w:styleId="38">
    <w:name w:val="Style5"/>
    <w:basedOn w:val="1"/>
    <w:qFormat/>
    <w:uiPriority w:val="0"/>
    <w:pPr>
      <w:spacing w:line="680" w:lineRule="exact"/>
      <w:ind w:firstLine="410"/>
    </w:pPr>
    <w:rPr>
      <w:rFonts w:ascii="宋体" w:hAnsi="Calibri"/>
      <w:sz w:val="24"/>
    </w:rPr>
  </w:style>
  <w:style w:type="character" w:customStyle="1" w:styleId="39">
    <w:name w:val="19"/>
    <w:basedOn w:val="13"/>
    <w:qFormat/>
    <w:uiPriority w:val="0"/>
    <w:rPr>
      <w:rFonts w:hint="eastAsia" w:ascii="MS Gothic" w:hAnsi="MS Gothic" w:eastAsia="MS Gothic" w:cs="MS Gothic"/>
      <w:b/>
      <w:sz w:val="18"/>
      <w:szCs w:val="18"/>
    </w:rPr>
  </w:style>
  <w:style w:type="character" w:customStyle="1" w:styleId="40">
    <w:name w:val="17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41">
    <w:name w:val="20"/>
    <w:basedOn w:val="13"/>
    <w:qFormat/>
    <w:uiPriority w:val="0"/>
    <w:rPr>
      <w:rFonts w:hint="eastAsia" w:ascii="宋体" w:hAnsi="宋体" w:eastAsia="宋体" w:cs="宋体"/>
      <w:b/>
      <w:sz w:val="24"/>
      <w:szCs w:val="24"/>
    </w:rPr>
  </w:style>
  <w:style w:type="character" w:customStyle="1" w:styleId="42">
    <w:name w:val="18"/>
    <w:basedOn w:val="13"/>
    <w:qFormat/>
    <w:uiPriority w:val="0"/>
    <w:rPr>
      <w:rFonts w:hint="eastAsia" w:ascii="宋体" w:hAnsi="宋体" w:eastAsia="宋体" w:cs="宋体"/>
      <w:b/>
      <w:sz w:val="20"/>
      <w:szCs w:val="20"/>
    </w:rPr>
  </w:style>
  <w:style w:type="character" w:customStyle="1" w:styleId="43">
    <w:name w:val="21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4">
    <w:name w:val="22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5">
    <w:name w:val="Font Style15"/>
    <w:basedOn w:val="13"/>
    <w:qFormat/>
    <w:uiPriority w:val="99"/>
    <w:rPr>
      <w:rFonts w:ascii="黑体" w:eastAsia="黑体" w:cs="黑体"/>
      <w:sz w:val="20"/>
      <w:szCs w:val="20"/>
    </w:rPr>
  </w:style>
  <w:style w:type="character" w:customStyle="1" w:styleId="46">
    <w:name w:val="Font Style18"/>
    <w:basedOn w:val="13"/>
    <w:qFormat/>
    <w:uiPriority w:val="99"/>
    <w:rPr>
      <w:rFonts w:ascii="黑体" w:eastAsia="黑体" w:cs="黑体"/>
      <w:b/>
      <w:bCs/>
      <w:sz w:val="16"/>
      <w:szCs w:val="16"/>
    </w:rPr>
  </w:style>
  <w:style w:type="character" w:customStyle="1" w:styleId="47">
    <w:name w:val="Font Style17"/>
    <w:basedOn w:val="13"/>
    <w:qFormat/>
    <w:uiPriority w:val="99"/>
    <w:rPr>
      <w:rFonts w:ascii="宋体" w:eastAsia="宋体" w:cs="宋体"/>
      <w:b/>
      <w:bCs/>
      <w:i/>
      <w:iCs/>
      <w:spacing w:val="10"/>
      <w:sz w:val="20"/>
      <w:szCs w:val="20"/>
    </w:rPr>
  </w:style>
  <w:style w:type="character" w:customStyle="1" w:styleId="48">
    <w:name w:val="Font Style20"/>
    <w:basedOn w:val="13"/>
    <w:qFormat/>
    <w:uiPriority w:val="99"/>
    <w:rPr>
      <w:rFonts w:ascii="宋体" w:eastAsia="宋体" w:cs="宋体"/>
      <w:sz w:val="20"/>
      <w:szCs w:val="20"/>
    </w:rPr>
  </w:style>
  <w:style w:type="paragraph" w:customStyle="1" w:styleId="49">
    <w:name w:val="Style6"/>
    <w:basedOn w:val="1"/>
    <w:qFormat/>
    <w:uiPriority w:val="99"/>
    <w:rPr>
      <w:rFonts w:ascii="MingLiU" w:hAnsi="Calibri" w:eastAsia="MingLiU"/>
      <w:sz w:val="24"/>
    </w:rPr>
  </w:style>
  <w:style w:type="paragraph" w:customStyle="1" w:styleId="50">
    <w:name w:val="Style9"/>
    <w:basedOn w:val="1"/>
    <w:qFormat/>
    <w:uiPriority w:val="99"/>
    <w:rPr>
      <w:rFonts w:ascii="宋体" w:hAnsi="Calibri"/>
      <w:sz w:val="24"/>
    </w:rPr>
  </w:style>
  <w:style w:type="paragraph" w:customStyle="1" w:styleId="51">
    <w:name w:val="Style8"/>
    <w:basedOn w:val="1"/>
    <w:qFormat/>
    <w:uiPriority w:val="99"/>
    <w:rPr>
      <w:rFonts w:ascii="宋体" w:hAnsi="Calibri"/>
      <w:sz w:val="24"/>
    </w:rPr>
  </w:style>
  <w:style w:type="character" w:customStyle="1" w:styleId="52">
    <w:name w:val="Font Style21"/>
    <w:basedOn w:val="13"/>
    <w:qFormat/>
    <w:uiPriority w:val="0"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53">
    <w:name w:val="Font Style24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54">
    <w:name w:val="Font Style23"/>
    <w:basedOn w:val="13"/>
    <w:qFormat/>
    <w:uiPriority w:val="0"/>
    <w:rPr>
      <w:rFonts w:ascii="宋体" w:eastAsia="宋体" w:cs="宋体"/>
      <w:b/>
      <w:bCs/>
      <w:spacing w:val="-10"/>
      <w:sz w:val="20"/>
      <w:szCs w:val="20"/>
    </w:rPr>
  </w:style>
  <w:style w:type="paragraph" w:customStyle="1" w:styleId="55">
    <w:name w:val="Style12"/>
    <w:basedOn w:val="1"/>
    <w:qFormat/>
    <w:uiPriority w:val="99"/>
    <w:pPr>
      <w:widowControl w:val="0"/>
      <w:snapToGrid/>
      <w:spacing w:after="0"/>
    </w:pPr>
    <w:rPr>
      <w:rFonts w:ascii="MingLiU" w:hAnsi="Calibri" w:eastAsia="MingLiU"/>
      <w:sz w:val="24"/>
      <w:szCs w:val="24"/>
    </w:rPr>
  </w:style>
  <w:style w:type="paragraph" w:customStyle="1" w:styleId="56">
    <w:name w:val="Style13"/>
    <w:basedOn w:val="1"/>
    <w:qFormat/>
    <w:uiPriority w:val="99"/>
    <w:pPr>
      <w:widowControl w:val="0"/>
      <w:snapToGrid/>
      <w:spacing w:after="0"/>
    </w:pPr>
    <w:rPr>
      <w:rFonts w:ascii="Trebuchet MS" w:hAnsi="Trebuchet MS" w:eastAsia="宋体"/>
      <w:sz w:val="24"/>
      <w:szCs w:val="24"/>
    </w:rPr>
  </w:style>
  <w:style w:type="character" w:customStyle="1" w:styleId="57">
    <w:name w:val="Font Style28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58">
    <w:name w:val="32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59">
    <w:name w:val="34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character" w:customStyle="1" w:styleId="60">
    <w:name w:val="27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character" w:customStyle="1" w:styleId="61">
    <w:name w:val="35"/>
    <w:basedOn w:val="13"/>
    <w:qFormat/>
    <w:uiPriority w:val="0"/>
    <w:rPr>
      <w:rFonts w:hint="default" w:ascii="Century Schoolbook" w:hAnsi="Century Schoolbook" w:eastAsia="Century Schoolbook" w:cs="Century Schoolbook"/>
      <w:b/>
      <w:i/>
      <w:sz w:val="20"/>
      <w:szCs w:val="20"/>
    </w:rPr>
  </w:style>
  <w:style w:type="character" w:customStyle="1" w:styleId="62">
    <w:name w:val="24"/>
    <w:basedOn w:val="13"/>
    <w:qFormat/>
    <w:uiPriority w:val="0"/>
    <w:rPr>
      <w:rFonts w:hint="eastAsia" w:ascii="宋体" w:hAnsi="宋体" w:eastAsia="宋体" w:cs="宋体"/>
      <w:b/>
      <w:sz w:val="20"/>
      <w:szCs w:val="20"/>
    </w:rPr>
  </w:style>
  <w:style w:type="character" w:customStyle="1" w:styleId="63">
    <w:name w:val="25"/>
    <w:basedOn w:val="13"/>
    <w:qFormat/>
    <w:uiPriority w:val="0"/>
    <w:rPr>
      <w:rFonts w:hint="default" w:ascii="Courier New" w:hAnsi="Courier New" w:cs="Courier New"/>
      <w:sz w:val="64"/>
      <w:szCs w:val="64"/>
    </w:rPr>
  </w:style>
  <w:style w:type="character" w:customStyle="1" w:styleId="64">
    <w:name w:val="23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65">
    <w:name w:val="31"/>
    <w:basedOn w:val="13"/>
    <w:qFormat/>
    <w:uiPriority w:val="0"/>
    <w:rPr>
      <w:rFonts w:hint="eastAsia" w:ascii="黑体" w:hAnsi="宋体" w:eastAsia="黑体" w:cs="黑体"/>
      <w:b/>
      <w:sz w:val="20"/>
      <w:szCs w:val="20"/>
    </w:rPr>
  </w:style>
  <w:style w:type="character" w:customStyle="1" w:styleId="66">
    <w:name w:val="26"/>
    <w:basedOn w:val="13"/>
    <w:qFormat/>
    <w:uiPriority w:val="0"/>
    <w:rPr>
      <w:rFonts w:hint="eastAsia" w:ascii="宋体" w:hAnsi="宋体" w:eastAsia="宋体" w:cs="宋体"/>
      <w:b/>
      <w:sz w:val="14"/>
      <w:szCs w:val="14"/>
    </w:rPr>
  </w:style>
  <w:style w:type="character" w:customStyle="1" w:styleId="67">
    <w:name w:val="36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68">
    <w:name w:val="28"/>
    <w:basedOn w:val="13"/>
    <w:qFormat/>
    <w:uiPriority w:val="0"/>
    <w:rPr>
      <w:rFonts w:hint="default" w:ascii="Candara" w:hAnsi="Candara" w:eastAsia="Candara" w:cs="Candara"/>
      <w:spacing w:val="-10"/>
      <w:sz w:val="20"/>
      <w:szCs w:val="20"/>
    </w:rPr>
  </w:style>
  <w:style w:type="character" w:customStyle="1" w:styleId="69">
    <w:name w:val="29"/>
    <w:basedOn w:val="13"/>
    <w:qFormat/>
    <w:uiPriority w:val="0"/>
    <w:rPr>
      <w:rFonts w:hint="eastAsia" w:ascii="宋体" w:hAnsi="宋体" w:eastAsia="宋体" w:cs="宋体"/>
      <w:b/>
      <w:spacing w:val="-10"/>
      <w:sz w:val="20"/>
      <w:szCs w:val="20"/>
    </w:rPr>
  </w:style>
  <w:style w:type="character" w:customStyle="1" w:styleId="70">
    <w:name w:val="30"/>
    <w:basedOn w:val="13"/>
    <w:qFormat/>
    <w:uiPriority w:val="0"/>
    <w:rPr>
      <w:rFonts w:hint="eastAsia" w:ascii="黑体" w:hAnsi="宋体" w:eastAsia="黑体" w:cs="黑体"/>
      <w:b/>
      <w:sz w:val="26"/>
      <w:szCs w:val="26"/>
    </w:rPr>
  </w:style>
  <w:style w:type="character" w:customStyle="1" w:styleId="71">
    <w:name w:val="33"/>
    <w:basedOn w:val="13"/>
    <w:qFormat/>
    <w:uiPriority w:val="0"/>
    <w:rPr>
      <w:rFonts w:hint="eastAsia" w:ascii="宋体" w:hAnsi="宋体" w:eastAsia="宋体" w:cs="宋体"/>
      <w:sz w:val="26"/>
      <w:szCs w:val="26"/>
    </w:rPr>
  </w:style>
  <w:style w:type="paragraph" w:customStyle="1" w:styleId="72">
    <w:name w:val="List Paragraph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73">
    <w:name w:val="p0"/>
    <w:basedOn w:val="1"/>
    <w:qFormat/>
    <w:uiPriority w:val="0"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74">
    <w:name w:val="WPSOffice手动目录 1"/>
    <w:qFormat/>
    <w:uiPriority w:val="0"/>
    <w:rPr>
      <w:rFonts w:ascii="Calibri" w:hAnsi="Calibri" w:eastAsia="黑体" w:cs="Times New Roman"/>
      <w:lang w:bidi="ar-SA"/>
    </w:rPr>
  </w:style>
  <w:style w:type="paragraph" w:customStyle="1" w:styleId="75">
    <w:name w:val="列出段落1"/>
    <w:basedOn w:val="1"/>
    <w:qFormat/>
    <w:uiPriority w:val="0"/>
    <w:pPr>
      <w:ind w:firstLine="420" w:firstLineChars="200"/>
    </w:pPr>
  </w:style>
  <w:style w:type="character" w:customStyle="1" w:styleId="76">
    <w:name w:val="Heading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7">
    <w:name w:val="Heading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617</Words>
  <Characters>667</Characters>
  <Lines>7</Lines>
  <Paragraphs>2</Paragraphs>
  <TotalTime>1</TotalTime>
  <ScaleCrop>false</ScaleCrop>
  <LinksUpToDate>false</LinksUpToDate>
  <CharactersWithSpaces>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张润华</dc:creator>
  <cp:lastModifiedBy>詹淑贝</cp:lastModifiedBy>
  <cp:lastPrinted>2017-12-16T00:55:00Z</cp:lastPrinted>
  <dcterms:modified xsi:type="dcterms:W3CDTF">2025-02-11T05:46:52Z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