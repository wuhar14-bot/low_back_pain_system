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8DD0E5"/>
    <w:p w14:paraId="15939C76">
      <w:pPr>
        <w:jc w:val="center"/>
        <w:rPr>
          <w:sz w:val="84"/>
          <w:szCs w:val="84"/>
        </w:rPr>
      </w:pPr>
    </w:p>
    <w:p w14:paraId="5AE62858">
      <w:pPr>
        <w:jc w:val="center"/>
        <w:rPr>
          <w:sz w:val="84"/>
          <w:szCs w:val="84"/>
        </w:rPr>
      </w:pPr>
      <w:r>
        <w:rPr>
          <w:rFonts w:hint="eastAsia"/>
          <w:sz w:val="84"/>
          <w:szCs w:val="84"/>
        </w:rPr>
        <w:t>研</w:t>
      </w:r>
    </w:p>
    <w:p w14:paraId="4AA6A1C4">
      <w:pPr>
        <w:jc w:val="center"/>
        <w:rPr>
          <w:sz w:val="84"/>
          <w:szCs w:val="84"/>
        </w:rPr>
      </w:pPr>
      <w:r>
        <w:rPr>
          <w:rFonts w:hint="eastAsia"/>
          <w:sz w:val="84"/>
          <w:szCs w:val="84"/>
        </w:rPr>
        <w:t>究</w:t>
      </w:r>
    </w:p>
    <w:p w14:paraId="7598C852">
      <w:pPr>
        <w:jc w:val="center"/>
        <w:rPr>
          <w:sz w:val="84"/>
          <w:szCs w:val="84"/>
        </w:rPr>
      </w:pPr>
      <w:r>
        <w:rPr>
          <w:rFonts w:hint="eastAsia"/>
          <w:sz w:val="84"/>
          <w:szCs w:val="84"/>
        </w:rPr>
        <w:t>方</w:t>
      </w:r>
    </w:p>
    <w:p w14:paraId="0149F61E">
      <w:pPr>
        <w:jc w:val="center"/>
        <w:rPr>
          <w:sz w:val="84"/>
          <w:szCs w:val="84"/>
        </w:rPr>
      </w:pPr>
      <w:r>
        <w:rPr>
          <w:rFonts w:hint="eastAsia"/>
          <w:sz w:val="84"/>
          <w:szCs w:val="84"/>
        </w:rPr>
        <w:t>案</w:t>
      </w:r>
    </w:p>
    <w:p w14:paraId="0D7387FC">
      <w:pPr>
        <w:rPr>
          <w:sz w:val="28"/>
          <w:szCs w:val="28"/>
        </w:rPr>
      </w:pPr>
    </w:p>
    <w:p w14:paraId="24349309">
      <w:pPr>
        <w:rPr>
          <w:sz w:val="28"/>
          <w:szCs w:val="28"/>
        </w:rPr>
      </w:pPr>
    </w:p>
    <w:p w14:paraId="0FF98000">
      <w:pPr>
        <w:rPr>
          <w:sz w:val="28"/>
          <w:szCs w:val="28"/>
        </w:rPr>
      </w:pPr>
    </w:p>
    <w:p w14:paraId="71B032E9">
      <w:pPr>
        <w:rPr>
          <w:sz w:val="28"/>
          <w:szCs w:val="28"/>
        </w:rPr>
      </w:pPr>
    </w:p>
    <w:p w14:paraId="0F9E11F7">
      <w:pPr>
        <w:rPr>
          <w:sz w:val="28"/>
          <w:szCs w:val="28"/>
        </w:rPr>
      </w:pPr>
      <w:r>
        <w:rPr>
          <w:rFonts w:hint="eastAsia"/>
          <w:sz w:val="28"/>
          <w:szCs w:val="28"/>
        </w:rPr>
        <w:t>研究名称：数字化腰痛管理方案的前瞻性验证</w:t>
      </w:r>
    </w:p>
    <w:p w14:paraId="3E23EF99">
      <w:pPr>
        <w:rPr>
          <w:sz w:val="28"/>
          <w:szCs w:val="28"/>
        </w:rPr>
      </w:pPr>
      <w:r>
        <w:rPr>
          <w:rFonts w:hint="eastAsia"/>
          <w:sz w:val="28"/>
          <w:szCs w:val="28"/>
        </w:rPr>
        <w:t>研究单位：</w:t>
      </w:r>
      <w:bookmarkStart w:id="0" w:name="_Hlk189741532"/>
      <w:r>
        <w:rPr>
          <w:rFonts w:hint="eastAsia"/>
          <w:sz w:val="28"/>
          <w:szCs w:val="28"/>
        </w:rPr>
        <w:t>浙江大学医学院附属邵逸夫医院</w:t>
      </w:r>
      <w:bookmarkEnd w:id="0"/>
    </w:p>
    <w:p w14:paraId="03AB8346">
      <w:pPr>
        <w:rPr>
          <w:sz w:val="28"/>
          <w:szCs w:val="28"/>
        </w:rPr>
      </w:pPr>
      <w:r>
        <w:rPr>
          <w:rFonts w:hint="eastAsia"/>
          <w:sz w:val="28"/>
          <w:szCs w:val="28"/>
        </w:rPr>
        <w:t>研究科室：骨科</w:t>
      </w:r>
    </w:p>
    <w:p w14:paraId="65D7BADE">
      <w:pPr>
        <w:rPr>
          <w:sz w:val="28"/>
          <w:szCs w:val="28"/>
        </w:rPr>
      </w:pPr>
      <w:r>
        <w:rPr>
          <w:rFonts w:hint="eastAsia"/>
          <w:sz w:val="28"/>
          <w:szCs w:val="28"/>
        </w:rPr>
        <w:t>主要研究者：</w:t>
      </w:r>
      <w:commentRangeStart w:id="0"/>
      <w:r>
        <w:rPr>
          <w:rFonts w:hint="eastAsia"/>
          <w:sz w:val="28"/>
          <w:szCs w:val="28"/>
        </w:rPr>
        <w:t>赵凤东、单治</w:t>
      </w:r>
      <w:commentRangeEnd w:id="0"/>
      <w:r>
        <w:commentReference w:id="0"/>
      </w:r>
    </w:p>
    <w:p w14:paraId="2028B775">
      <w:pPr>
        <w:rPr>
          <w:sz w:val="28"/>
          <w:szCs w:val="28"/>
        </w:rPr>
      </w:pPr>
      <w:r>
        <w:rPr>
          <w:rFonts w:hint="eastAsia"/>
          <w:sz w:val="28"/>
          <w:szCs w:val="28"/>
        </w:rPr>
        <w:t>方案版本号：V</w:t>
      </w:r>
      <w:r>
        <w:rPr>
          <w:sz w:val="28"/>
          <w:szCs w:val="28"/>
        </w:rPr>
        <w:t>1.0</w:t>
      </w:r>
    </w:p>
    <w:p w14:paraId="5512D10E">
      <w:pPr>
        <w:rPr>
          <w:sz w:val="28"/>
          <w:szCs w:val="28"/>
        </w:rPr>
      </w:pPr>
      <w:r>
        <w:rPr>
          <w:rFonts w:hint="eastAsia"/>
          <w:sz w:val="28"/>
          <w:szCs w:val="28"/>
        </w:rPr>
        <w:t>方案版本日期：</w:t>
      </w:r>
      <w:r>
        <w:rPr>
          <w:sz w:val="28"/>
          <w:szCs w:val="28"/>
        </w:rPr>
        <w:t>2025</w:t>
      </w:r>
      <w:r>
        <w:rPr>
          <w:rFonts w:hint="eastAsia"/>
          <w:sz w:val="28"/>
          <w:szCs w:val="28"/>
          <w:lang w:val="en-US" w:eastAsia="zh-CN"/>
        </w:rPr>
        <w:t>年</w:t>
      </w:r>
      <w:r>
        <w:rPr>
          <w:sz w:val="28"/>
          <w:szCs w:val="28"/>
        </w:rPr>
        <w:t>0</w:t>
      </w:r>
      <w:r>
        <w:rPr>
          <w:rFonts w:hint="eastAsia"/>
          <w:sz w:val="28"/>
          <w:szCs w:val="28"/>
        </w:rPr>
        <w:t>2</w:t>
      </w:r>
      <w:r>
        <w:rPr>
          <w:rFonts w:hint="eastAsia"/>
          <w:sz w:val="28"/>
          <w:szCs w:val="28"/>
          <w:lang w:val="en-US" w:eastAsia="zh-CN"/>
        </w:rPr>
        <w:t>月</w:t>
      </w:r>
      <w:r>
        <w:rPr>
          <w:rFonts w:hint="eastAsia"/>
          <w:sz w:val="28"/>
          <w:szCs w:val="28"/>
        </w:rPr>
        <w:t>05</w:t>
      </w:r>
    </w:p>
    <w:p w14:paraId="4DEADFD9">
      <w:pPr>
        <w:jc w:val="left"/>
        <w:rPr>
          <w:sz w:val="28"/>
          <w:szCs w:val="28"/>
        </w:rPr>
      </w:pPr>
      <w:r>
        <w:rPr>
          <w:sz w:val="28"/>
          <w:szCs w:val="28"/>
        </w:rPr>
        <w:br w:type="page"/>
      </w:r>
    </w:p>
    <w:p w14:paraId="469A78E6">
      <w:pPr>
        <w:spacing w:line="360" w:lineRule="auto"/>
        <w:jc w:val="center"/>
        <w:outlineLvl w:val="0"/>
        <w:rPr>
          <w:b/>
          <w:sz w:val="32"/>
        </w:rPr>
      </w:pPr>
      <w:r>
        <w:rPr>
          <w:rFonts w:hint="eastAsia"/>
          <w:b/>
          <w:sz w:val="28"/>
          <w:szCs w:val="22"/>
        </w:rPr>
        <w:t>数字化腰痛管理方案的前瞻性验证</w:t>
      </w:r>
    </w:p>
    <w:p w14:paraId="2F1CED11">
      <w:pPr>
        <w:spacing w:line="360" w:lineRule="auto"/>
        <w:jc w:val="center"/>
        <w:outlineLvl w:val="0"/>
        <w:rPr>
          <w:rFonts w:hint="eastAsia"/>
          <w:b/>
          <w:sz w:val="28"/>
          <w:szCs w:val="22"/>
        </w:rPr>
      </w:pPr>
      <w:r>
        <w:rPr>
          <w:rFonts w:hint="eastAsia"/>
          <w:b/>
          <w:sz w:val="28"/>
          <w:szCs w:val="22"/>
        </w:rPr>
        <w:t>研究方案</w:t>
      </w:r>
    </w:p>
    <w:p w14:paraId="51CBB361">
      <w:pPr>
        <w:spacing w:line="360" w:lineRule="auto"/>
        <w:jc w:val="center"/>
        <w:outlineLvl w:val="0"/>
        <w:rPr>
          <w:rFonts w:hint="eastAsia"/>
          <w:b/>
          <w:sz w:val="28"/>
          <w:szCs w:val="22"/>
        </w:rPr>
      </w:pPr>
    </w:p>
    <w:p w14:paraId="62ACA2D1">
      <w:pPr>
        <w:spacing w:line="400" w:lineRule="exact"/>
        <w:rPr>
          <w:rFonts w:hint="default" w:ascii="Times New Roman" w:hAnsi="Times New Roman" w:cs="Times New Roman"/>
          <w:b/>
          <w:bCs/>
          <w:sz w:val="21"/>
          <w:szCs w:val="21"/>
        </w:rPr>
      </w:pPr>
      <w:r>
        <w:rPr>
          <w:rFonts w:hint="default" w:ascii="Times New Roman" w:hAnsi="Times New Roman" w:cs="Times New Roman"/>
          <w:b/>
          <w:bCs/>
          <w:sz w:val="21"/>
          <w:szCs w:val="21"/>
        </w:rPr>
        <w:t>一、研究背景</w:t>
      </w:r>
    </w:p>
    <w:p w14:paraId="0CF08810">
      <w:pPr>
        <w:pStyle w:val="10"/>
        <w:spacing w:line="400" w:lineRule="exact"/>
        <w:ind w:firstLineChars="0"/>
        <w:jc w:val="left"/>
        <w:rPr>
          <w:rFonts w:hint="eastAsia" w:ascii="Times New Roman" w:hAnsi="Times New Roman" w:eastAsia="宋体" w:cs="Times New Roman"/>
          <w:sz w:val="21"/>
          <w:szCs w:val="21"/>
          <w:lang w:eastAsia="zh-CN"/>
        </w:rPr>
      </w:pPr>
      <w:bookmarkStart w:id="1" w:name="_Hlk188447295"/>
      <w:r>
        <w:rPr>
          <w:rFonts w:hint="default" w:ascii="Times New Roman" w:hAnsi="Times New Roman" w:cs="Times New Roman"/>
          <w:sz w:val="21"/>
          <w:szCs w:val="21"/>
        </w:rPr>
        <w:t>腰痛（LBP）是</w:t>
      </w:r>
      <w:r>
        <w:rPr>
          <w:rFonts w:hint="eastAsia" w:ascii="Times New Roman" w:hAnsi="Times New Roman" w:cs="Times New Roman"/>
          <w:sz w:val="21"/>
          <w:szCs w:val="21"/>
          <w:lang w:val="en-US" w:eastAsia="zh-CN"/>
        </w:rPr>
        <w:t>目前</w:t>
      </w:r>
      <w:r>
        <w:rPr>
          <w:rFonts w:hint="default" w:ascii="Times New Roman" w:hAnsi="Times New Roman" w:cs="Times New Roman"/>
          <w:sz w:val="21"/>
          <w:szCs w:val="21"/>
        </w:rPr>
        <w:t>导致全球残疾生活年数的最常见原因</w:t>
      </w:r>
      <w:r>
        <w:rPr>
          <w:rFonts w:hint="eastAsia" w:ascii="Times New Roman" w:hAnsi="Times New Roman" w:cs="Times New Roman"/>
          <w:sz w:val="21"/>
          <w:szCs w:val="21"/>
          <w:lang w:val="en-US" w:eastAsia="zh-CN"/>
        </w:rPr>
        <w:t>之一</w:t>
      </w:r>
      <w:commentRangeStart w:id="1"/>
      <w:r>
        <w:rPr>
          <w:rFonts w:hint="default" w:ascii="Times New Roman" w:hAnsi="Times New Roman" w:cs="Times New Roman"/>
          <w:sz w:val="21"/>
          <w:szCs w:val="21"/>
          <w:vertAlign w:val="superscript"/>
        </w:rPr>
        <w:fldChar w:fldCharType="begin">
          <w:fldData xml:space="preserve">PEVuZE5vdGU+PENpdGU+PFllYXI+MjAxNjwvWWVhcj48UmVjTnVtPjgwNjwvUmVjTnVtPjxEaXNw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==
</w:fldData>
        </w:fldChar>
      </w:r>
      <w:r>
        <w:rPr>
          <w:rFonts w:hint="default" w:ascii="Times New Roman" w:hAnsi="Times New Roman" w:cs="Times New Roman"/>
          <w:sz w:val="21"/>
          <w:szCs w:val="21"/>
          <w:vertAlign w:val="superscript"/>
        </w:rPr>
        <w:instrText xml:space="preserve"> ADDIN EN.CITE </w:instrText>
      </w:r>
      <w:r>
        <w:rPr>
          <w:rFonts w:hint="default" w:ascii="Times New Roman" w:hAnsi="Times New Roman" w:cs="Times New Roman"/>
          <w:sz w:val="21"/>
          <w:szCs w:val="21"/>
          <w:vertAlign w:val="superscript"/>
        </w:rPr>
        <w:fldChar w:fldCharType="begin">
          <w:fldData xml:space="preserve">PEVuZE5vdGU+PENpdGU+PFllYXI+MjAxNjwvWWVhcj48UmVjTnVtPjgwNjwvUmVjTnVtPjxEaXNw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==
</w:fldData>
        </w:fldChar>
      </w:r>
      <w:r>
        <w:rPr>
          <w:rFonts w:hint="default" w:ascii="Times New Roman" w:hAnsi="Times New Roman" w:cs="Times New Roman"/>
          <w:sz w:val="21"/>
          <w:szCs w:val="21"/>
          <w:vertAlign w:val="superscript"/>
        </w:rPr>
        <w:instrText xml:space="preserve"> ADDIN EN.CITE.DATA </w:instrText>
      </w:r>
      <w:r>
        <w:rPr>
          <w:rFonts w:hint="default" w:ascii="Times New Roman" w:hAnsi="Times New Roman" w:cs="Times New Roman"/>
          <w:sz w:val="21"/>
          <w:szCs w:val="21"/>
          <w:vertAlign w:val="superscript"/>
        </w:rPr>
        <w:fldChar w:fldCharType="end"/>
      </w:r>
      <w:r>
        <w:rPr>
          <w:rFonts w:hint="default" w:ascii="Times New Roman" w:hAnsi="Times New Roman" w:cs="Times New Roman"/>
          <w:sz w:val="21"/>
          <w:szCs w:val="21"/>
          <w:vertAlign w:val="superscript"/>
        </w:rPr>
        <w:fldChar w:fldCharType="separate"/>
      </w:r>
      <w:r>
        <w:rPr>
          <w:rFonts w:hint="default" w:ascii="Times New Roman" w:hAnsi="Times New Roman" w:cs="Times New Roman"/>
          <w:sz w:val="21"/>
          <w:szCs w:val="21"/>
          <w:vertAlign w:val="superscript"/>
        </w:rPr>
        <w:t>[1</w:t>
      </w:r>
      <w:r>
        <w:rPr>
          <w:rFonts w:hint="eastAsia" w:ascii="Times New Roman" w:hAnsi="Times New Roman" w:cs="Times New Roman"/>
          <w:sz w:val="21"/>
          <w:szCs w:val="21"/>
          <w:vertAlign w:val="superscript"/>
          <w:lang w:eastAsia="zh-CN"/>
        </w:rPr>
        <w:t>，</w:t>
      </w:r>
      <w:r>
        <w:rPr>
          <w:rFonts w:hint="default" w:ascii="Times New Roman" w:hAnsi="Times New Roman" w:cs="Times New Roman"/>
          <w:sz w:val="21"/>
          <w:szCs w:val="21"/>
          <w:vertAlign w:val="superscript"/>
        </w:rPr>
        <w:t>2]</w:t>
      </w:r>
      <w:r>
        <w:rPr>
          <w:rFonts w:hint="default" w:ascii="Times New Roman" w:hAnsi="Times New Roman" w:cs="Times New Roman"/>
          <w:sz w:val="21"/>
          <w:szCs w:val="21"/>
          <w:vertAlign w:val="superscript"/>
        </w:rPr>
        <w:fldChar w:fldCharType="end"/>
      </w:r>
      <w:commentRangeEnd w:id="1"/>
      <w:r>
        <w:commentReference w:id="1"/>
      </w:r>
      <w:r>
        <w:rPr>
          <w:rFonts w:hint="default" w:ascii="Times New Roman" w:hAnsi="Times New Roman" w:cs="Times New Roman"/>
          <w:sz w:val="21"/>
          <w:szCs w:val="21"/>
        </w:rPr>
        <w:t>。虽然大多数腰痛患者很快就能康复，但许多人的腰痛会反复发作，有些人</w:t>
      </w:r>
      <w:r>
        <w:rPr>
          <w:rFonts w:hint="eastAsia" w:ascii="Times New Roman" w:hAnsi="Times New Roman" w:cs="Times New Roman"/>
          <w:sz w:val="21"/>
          <w:szCs w:val="21"/>
          <w:lang w:val="en-US" w:eastAsia="zh-CN"/>
        </w:rPr>
        <w:t>甚至</w:t>
      </w:r>
      <w:r>
        <w:rPr>
          <w:rFonts w:hint="default" w:ascii="Times New Roman" w:hAnsi="Times New Roman" w:cs="Times New Roman"/>
          <w:sz w:val="21"/>
          <w:szCs w:val="21"/>
        </w:rPr>
        <w:t>会发展为持续性疼痛和残疾。腰痛诊断过程十分复杂，因为同一患者可能存在多种疼痛诱因，其中高达90%的腰痛病例可能在没有明确诊断的情况下接受止痛治疗，并最终被归纳为</w:t>
      </w:r>
      <w:del w:id="0" w:author="詹淑贝" w:date="2025-02-11T14:06:12Z">
        <w:r>
          <w:rPr>
            <w:rFonts w:hint="default" w:ascii="Times New Roman" w:hAnsi="Times New Roman" w:cs="Times New Roman"/>
            <w:sz w:val="21"/>
            <w:szCs w:val="21"/>
          </w:rPr>
          <w:delText>"</w:delText>
        </w:r>
      </w:del>
      <w:ins w:id="1" w:author="詹淑贝" w:date="2025-02-11T14:06:12Z">
        <w:r>
          <w:rPr>
            <w:rFonts w:hint="eastAsia" w:ascii="Times New Roman" w:hAnsi="Times New Roman" w:cs="Times New Roman"/>
            <w:sz w:val="21"/>
            <w:szCs w:val="21"/>
            <w:lang w:eastAsia="zh-CN"/>
          </w:rPr>
          <w:t>“</w:t>
        </w:r>
      </w:ins>
      <w:r>
        <w:rPr>
          <w:rFonts w:hint="default" w:ascii="Times New Roman" w:hAnsi="Times New Roman" w:cs="Times New Roman"/>
          <w:sz w:val="21"/>
          <w:szCs w:val="21"/>
        </w:rPr>
        <w:t>非特异性腰痛</w:t>
      </w:r>
      <w:ins w:id="2" w:author="詹淑贝" w:date="2025-02-11T14:06:15Z">
        <w:r>
          <w:rPr>
            <w:rFonts w:hint="eastAsia" w:ascii="Times New Roman" w:hAnsi="Times New Roman" w:cs="Times New Roman"/>
            <w:sz w:val="21"/>
            <w:szCs w:val="21"/>
            <w:lang w:eastAsia="zh-CN"/>
          </w:rPr>
          <w:t>”</w:t>
        </w:r>
      </w:ins>
      <w:del w:id="3" w:author="詹淑贝" w:date="2025-02-11T14:06:16Z">
        <w:bookmarkStart w:id="15" w:name="_GoBack"/>
        <w:r>
          <w:rPr>
            <w:rFonts w:hint="default" w:ascii="Times New Roman" w:hAnsi="Times New Roman" w:cs="Times New Roman"/>
            <w:sz w:val="21"/>
            <w:szCs w:val="21"/>
          </w:rPr>
          <w:delText>"</w:delText>
        </w:r>
        <w:bookmarkEnd w:id="15"/>
      </w:del>
      <w:r>
        <w:rPr>
          <w:rFonts w:hint="default" w:ascii="Times New Roman" w:hAnsi="Times New Roman" w:cs="Times New Roman"/>
          <w:sz w:val="21"/>
          <w:szCs w:val="21"/>
        </w:rPr>
        <w:t>这一笼统术语</w:t>
      </w:r>
      <w:ins w:id="4" w:author="詹淑贝" w:date="2025-02-11T14:06:21Z">
        <w:r>
          <w:rPr>
            <w:rFonts w:hint="default" w:ascii="Times New Roman" w:hAnsi="Times New Roman" w:cs="Times New Roman"/>
            <w:sz w:val="21"/>
            <w:szCs w:val="21"/>
            <w:vertAlign w:val="superscript"/>
            <w:rPrChange w:id="5" w:author="詹淑贝" w:date="2025-02-11T14:06:25Z">
              <w:rPr>
                <w:rFonts w:hint="default" w:ascii="Times New Roman" w:hAnsi="Times New Roman" w:cs="Times New Roman"/>
                <w:sz w:val="21"/>
                <w:szCs w:val="21"/>
              </w:rPr>
            </w:rPrChange>
          </w:rPr>
          <w:fldChar w:fldCharType="begin"/>
        </w:r>
      </w:ins>
      <w:ins w:id="7" w:author="詹淑贝" w:date="2025-02-11T14:06:21Z">
        <w:r>
          <w:rPr>
            <w:rFonts w:hint="default" w:ascii="Times New Roman" w:hAnsi="Times New Roman" w:cs="Times New Roman"/>
            <w:sz w:val="21"/>
            <w:szCs w:val="21"/>
            <w:vertAlign w:val="superscript"/>
            <w:rPrChange w:id="8" w:author="詹淑贝" w:date="2025-02-11T14:06:25Z">
              <w:rPr>
                <w:rFonts w:hint="default" w:ascii="Times New Roman" w:hAnsi="Times New Roman" w:cs="Times New Roman"/>
                <w:sz w:val="21"/>
                <w:szCs w:val="21"/>
              </w:rPr>
            </w:rPrChange>
          </w:rPr>
          <w:instrText xml:space="preserve"> ADDIN EN.CITE &lt;EndNote&gt;&lt;Cite&gt;&lt;Author&gt;Beaudet&lt;/Author&gt;&lt;Year&gt;2013&lt;/Year&gt;&lt;RecNum&gt;804&lt;/RecNum&gt;&lt;DisplayText&gt;[5]&lt;/DisplayText&gt;&lt;record&gt;&lt;rec-number&gt;804&lt;/rec-number&gt;&lt;foreign-keys&gt;&lt;key app="EN" db-id="ttvpfsdwr25fzpear295v0dq0d5pfa99drpf" timestamp="1676681971" guid="4730e938-257d-4311-9139-c429c372404b"&gt;804&lt;/key&gt;&lt;/foreign-keys&gt;&lt;ref-type name="Journal Article"&gt;17&lt;/ref-type&gt;&lt;contributors&gt;&lt;authors&gt;&lt;author&gt;Beaudet, N.&lt;/author&gt;&lt;author&gt;Courteau, J.&lt;/author&gt;&lt;author&gt;Sarret, P.&lt;/author&gt;&lt;author&gt;Vanasse, A.&lt;/author&gt;&lt;/authors&gt;&lt;/contributors&gt;&lt;auth-address&gt;The PRIMUS Group, Clinical Research Centre Etienne-Lebel, CHUS, Sherbrooke, Quebec, Canada.&lt;/auth-address&gt;&lt;titles&gt;&lt;title&gt;Prevalence of claims-based recurrent low back pain in a Canadian population: a secondary analysis of an administrative database&lt;/title&gt;&lt;secondary-title&gt;BMC Musculoskelet Disord&lt;/secondary-title&gt;&lt;/titles&gt;&lt;periodical&gt;&lt;full-title&gt;BMC Musculoskelet Disord&lt;/full-title&gt;&lt;/periodical&gt;&lt;pages&gt;151&lt;/pages&gt;&lt;volume&gt;14&lt;/volume&gt;&lt;edition&gt;2013/05/01&lt;/edition&gt;&lt;keywords&gt;&lt;keyword&gt;Adult&lt;/keyword&gt;&lt;keyword&gt;Canada/epidemiology&lt;/keyword&gt;&lt;keyword&gt;Cohort Studies&lt;/keyword&gt;&lt;keyword&gt;Databases, Factual/*trends&lt;/keyword&gt;&lt;keyword&gt;Female&lt;/keyword&gt;&lt;keyword&gt;Humans&lt;/keyword&gt;&lt;keyword&gt;Insurance Claim Review/*trends&lt;/keyword&gt;&lt;keyword&gt;International Classification of Diseases/*trends&lt;/keyword&gt;&lt;keyword&gt;Low Back Pain/diagnosis/*epidemiology&lt;/keyword&gt;&lt;keyword&gt;Male&lt;/keyword&gt;&lt;keyword&gt;Middle Aged&lt;/keyword&gt;&lt;keyword&gt;Prevalence&lt;/keyword&gt;&lt;keyword&gt;Quebec/epidemiology&lt;/keyword&gt;&lt;keyword&gt;Retrospective Studies&lt;/keyword&gt;&lt;/keywords&gt;&lt;dates&gt;&lt;year&gt;2013&lt;/year&gt;&lt;pub-dates&gt;&lt;date&gt;Apr 29&lt;/date&gt;&lt;/pub-dates&gt;&lt;/dates&gt;&lt;isbn&gt;1471-2474&lt;/isbn&gt;&lt;accession-num&gt;23628144&lt;/accession-num&gt;&lt;urls&gt;&lt;/urls&gt;&lt;custom2&gt;PMC3644493&lt;/custom2&gt;&lt;electronic-resource-num&gt;10.1186/1471-2474-14-151&lt;/electronic-resource-num&gt;&lt;remote-database-provider&gt;NLM&lt;/remote-database-provider&gt;&lt;language&gt;eng&lt;/language&gt;&lt;/record&gt;&lt;/Cite&gt;&lt;/EndNote&gt;</w:instrText>
        </w:r>
      </w:ins>
      <w:ins w:id="10" w:author="詹淑贝" w:date="2025-02-11T14:06:21Z">
        <w:r>
          <w:rPr>
            <w:rFonts w:hint="default" w:ascii="Times New Roman" w:hAnsi="Times New Roman" w:cs="Times New Roman"/>
            <w:sz w:val="21"/>
            <w:szCs w:val="21"/>
            <w:vertAlign w:val="superscript"/>
            <w:rPrChange w:id="11" w:author="詹淑贝" w:date="2025-02-11T14:06:25Z">
              <w:rPr>
                <w:rFonts w:hint="default" w:ascii="Times New Roman" w:hAnsi="Times New Roman" w:cs="Times New Roman"/>
                <w:sz w:val="21"/>
                <w:szCs w:val="21"/>
              </w:rPr>
            </w:rPrChange>
          </w:rPr>
          <w:fldChar w:fldCharType="separate"/>
        </w:r>
      </w:ins>
      <w:ins w:id="13" w:author="詹淑贝" w:date="2025-02-11T14:06:21Z">
        <w:r>
          <w:rPr>
            <w:rFonts w:hint="default" w:ascii="Times New Roman" w:hAnsi="Times New Roman" w:cs="Times New Roman"/>
            <w:sz w:val="21"/>
            <w:szCs w:val="21"/>
            <w:vertAlign w:val="superscript"/>
            <w:rPrChange w:id="14" w:author="詹淑贝" w:date="2025-02-11T14:06:25Z">
              <w:rPr>
                <w:rFonts w:hint="default" w:ascii="Times New Roman" w:hAnsi="Times New Roman" w:cs="Times New Roman"/>
                <w:sz w:val="21"/>
                <w:szCs w:val="21"/>
              </w:rPr>
            </w:rPrChange>
          </w:rPr>
          <w:t>[5]</w:t>
        </w:r>
      </w:ins>
      <w:ins w:id="16" w:author="詹淑贝" w:date="2025-02-11T14:06:21Z">
        <w:r>
          <w:rPr>
            <w:rFonts w:hint="default" w:ascii="Times New Roman" w:hAnsi="Times New Roman" w:cs="Times New Roman"/>
            <w:sz w:val="21"/>
            <w:szCs w:val="21"/>
            <w:vertAlign w:val="superscript"/>
            <w:rPrChange w:id="17" w:author="詹淑贝" w:date="2025-02-11T14:06:25Z">
              <w:rPr>
                <w:rFonts w:hint="default" w:ascii="Times New Roman" w:hAnsi="Times New Roman" w:cs="Times New Roman"/>
                <w:sz w:val="21"/>
                <w:szCs w:val="21"/>
              </w:rPr>
            </w:rPrChange>
          </w:rPr>
          <w:fldChar w:fldCharType="end"/>
        </w:r>
      </w:ins>
      <w:r>
        <w:rPr>
          <w:rFonts w:hint="default" w:ascii="Times New Roman" w:hAnsi="Times New Roman" w:cs="Times New Roman"/>
          <w:sz w:val="21"/>
          <w:szCs w:val="21"/>
        </w:rPr>
        <w:t>。</w:t>
      </w:r>
      <w:del w:id="19" w:author="詹淑贝" w:date="2025-02-11T14:06:21Z">
        <w:r>
          <w:rPr>
            <w:rFonts w:hint="default" w:ascii="Times New Roman" w:hAnsi="Times New Roman" w:cs="Times New Roman"/>
            <w:sz w:val="21"/>
            <w:szCs w:val="21"/>
          </w:rPr>
          <w:fldChar w:fldCharType="begin"/>
        </w:r>
      </w:del>
      <w:del w:id="20" w:author="詹淑贝" w:date="2025-02-11T14:06:21Z">
        <w:r>
          <w:rPr>
            <w:rFonts w:hint="default" w:ascii="Times New Roman" w:hAnsi="Times New Roman" w:cs="Times New Roman"/>
            <w:sz w:val="21"/>
            <w:szCs w:val="21"/>
          </w:rPr>
          <w:delInstrText xml:space="preserve"> ADDIN EN.CITE &lt;EndNote&gt;&lt;Cite&gt;&lt;Author&gt;Beaudet&lt;/Author&gt;&lt;Year&gt;2013&lt;/Year&gt;&lt;RecNum&gt;804&lt;/RecNum&gt;&lt;DisplayText&gt;[5]&lt;/DisplayText&gt;&lt;record&gt;&lt;rec-number&gt;804&lt;/rec-number&gt;&lt;foreign-keys&gt;&lt;key app="EN" db-id="ttvpfsdwr25fzpear295v0dq0d5pfa99drpf" timestamp="1676681971" guid="4730e938-257d-4311-9139-c429c372404b"&gt;804&lt;/key&gt;&lt;/foreign-keys&gt;&lt;ref-type name="Journal Article"&gt;17&lt;/ref-type&gt;&lt;contributors&gt;&lt;authors&gt;&lt;author&gt;Beaudet, N.&lt;/author&gt;&lt;author&gt;Courteau, J.&lt;/author&gt;&lt;author&gt;Sarret, P.&lt;/author&gt;&lt;author&gt;Vanasse, A.&lt;/author&gt;&lt;/authors&gt;&lt;/contributors&gt;&lt;auth-address&gt;The PRIMUS Group, Clinical Research Centre Etienne-Lebel, CHUS, Sherbrooke, Quebec, Canada.&lt;/auth-address&gt;&lt;titles&gt;&lt;title&gt;Prevalence of claims-based recurrent low back pain in a Canadian population: a secondary analysis of an administrative database&lt;/title&gt;&lt;secondary-title&gt;BMC Musculoskelet Disord&lt;/secondary-title&gt;&lt;/titles&gt;&lt;periodical&gt;&lt;full-title&gt;BMC Musculoskelet Disord&lt;/full-title&gt;&lt;/periodical&gt;&lt;pages&gt;151&lt;/pages&gt;&lt;volume&gt;14&lt;/volume&gt;&lt;edition&gt;2013/05/01&lt;/edition&gt;&lt;keywords&gt;&lt;keyword&gt;Adult&lt;/keyword&gt;&lt;keyword&gt;Canada/epidemiology&lt;/keyword&gt;&lt;keyword&gt;Cohort Studies&lt;/keyword&gt;&lt;keyword&gt;Databases, Factual/*trends&lt;/keyword&gt;&lt;keyword&gt;Female&lt;/keyword&gt;&lt;keyword&gt;Humans&lt;/keyword&gt;&lt;keyword&gt;Insurance Claim Review/*trends&lt;/keyword&gt;&lt;keyword&gt;International Classification of Diseases/*trends&lt;/keyword&gt;&lt;keyword&gt;Low Back Pain/diagnosis/*epidemiology&lt;/keyword&gt;&lt;keyword&gt;Male&lt;/keyword&gt;&lt;keyword&gt;Middle Aged&lt;/keyword&gt;&lt;keyword&gt;Prevalence&lt;/keyword&gt;&lt;keyword&gt;Quebec/epidemiology&lt;/keyword&gt;&lt;keyword&gt;Retrospective Studies&lt;/keyword&gt;&lt;/keywords&gt;&lt;dates&gt;&lt;year&gt;2013&lt;/year&gt;&lt;pub-dates&gt;&lt;date&gt;Apr 29&lt;/date&gt;&lt;/pub-dates&gt;&lt;/dates&gt;&lt;isbn&gt;1471-2474&lt;/isbn&gt;&lt;accession-num&gt;23628144&lt;/accession-num&gt;&lt;urls&gt;&lt;/urls&gt;&lt;custom2&gt;PMC3644493&lt;/custom2&gt;&lt;electronic-resource-num&gt;10.1186/1471-2474-14-151&lt;/electronic-resource-num&gt;&lt;remote-database-provider&gt;NLM&lt;/remote-database-provider&gt;&lt;language&gt;eng&lt;/language&gt;&lt;/record&gt;&lt;/Cite&gt;&lt;/EndNote&gt;</w:delInstrText>
        </w:r>
      </w:del>
      <w:del w:id="21" w:author="詹淑贝" w:date="2025-02-11T14:06:21Z">
        <w:r>
          <w:rPr>
            <w:rFonts w:hint="default" w:ascii="Times New Roman" w:hAnsi="Times New Roman" w:cs="Times New Roman"/>
            <w:sz w:val="21"/>
            <w:szCs w:val="21"/>
          </w:rPr>
          <w:fldChar w:fldCharType="separate"/>
        </w:r>
      </w:del>
      <w:del w:id="22" w:author="詹淑贝" w:date="2025-02-11T14:06:21Z">
        <w:r>
          <w:rPr>
            <w:rFonts w:hint="default" w:ascii="Times New Roman" w:hAnsi="Times New Roman" w:cs="Times New Roman"/>
            <w:sz w:val="21"/>
            <w:szCs w:val="21"/>
          </w:rPr>
          <w:delText>[5]</w:delText>
        </w:r>
      </w:del>
      <w:del w:id="23" w:author="詹淑贝" w:date="2025-02-11T14:06:21Z">
        <w:r>
          <w:rPr>
            <w:rFonts w:hint="default" w:ascii="Times New Roman" w:hAnsi="Times New Roman" w:cs="Times New Roman"/>
            <w:sz w:val="21"/>
            <w:szCs w:val="21"/>
          </w:rPr>
          <w:fldChar w:fldCharType="end"/>
        </w:r>
      </w:del>
      <w:r>
        <w:rPr>
          <w:rFonts w:hint="default" w:ascii="Times New Roman" w:hAnsi="Times New Roman" w:cs="Times New Roman"/>
          <w:sz w:val="21"/>
          <w:szCs w:val="21"/>
        </w:rPr>
        <w:t>信息和通信技术（ICT）的最新进展着重强调通过移动软件应用程序支持慢性疼痛的自我管理计划</w:t>
      </w:r>
      <w:del w:id="24" w:author="詹淑贝" w:date="2025-02-11T14:06:42Z">
        <w:r>
          <w:rPr>
            <w:rFonts w:hint="default" w:ascii="Times New Roman" w:hAnsi="Times New Roman" w:cs="Times New Roman"/>
            <w:sz w:val="21"/>
            <w:szCs w:val="21"/>
          </w:rPr>
          <w:delText>。</w:delText>
        </w:r>
      </w:del>
      <w:r>
        <w:rPr>
          <w:rFonts w:hint="default" w:ascii="Times New Roman" w:hAnsi="Times New Roman" w:cs="Times New Roman"/>
          <w:sz w:val="21"/>
          <w:szCs w:val="21"/>
          <w:vertAlign w:val="superscript"/>
          <w:rPrChange w:id="25" w:author="詹淑贝" w:date="2025-02-11T14:06:38Z">
            <w:rPr>
              <w:rFonts w:hint="default" w:ascii="Times New Roman" w:hAnsi="Times New Roman" w:cs="Times New Roman"/>
              <w:sz w:val="21"/>
              <w:szCs w:val="21"/>
            </w:rPr>
          </w:rPrChange>
        </w:rPr>
        <w:fldChar w:fldCharType="begin"/>
      </w:r>
      <w:r>
        <w:rPr>
          <w:rFonts w:hint="default" w:ascii="Times New Roman" w:hAnsi="Times New Roman" w:cs="Times New Roman"/>
          <w:sz w:val="21"/>
          <w:szCs w:val="21"/>
          <w:vertAlign w:val="superscript"/>
          <w:rPrChange w:id="26" w:author="詹淑贝" w:date="2025-02-11T14:06:38Z">
            <w:rPr>
              <w:rFonts w:hint="default" w:ascii="Times New Roman" w:hAnsi="Times New Roman" w:cs="Times New Roman"/>
              <w:sz w:val="21"/>
              <w:szCs w:val="21"/>
            </w:rPr>
          </w:rPrChange>
        </w:rPr>
        <w:instrText xml:space="preserve"> ADDIN EN.CITE &lt;EndNote&gt;&lt;Cite&gt;&lt;Author&gt;Keogh&lt;/Author&gt;&lt;Year&gt;2010&lt;/Year&gt;&lt;RecNum&gt;815&lt;/RecNum&gt;&lt;DisplayText&gt;[6, 7]&lt;/DisplayText&gt;&lt;record&gt;&lt;rec-number&gt;815&lt;/rec-number&gt;&lt;foreign-keys&gt;&lt;key app="EN" db-id="ttvpfsdwr25fzpear295v0dq0d5pfa99drpf" timestamp="1677116242" guid="0f290d17-c2bb-47e9-9e4f-4ae5705eff54"&gt;815&lt;/key&gt;&lt;/foreign-keys&gt;&lt;ref-type name="Journal Article"&gt;17&lt;/ref-type&gt;&lt;contributors&gt;&lt;authors&gt;&lt;author&gt;Keogh, Edmund&lt;/author&gt;&lt;author&gt;Rosser, Benjamin A&lt;/author&gt;&lt;author&gt;Eccleston, Christopher&lt;/author&gt;&lt;/authors&gt;&lt;/contributors&gt;&lt;titles&gt;&lt;title&gt;e-Health and chronic pain management: current status and developments&lt;/title&gt;&lt;secondary-title&gt;Pain&lt;/secondary-title&gt;&lt;/titles&gt;&lt;periodical&gt;&lt;full-title&gt;Pain&lt;/full-title&gt;&lt;/periodical&gt;&lt;pages&gt;18-21&lt;/pages&gt;&lt;volume&gt;151&lt;/volume&gt;&lt;number&gt;1&lt;/number&gt;&lt;dates&gt;&lt;year&gt;2010&lt;/year&gt;&lt;/dates&gt;&lt;isbn&gt;0304-3959&lt;/isbn&gt;&lt;urls&gt;&lt;/urls&gt;&lt;/record&gt;&lt;/Cite&gt;&lt;Cite&gt;&lt;Author&gt;Rosser&lt;/Author&gt;&lt;Year&gt;2011&lt;/Year&gt;&lt;RecNum&gt;816&lt;/RecNum&gt;&lt;record&gt;&lt;rec-number&gt;816&lt;/rec-number&gt;&lt;foreign-keys&gt;&lt;key app="EN" db-id="ttvpfsdwr25fzpear295v0dq0d5pfa99drpf" timestamp="1677116280" guid="d5e4493c-1b70-4352-8664-1f9e0810a684"&gt;816&lt;/key&gt;&lt;/foreign-keys&gt;&lt;ref-type name="Journal Article"&gt;17&lt;/ref-type&gt;&lt;contributors&gt;&lt;authors&gt;&lt;author&gt;Rosser, Benjamin A&lt;/author&gt;&lt;author&gt;Eccleston, Christopher&lt;/author&gt;&lt;/authors&gt;&lt;/contributors&gt;&lt;titles&gt;&lt;title&gt;Smartphone applications for pain management&lt;/title&gt;&lt;secondary-title&gt;Journal of telemedicine and telecare&lt;/secondary-title&gt;&lt;/titles&gt;&lt;periodical&gt;&lt;full-title&gt;Journal of telemedicine and telecare&lt;/full-title&gt;&lt;/periodical&gt;&lt;pages&gt;308-312&lt;/pages&gt;&lt;volume&gt;17&lt;/volume&gt;&lt;number&gt;6&lt;/number&gt;&lt;dates&gt;&lt;year&gt;2011&lt;/year&gt;&lt;/dates&gt;&lt;isbn&gt;1357-633X&lt;/isbn&gt;&lt;urls&gt;&lt;/urls&gt;&lt;/record&gt;&lt;/Cite&gt;&lt;/EndNote&gt;</w:instrText>
      </w:r>
      <w:r>
        <w:rPr>
          <w:rFonts w:hint="default" w:ascii="Times New Roman" w:hAnsi="Times New Roman" w:cs="Times New Roman"/>
          <w:sz w:val="21"/>
          <w:szCs w:val="21"/>
          <w:vertAlign w:val="superscript"/>
          <w:rPrChange w:id="27" w:author="詹淑贝" w:date="2025-02-11T14:06:38Z">
            <w:rPr>
              <w:rFonts w:hint="default" w:ascii="Times New Roman" w:hAnsi="Times New Roman" w:cs="Times New Roman"/>
              <w:sz w:val="21"/>
              <w:szCs w:val="21"/>
            </w:rPr>
          </w:rPrChange>
        </w:rPr>
        <w:fldChar w:fldCharType="separate"/>
      </w:r>
      <w:r>
        <w:rPr>
          <w:rFonts w:hint="default" w:ascii="Times New Roman" w:hAnsi="Times New Roman" w:cs="Times New Roman"/>
          <w:sz w:val="21"/>
          <w:szCs w:val="21"/>
          <w:vertAlign w:val="superscript"/>
          <w:rPrChange w:id="28" w:author="詹淑贝" w:date="2025-02-11T14:06:38Z">
            <w:rPr>
              <w:rFonts w:hint="default" w:ascii="Times New Roman" w:hAnsi="Times New Roman" w:cs="Times New Roman"/>
              <w:sz w:val="21"/>
              <w:szCs w:val="21"/>
            </w:rPr>
          </w:rPrChange>
        </w:rPr>
        <w:t>[6</w:t>
      </w:r>
      <w:r>
        <w:rPr>
          <w:rFonts w:hint="eastAsia" w:ascii="Times New Roman" w:hAnsi="Times New Roman" w:cs="Times New Roman"/>
          <w:sz w:val="21"/>
          <w:szCs w:val="21"/>
          <w:vertAlign w:val="superscript"/>
          <w:lang w:eastAsia="zh-CN"/>
          <w:rPrChange w:id="29" w:author="詹淑贝" w:date="2025-02-11T14:06:38Z">
            <w:rPr>
              <w:rFonts w:hint="eastAsia" w:ascii="Times New Roman" w:hAnsi="Times New Roman" w:cs="Times New Roman"/>
              <w:sz w:val="21"/>
              <w:szCs w:val="21"/>
              <w:lang w:eastAsia="zh-CN"/>
            </w:rPr>
          </w:rPrChange>
        </w:rPr>
        <w:t>，</w:t>
      </w:r>
      <w:r>
        <w:rPr>
          <w:rFonts w:hint="default" w:ascii="Times New Roman" w:hAnsi="Times New Roman" w:cs="Times New Roman"/>
          <w:sz w:val="21"/>
          <w:szCs w:val="21"/>
          <w:vertAlign w:val="superscript"/>
          <w:rPrChange w:id="30" w:author="詹淑贝" w:date="2025-02-11T14:06:38Z">
            <w:rPr>
              <w:rFonts w:hint="default" w:ascii="Times New Roman" w:hAnsi="Times New Roman" w:cs="Times New Roman"/>
              <w:sz w:val="21"/>
              <w:szCs w:val="21"/>
            </w:rPr>
          </w:rPrChange>
        </w:rPr>
        <w:t>7]</w:t>
      </w:r>
      <w:r>
        <w:rPr>
          <w:rFonts w:hint="default" w:ascii="Times New Roman" w:hAnsi="Times New Roman" w:cs="Times New Roman"/>
          <w:sz w:val="21"/>
          <w:szCs w:val="21"/>
          <w:vertAlign w:val="superscript"/>
          <w:rPrChange w:id="31" w:author="詹淑贝" w:date="2025-02-11T14:06:38Z">
            <w:rPr>
              <w:rFonts w:hint="default" w:ascii="Times New Roman" w:hAnsi="Times New Roman" w:cs="Times New Roman"/>
              <w:sz w:val="21"/>
              <w:szCs w:val="21"/>
            </w:rPr>
          </w:rPrChange>
        </w:rPr>
        <w:fldChar w:fldCharType="end"/>
      </w:r>
      <w:ins w:id="32" w:author="詹淑贝" w:date="2025-02-11T14:06:42Z">
        <w:r>
          <w:rPr>
            <w:rFonts w:hint="default" w:ascii="Times New Roman" w:hAnsi="Times New Roman" w:cs="Times New Roman"/>
            <w:sz w:val="21"/>
            <w:szCs w:val="21"/>
          </w:rPr>
          <w:t>。</w:t>
        </w:r>
      </w:ins>
      <w:r>
        <w:rPr>
          <w:rFonts w:hint="default" w:ascii="Times New Roman" w:hAnsi="Times New Roman" w:cs="Times New Roman"/>
          <w:sz w:val="21"/>
          <w:szCs w:val="21"/>
        </w:rPr>
        <w:t>移动应用程序被认为是减轻慢性颈背痛经济负担的一种方法</w:t>
      </w:r>
      <w:del w:id="33" w:author="詹淑贝" w:date="2025-02-11T14:07:03Z">
        <w:r>
          <w:rPr>
            <w:rFonts w:hint="default" w:ascii="Times New Roman" w:hAnsi="Times New Roman" w:cs="Times New Roman"/>
            <w:sz w:val="21"/>
            <w:szCs w:val="21"/>
          </w:rPr>
          <w:delText>。</w:delText>
        </w:r>
      </w:del>
      <w:r>
        <w:rPr>
          <w:rFonts w:hint="default" w:ascii="Times New Roman" w:hAnsi="Times New Roman" w:cs="Times New Roman"/>
          <w:sz w:val="21"/>
          <w:szCs w:val="21"/>
          <w:vertAlign w:val="superscript"/>
          <w:rPrChange w:id="34" w:author="詹淑贝" w:date="2025-02-11T14:06:57Z">
            <w:rPr>
              <w:rFonts w:hint="default" w:ascii="Times New Roman" w:hAnsi="Times New Roman" w:cs="Times New Roman"/>
              <w:sz w:val="21"/>
              <w:szCs w:val="21"/>
            </w:rPr>
          </w:rPrChange>
        </w:rPr>
        <w:fldChar w:fldCharType="begin"/>
      </w:r>
      <w:r>
        <w:rPr>
          <w:rFonts w:hint="default" w:ascii="Times New Roman" w:hAnsi="Times New Roman" w:cs="Times New Roman"/>
          <w:sz w:val="21"/>
          <w:szCs w:val="21"/>
          <w:vertAlign w:val="superscript"/>
          <w:rPrChange w:id="35" w:author="詹淑贝" w:date="2025-02-11T14:06:57Z">
            <w:rPr>
              <w:rFonts w:hint="default" w:ascii="Times New Roman" w:hAnsi="Times New Roman" w:cs="Times New Roman"/>
              <w:sz w:val="21"/>
              <w:szCs w:val="21"/>
            </w:rPr>
          </w:rPrChange>
        </w:rPr>
        <w:instrText xml:space="preserve"> ADDIN EN.CITE &lt;EndNote&gt;&lt;Cite&gt;&lt;Author&gt;Amorim&lt;/Author&gt;&lt;Year&gt;2016&lt;/Year&gt;&lt;RecNum&gt;817&lt;/RecNum&gt;&lt;DisplayText&gt;[8]&lt;/DisplayText&gt;&lt;record&gt;&lt;rec-number&gt;817&lt;/rec-number&gt;&lt;foreign-keys&gt;&lt;key app="EN" db-id="ttvpfsdwr25fzpear295v0dq0d5pfa99drpf" timestamp="1677116318" guid="766b4ed4-1c06-4cb0-bd91-073ddcb37d35"&gt;817&lt;/key&gt;&lt;/foreign-keys&gt;&lt;ref-type name="Journal Article"&gt;17&lt;/ref-type&gt;&lt;contributors&gt;&lt;authors&gt;&lt;author&gt;Amorim, Anita B&lt;/author&gt;&lt;author&gt;Pappas, Evangelos&lt;/author&gt;&lt;author&gt;Simic, Milena&lt;/author&gt;&lt;author&gt;Ferreira, Manuela L&lt;/author&gt;&lt;author&gt;Tiedemann, Anne&lt;/author&gt;&lt;author&gt;Jennings, Matthew&lt;/author&gt;&lt;author&gt;Ferreira, Paulo H&lt;/author&gt;&lt;/authors&gt;&lt;/contributors&gt;&lt;titles&gt;&lt;title&gt;Integrating Mobile health and Physical Activity to reduce the burden of Chronic low back pain Trial (IMPACT): a pilot trial protocol&lt;/title&gt;&lt;secondary-title&gt;BMC musculoskeletal disorders&lt;/secondary-title&gt;&lt;/titles&gt;&lt;periodical&gt;&lt;full-title&gt;BMC musculoskeletal disorders&lt;/full-title&gt;&lt;/periodical&gt;&lt;pages&gt;1-8&lt;/pages&gt;&lt;volume&gt;17&lt;/volume&gt;&lt;number&gt;1&lt;/number&gt;&lt;dates&gt;&lt;year&gt;2016&lt;/year&gt;&lt;/dates&gt;&lt;isbn&gt;1471-2474&lt;/isbn&gt;&lt;urls&gt;&lt;/urls&gt;&lt;/record&gt;&lt;/Cite&gt;&lt;/EndNote&gt;</w:instrText>
      </w:r>
      <w:r>
        <w:rPr>
          <w:rFonts w:hint="default" w:ascii="Times New Roman" w:hAnsi="Times New Roman" w:cs="Times New Roman"/>
          <w:sz w:val="21"/>
          <w:szCs w:val="21"/>
          <w:vertAlign w:val="superscript"/>
          <w:rPrChange w:id="36" w:author="詹淑贝" w:date="2025-02-11T14:06:57Z">
            <w:rPr>
              <w:rFonts w:hint="default" w:ascii="Times New Roman" w:hAnsi="Times New Roman" w:cs="Times New Roman"/>
              <w:sz w:val="21"/>
              <w:szCs w:val="21"/>
            </w:rPr>
          </w:rPrChange>
        </w:rPr>
        <w:fldChar w:fldCharType="separate"/>
      </w:r>
      <w:r>
        <w:rPr>
          <w:rFonts w:hint="default" w:ascii="Times New Roman" w:hAnsi="Times New Roman" w:cs="Times New Roman"/>
          <w:sz w:val="21"/>
          <w:szCs w:val="21"/>
          <w:vertAlign w:val="superscript"/>
          <w:rPrChange w:id="37" w:author="詹淑贝" w:date="2025-02-11T14:06:57Z">
            <w:rPr>
              <w:rFonts w:hint="default" w:ascii="Times New Roman" w:hAnsi="Times New Roman" w:cs="Times New Roman"/>
              <w:sz w:val="21"/>
              <w:szCs w:val="21"/>
            </w:rPr>
          </w:rPrChange>
        </w:rPr>
        <w:t>[8]</w:t>
      </w:r>
      <w:r>
        <w:rPr>
          <w:rFonts w:hint="default" w:ascii="Times New Roman" w:hAnsi="Times New Roman" w:cs="Times New Roman"/>
          <w:sz w:val="21"/>
          <w:szCs w:val="21"/>
          <w:vertAlign w:val="superscript"/>
          <w:rPrChange w:id="38" w:author="詹淑贝" w:date="2025-02-11T14:06:57Z">
            <w:rPr>
              <w:rFonts w:hint="default" w:ascii="Times New Roman" w:hAnsi="Times New Roman" w:cs="Times New Roman"/>
              <w:sz w:val="21"/>
              <w:szCs w:val="21"/>
            </w:rPr>
          </w:rPrChange>
        </w:rPr>
        <w:fldChar w:fldCharType="end"/>
      </w:r>
      <w:ins w:id="39" w:author="詹淑贝" w:date="2025-02-11T14:07:03Z">
        <w:r>
          <w:rPr>
            <w:rFonts w:hint="default" w:ascii="Times New Roman" w:hAnsi="Times New Roman" w:cs="Times New Roman"/>
            <w:sz w:val="21"/>
            <w:szCs w:val="21"/>
          </w:rPr>
          <w:t>。</w:t>
        </w:r>
      </w:ins>
      <w:r>
        <w:rPr>
          <w:rFonts w:hint="default" w:ascii="Times New Roman" w:hAnsi="Times New Roman" w:cs="Times New Roman"/>
          <w:sz w:val="21"/>
          <w:szCs w:val="21"/>
        </w:rPr>
        <w:t>有研究表明，将数字疗法和宣教作为康复计划的一部分，可提高</w:t>
      </w:r>
      <w:ins w:id="40" w:author="詹淑贝" w:date="2025-02-11T14:08:45Z">
        <w:r>
          <w:rPr>
            <w:rFonts w:hint="eastAsia" w:ascii="Times New Roman" w:hAnsi="Times New Roman" w:cs="Times New Roman"/>
            <w:sz w:val="21"/>
            <w:szCs w:val="21"/>
            <w:lang w:val="en-US" w:eastAsia="zh-CN"/>
          </w:rPr>
          <w:t>患者</w:t>
        </w:r>
      </w:ins>
      <w:r>
        <w:rPr>
          <w:rFonts w:hint="default" w:ascii="Times New Roman" w:hAnsi="Times New Roman" w:cs="Times New Roman"/>
          <w:sz w:val="21"/>
          <w:szCs w:val="21"/>
        </w:rPr>
        <w:t>自我管理计划的依从性</w:t>
      </w:r>
      <w:del w:id="41" w:author="詹淑贝" w:date="2025-02-11T14:07:05Z">
        <w:r>
          <w:rPr>
            <w:rFonts w:hint="default" w:ascii="Times New Roman" w:hAnsi="Times New Roman" w:cs="Times New Roman"/>
            <w:sz w:val="21"/>
            <w:szCs w:val="21"/>
          </w:rPr>
          <w:delText>。</w:delText>
        </w:r>
      </w:del>
      <w:r>
        <w:rPr>
          <w:rFonts w:hint="default" w:ascii="Times New Roman" w:hAnsi="Times New Roman" w:cs="Times New Roman"/>
          <w:sz w:val="21"/>
          <w:szCs w:val="21"/>
          <w:vertAlign w:val="superscript"/>
          <w:rPrChange w:id="42" w:author="詹淑贝" w:date="2025-02-11T14:07:00Z">
            <w:rPr>
              <w:rFonts w:hint="default" w:ascii="Times New Roman" w:hAnsi="Times New Roman" w:cs="Times New Roman"/>
              <w:sz w:val="21"/>
              <w:szCs w:val="21"/>
            </w:rPr>
          </w:rPrChange>
        </w:rPr>
        <w:fldChar w:fldCharType="begin"/>
      </w:r>
      <w:r>
        <w:rPr>
          <w:rFonts w:hint="default" w:ascii="Times New Roman" w:hAnsi="Times New Roman" w:cs="Times New Roman"/>
          <w:sz w:val="21"/>
          <w:szCs w:val="21"/>
          <w:vertAlign w:val="superscript"/>
          <w:rPrChange w:id="43" w:author="詹淑贝" w:date="2025-02-11T14:07:00Z">
            <w:rPr>
              <w:rFonts w:hint="default" w:ascii="Times New Roman" w:hAnsi="Times New Roman" w:cs="Times New Roman"/>
              <w:sz w:val="21"/>
              <w:szCs w:val="21"/>
            </w:rPr>
          </w:rPrChange>
        </w:rPr>
        <w:instrText xml:space="preserve"> ADDIN EN.CITE &lt;EndNote&gt;&lt;Cite&gt;&lt;Author&gt;Lilje&lt;/Author&gt;&lt;Year&gt;2017&lt;/Year&gt;&lt;RecNum&gt;818&lt;/RecNum&gt;&lt;DisplayText&gt;[9]&lt;/DisplayText&gt;&lt;record&gt;&lt;rec-number&gt;818&lt;/rec-number&gt;&lt;foreign-keys&gt;&lt;key app="EN" db-id="ttvpfsdwr25fzpear295v0dq0d5pfa99drpf" timestamp="1677116369" guid="b9ab0bd4-4971-4677-829d-01436dd0e8d0"&gt;818&lt;/key&gt;&lt;/foreign-keys&gt;&lt;ref-type name="Journal Article"&gt;17&lt;/ref-type&gt;&lt;contributors&gt;&lt;authors&gt;&lt;author&gt;Lilje, Stina Charlotta&lt;/author&gt;&lt;author&gt;Olander, Ewy&lt;/author&gt;&lt;author&gt;Berglund, Johan&lt;/author&gt;&lt;author&gt;Skillgate, Eva&lt;/author&gt;&lt;author&gt;Anderberg, Peter&lt;/author&gt;&lt;/authors&gt;&lt;/contributors&gt;&lt;titles&gt;&lt;title&gt;Experiences of older adults with mobile phone text messaging as reminders of home exercises after specialized manual therapy for recurrent low back pain: a qualitative study&lt;/title&gt;&lt;secondary-title&gt;JMIR mHealth and uHealth&lt;/secondary-title&gt;&lt;/titles&gt;&lt;periodical&gt;&lt;full-title&gt;JMIR mHealth and uHealth&lt;/full-title&gt;&lt;/periodical&gt;&lt;pages&gt;e7184&lt;/pages&gt;&lt;volume&gt;5&lt;/volume&gt;&lt;number&gt;3&lt;/number&gt;&lt;dates&gt;&lt;year&gt;2017&lt;/year&gt;&lt;/dates&gt;&lt;urls&gt;&lt;/urls&gt;&lt;/record&gt;&lt;/Cite&gt;&lt;/EndNote&gt;</w:instrText>
      </w:r>
      <w:r>
        <w:rPr>
          <w:rFonts w:hint="default" w:ascii="Times New Roman" w:hAnsi="Times New Roman" w:cs="Times New Roman"/>
          <w:sz w:val="21"/>
          <w:szCs w:val="21"/>
          <w:vertAlign w:val="superscript"/>
          <w:rPrChange w:id="44" w:author="詹淑贝" w:date="2025-02-11T14:07:00Z">
            <w:rPr>
              <w:rFonts w:hint="default" w:ascii="Times New Roman" w:hAnsi="Times New Roman" w:cs="Times New Roman"/>
              <w:sz w:val="21"/>
              <w:szCs w:val="21"/>
            </w:rPr>
          </w:rPrChange>
        </w:rPr>
        <w:fldChar w:fldCharType="separate"/>
      </w:r>
      <w:r>
        <w:rPr>
          <w:rFonts w:hint="default" w:ascii="Times New Roman" w:hAnsi="Times New Roman" w:cs="Times New Roman"/>
          <w:sz w:val="21"/>
          <w:szCs w:val="21"/>
          <w:vertAlign w:val="superscript"/>
          <w:rPrChange w:id="45" w:author="詹淑贝" w:date="2025-02-11T14:07:00Z">
            <w:rPr>
              <w:rFonts w:hint="default" w:ascii="Times New Roman" w:hAnsi="Times New Roman" w:cs="Times New Roman"/>
              <w:sz w:val="21"/>
              <w:szCs w:val="21"/>
            </w:rPr>
          </w:rPrChange>
        </w:rPr>
        <w:t>[9]</w:t>
      </w:r>
      <w:r>
        <w:rPr>
          <w:rFonts w:hint="default" w:ascii="Times New Roman" w:hAnsi="Times New Roman" w:cs="Times New Roman"/>
          <w:sz w:val="21"/>
          <w:szCs w:val="21"/>
          <w:vertAlign w:val="superscript"/>
          <w:rPrChange w:id="46" w:author="詹淑贝" w:date="2025-02-11T14:07:00Z">
            <w:rPr>
              <w:rFonts w:hint="default" w:ascii="Times New Roman" w:hAnsi="Times New Roman" w:cs="Times New Roman"/>
              <w:sz w:val="21"/>
              <w:szCs w:val="21"/>
            </w:rPr>
          </w:rPrChange>
        </w:rPr>
        <w:fldChar w:fldCharType="end"/>
      </w:r>
      <w:ins w:id="47" w:author="詹淑贝" w:date="2025-02-11T14:07:05Z">
        <w:r>
          <w:rPr>
            <w:rFonts w:hint="default" w:ascii="Times New Roman" w:hAnsi="Times New Roman" w:cs="Times New Roman"/>
            <w:sz w:val="21"/>
            <w:szCs w:val="21"/>
          </w:rPr>
          <w:t>。</w:t>
        </w:r>
      </w:ins>
    </w:p>
    <w:p w14:paraId="5664D9A3">
      <w:pPr>
        <w:pStyle w:val="10"/>
        <w:spacing w:line="400" w:lineRule="exact"/>
        <w:ind w:firstLineChars="0"/>
        <w:jc w:val="left"/>
        <w:rPr>
          <w:rFonts w:hint="default" w:ascii="Times New Roman" w:hAnsi="Times New Roman" w:cs="Times New Roman"/>
          <w:sz w:val="21"/>
          <w:szCs w:val="21"/>
        </w:rPr>
      </w:pPr>
      <w:r>
        <w:rPr>
          <w:rFonts w:hint="default" w:ascii="Times New Roman" w:hAnsi="Times New Roman" w:cs="Times New Roman"/>
          <w:sz w:val="21"/>
          <w:szCs w:val="21"/>
        </w:rPr>
        <w:t>在此，我们开发了一套由人工智能驱动的数字化系统</w:t>
      </w:r>
      <w:del w:id="48" w:author="詹淑贝" w:date="2025-02-11T14:09:01Z">
        <w:r>
          <w:rPr>
            <w:rFonts w:hint="default" w:ascii="Times New Roman" w:hAnsi="Times New Roman" w:cs="Times New Roman"/>
            <w:sz w:val="21"/>
            <w:szCs w:val="21"/>
          </w:rPr>
          <w:delText>‘</w:delText>
        </w:r>
      </w:del>
      <w:ins w:id="49" w:author="詹淑贝" w:date="2025-02-11T14:09:01Z">
        <w:r>
          <w:rPr>
            <w:rFonts w:hint="eastAsia" w:ascii="Times New Roman" w:hAnsi="Times New Roman" w:cs="Times New Roman"/>
            <w:sz w:val="21"/>
            <w:szCs w:val="21"/>
            <w:lang w:eastAsia="zh-CN"/>
          </w:rPr>
          <w:t>“</w:t>
        </w:r>
      </w:ins>
      <w:r>
        <w:rPr>
          <w:rFonts w:hint="default" w:ascii="Times New Roman" w:hAnsi="Times New Roman" w:cs="Times New Roman"/>
          <w:sz w:val="21"/>
          <w:szCs w:val="21"/>
        </w:rPr>
        <w:t>AlignPro</w:t>
      </w:r>
      <w:ins w:id="50" w:author="詹淑贝" w:date="2025-02-11T14:09:05Z">
        <w:r>
          <w:rPr>
            <w:rFonts w:hint="eastAsia" w:ascii="Times New Roman" w:hAnsi="Times New Roman" w:cs="Times New Roman"/>
            <w:sz w:val="21"/>
            <w:szCs w:val="21"/>
            <w:lang w:eastAsia="zh-CN"/>
          </w:rPr>
          <w:t>”</w:t>
        </w:r>
      </w:ins>
      <w:del w:id="51" w:author="詹淑贝" w:date="2025-02-11T14:09:07Z">
        <w:r>
          <w:rPr>
            <w:rFonts w:hint="default" w:ascii="Times New Roman" w:hAnsi="Times New Roman" w:cs="Times New Roman"/>
            <w:sz w:val="21"/>
            <w:szCs w:val="21"/>
          </w:rPr>
          <w:delText>’</w:delText>
        </w:r>
      </w:del>
      <w:r>
        <w:rPr>
          <w:rFonts w:hint="default" w:ascii="Times New Roman" w:hAnsi="Times New Roman" w:cs="Times New Roman"/>
          <w:sz w:val="21"/>
          <w:szCs w:val="21"/>
        </w:rPr>
        <w:t>，在此前的研究中，我们使用包含450名患者的训练数据库中的各种患者特征（例如人口统计数据、体格检查结果、先前的脊柱手术、用药史）和诊断结果分类（具有病理解剖原因的LBP与非特异性LBP），来训练人工智能模型。通过此模型，</w:t>
      </w:r>
      <w:ins w:id="52" w:author="詹淑贝" w:date="2025-02-11T14:09:54Z">
        <w:r>
          <w:rPr>
            <w:rFonts w:hint="eastAsia" w:ascii="Times New Roman" w:hAnsi="Times New Roman" w:cs="Times New Roman"/>
            <w:sz w:val="21"/>
            <w:szCs w:val="21"/>
            <w:lang w:val="en-US" w:eastAsia="zh-CN"/>
          </w:rPr>
          <w:t>医护</w:t>
        </w:r>
      </w:ins>
      <w:ins w:id="53" w:author="詹淑贝" w:date="2025-02-11T14:09:55Z">
        <w:r>
          <w:rPr>
            <w:rFonts w:hint="eastAsia" w:ascii="Times New Roman" w:hAnsi="Times New Roman" w:cs="Times New Roman"/>
            <w:sz w:val="21"/>
            <w:szCs w:val="21"/>
            <w:lang w:val="en-US" w:eastAsia="zh-CN"/>
          </w:rPr>
          <w:t>人员</w:t>
        </w:r>
      </w:ins>
      <w:r>
        <w:rPr>
          <w:rFonts w:hint="default" w:ascii="Times New Roman" w:hAnsi="Times New Roman" w:cs="Times New Roman"/>
          <w:sz w:val="21"/>
          <w:szCs w:val="21"/>
        </w:rPr>
        <w:t>能够根据患者的病历数据和影像学检查结果，自动识别出腰痛的病理解剖学原因，确定</w:t>
      </w:r>
      <w:ins w:id="54" w:author="詹淑贝" w:date="2025-02-11T14:10:10Z">
        <w:r>
          <w:rPr>
            <w:rFonts w:hint="eastAsia" w:ascii="Times New Roman" w:hAnsi="Times New Roman" w:cs="Times New Roman"/>
            <w:sz w:val="21"/>
            <w:szCs w:val="21"/>
            <w:lang w:val="en-US" w:eastAsia="zh-CN"/>
          </w:rPr>
          <w:t>其</w:t>
        </w:r>
      </w:ins>
      <w:r>
        <w:rPr>
          <w:rFonts w:hint="default" w:ascii="Times New Roman" w:hAnsi="Times New Roman" w:cs="Times New Roman"/>
          <w:sz w:val="21"/>
          <w:szCs w:val="21"/>
        </w:rPr>
        <w:t>是否需要手术干预。针对非特异性腰痛患者，我们能够通过移动平台定制多模态数字化腰痛管理方案，包括患者</w:t>
      </w:r>
      <w:ins w:id="55" w:author="詹淑贝" w:date="2025-02-11T14:10:28Z">
        <w:r>
          <w:rPr>
            <w:rFonts w:hint="eastAsia" w:ascii="Times New Roman" w:hAnsi="Times New Roman" w:cs="Times New Roman"/>
            <w:sz w:val="21"/>
            <w:szCs w:val="21"/>
            <w:lang w:val="en-US" w:eastAsia="zh-CN"/>
          </w:rPr>
          <w:t>的</w:t>
        </w:r>
      </w:ins>
      <w:r>
        <w:rPr>
          <w:rFonts w:hint="default" w:ascii="Times New Roman" w:hAnsi="Times New Roman" w:cs="Times New Roman"/>
          <w:sz w:val="21"/>
          <w:szCs w:val="21"/>
        </w:rPr>
        <w:t>教育材料、居家运动方案和随访监测</w:t>
      </w:r>
      <w:ins w:id="56" w:author="詹淑贝" w:date="2025-02-11T14:10:33Z">
        <w:r>
          <w:rPr>
            <w:rFonts w:hint="eastAsia" w:ascii="Times New Roman" w:hAnsi="Times New Roman" w:cs="Times New Roman"/>
            <w:sz w:val="21"/>
            <w:szCs w:val="21"/>
            <w:lang w:val="en-US" w:eastAsia="zh-CN"/>
          </w:rPr>
          <w:t>等</w:t>
        </w:r>
      </w:ins>
      <w:r>
        <w:rPr>
          <w:rFonts w:hint="default" w:ascii="Times New Roman" w:hAnsi="Times New Roman" w:cs="Times New Roman"/>
          <w:sz w:val="21"/>
          <w:szCs w:val="21"/>
        </w:rPr>
        <w:t>。</w:t>
      </w:r>
    </w:p>
    <w:p w14:paraId="7CDFD0F4">
      <w:pPr>
        <w:pStyle w:val="10"/>
        <w:spacing w:line="400" w:lineRule="exact"/>
        <w:jc w:val="left"/>
        <w:rPr>
          <w:rFonts w:hint="default" w:ascii="Times New Roman" w:hAnsi="Times New Roman" w:cs="Times New Roman"/>
          <w:sz w:val="21"/>
          <w:szCs w:val="21"/>
        </w:rPr>
      </w:pPr>
      <w:r>
        <w:rPr>
          <w:rFonts w:hint="default" w:ascii="Times New Roman" w:hAnsi="Times New Roman" w:cs="Times New Roman"/>
          <w:sz w:val="21"/>
          <w:szCs w:val="21"/>
        </w:rPr>
        <w:t>在AlignPro数字化系统获得监管部门的批准和更广泛的应用之前，还需要对其进行前瞻性临床验证，以提供一个全自动、易于访问、全面而准确的腰痛管理系统。AlignPro的用户界面由脊柱外科医生与研究者共同设计，结合对疼痛强度、健康相关生活质量（HRQoL）、胸腰椎活动范围、心理健康评估的标准化采集，可以帮助减轻临床医生的工作量和患者等待检查的焦虑，改善腰痛的临床治疗流程。未来，我们将利用系统收集到的更多数据，进一步训练改进的人工智能生成模型，以更准确地自动评估腰痛，并自动调整个性化的治疗方案，</w:t>
      </w:r>
      <w:ins w:id="57" w:author="詹淑贝" w:date="2025-02-11T14:12:54Z">
        <w:r>
          <w:rPr>
            <w:rFonts w:hint="eastAsia" w:ascii="Times New Roman" w:hAnsi="Times New Roman" w:cs="Times New Roman"/>
            <w:sz w:val="21"/>
            <w:szCs w:val="21"/>
            <w:lang w:val="en-US" w:eastAsia="zh-CN"/>
          </w:rPr>
          <w:t>以期</w:t>
        </w:r>
      </w:ins>
      <w:r>
        <w:rPr>
          <w:rFonts w:hint="default" w:ascii="Times New Roman" w:hAnsi="Times New Roman" w:cs="Times New Roman"/>
          <w:sz w:val="21"/>
          <w:szCs w:val="21"/>
        </w:rPr>
        <w:t>为患者提供更好的护理。</w:t>
      </w:r>
    </w:p>
    <w:bookmarkEnd w:id="1"/>
    <w:p w14:paraId="7594159A">
      <w:pPr>
        <w:spacing w:line="400" w:lineRule="exact"/>
        <w:jc w:val="left"/>
        <w:rPr>
          <w:rFonts w:hint="default" w:ascii="Times New Roman" w:hAnsi="Times New Roman" w:cs="Times New Roman"/>
          <w:color w:val="FF0000"/>
          <w:sz w:val="21"/>
          <w:szCs w:val="21"/>
        </w:rPr>
      </w:pPr>
    </w:p>
    <w:p w14:paraId="54BFB63C">
      <w:pPr>
        <w:numPr>
          <w:ilvl w:val="255"/>
          <w:numId w:val="0"/>
        </w:numPr>
        <w:spacing w:line="400" w:lineRule="exact"/>
        <w:jc w:val="left"/>
        <w:rPr>
          <w:rFonts w:hint="default" w:ascii="Times New Roman" w:hAnsi="Times New Roman" w:cs="Times New Roman"/>
          <w:sz w:val="21"/>
          <w:szCs w:val="21"/>
        </w:rPr>
      </w:pPr>
      <w:r>
        <w:rPr>
          <w:rFonts w:hint="default" w:ascii="Times New Roman" w:hAnsi="Times New Roman" w:cs="Times New Roman"/>
          <w:b/>
          <w:bCs/>
          <w:sz w:val="21"/>
          <w:szCs w:val="21"/>
        </w:rPr>
        <w:t>二、研究目的</w:t>
      </w:r>
    </w:p>
    <w:p w14:paraId="59BF01EC">
      <w:pPr>
        <w:pStyle w:val="10"/>
        <w:spacing w:line="400" w:lineRule="exact"/>
        <w:ind w:firstLineChars="0"/>
        <w:jc w:val="left"/>
        <w:rPr>
          <w:ins w:id="58" w:author="詹淑贝" w:date="2025-02-11T14:13:03Z"/>
          <w:rFonts w:hint="default" w:ascii="Times New Roman" w:hAnsi="Times New Roman" w:cs="Times New Roman"/>
          <w:sz w:val="21"/>
          <w:szCs w:val="21"/>
        </w:rPr>
      </w:pPr>
      <w:bookmarkStart w:id="2" w:name="_Hlk141809561"/>
      <w:r>
        <w:rPr>
          <w:rFonts w:hint="default" w:ascii="Times New Roman" w:hAnsi="Times New Roman" w:cs="Times New Roman"/>
          <w:sz w:val="21"/>
          <w:szCs w:val="21"/>
        </w:rPr>
        <w:t>对数字化腰痛管理方案进行临床验证。</w:t>
      </w:r>
    </w:p>
    <w:p w14:paraId="35E3C8A2">
      <w:pPr>
        <w:pStyle w:val="10"/>
        <w:spacing w:line="400" w:lineRule="exact"/>
        <w:ind w:firstLineChars="0"/>
        <w:jc w:val="left"/>
        <w:rPr>
          <w:rFonts w:hint="default" w:ascii="Times New Roman" w:hAnsi="Times New Roman" w:cs="Times New Roman"/>
          <w:sz w:val="21"/>
          <w:szCs w:val="21"/>
        </w:rPr>
      </w:pPr>
    </w:p>
    <w:bookmarkEnd w:id="2"/>
    <w:p w14:paraId="0FB9AAAE">
      <w:pPr>
        <w:numPr>
          <w:ilvl w:val="0"/>
          <w:numId w:val="1"/>
          <w:ins w:id="60" w:author="詹淑贝" w:date="2025-02-11T14:13:34Z"/>
        </w:numPr>
        <w:spacing w:line="400" w:lineRule="exact"/>
        <w:jc w:val="left"/>
        <w:rPr>
          <w:ins w:id="61" w:author="詹淑贝" w:date="2025-02-11T14:13:34Z"/>
          <w:rFonts w:hint="default" w:ascii="Times New Roman" w:hAnsi="Times New Roman" w:cs="Times New Roman"/>
          <w:b/>
          <w:bCs/>
          <w:sz w:val="21"/>
          <w:szCs w:val="21"/>
        </w:rPr>
        <w:pPrChange w:id="59" w:author="詹淑贝" w:date="2025-02-11T14:13:34Z">
          <w:pPr>
            <w:numPr>
              <w:ilvl w:val="255"/>
              <w:numId w:val="0"/>
            </w:numPr>
            <w:spacing w:line="400" w:lineRule="exact"/>
            <w:jc w:val="left"/>
          </w:pPr>
        </w:pPrChange>
      </w:pPr>
      <w:del w:id="62" w:author="詹淑贝" w:date="2025-02-11T14:13:34Z">
        <w:r>
          <w:rPr>
            <w:rFonts w:hint="default" w:ascii="Times New Roman" w:hAnsi="Times New Roman" w:cs="Times New Roman"/>
            <w:b/>
            <w:bCs/>
            <w:sz w:val="21"/>
            <w:szCs w:val="21"/>
          </w:rPr>
          <w:delText>三、</w:delText>
        </w:r>
      </w:del>
      <w:r>
        <w:rPr>
          <w:rFonts w:hint="default" w:ascii="Times New Roman" w:hAnsi="Times New Roman" w:cs="Times New Roman"/>
          <w:b/>
          <w:bCs/>
          <w:sz w:val="21"/>
          <w:szCs w:val="21"/>
        </w:rPr>
        <w:t>研究设计与方法</w:t>
      </w:r>
    </w:p>
    <w:p w14:paraId="2EACAE01">
      <w:pPr>
        <w:numPr>
          <w:ilvl w:val="-1"/>
          <w:numId w:val="0"/>
        </w:numPr>
        <w:spacing w:line="400" w:lineRule="exact"/>
        <w:jc w:val="left"/>
        <w:rPr>
          <w:ins w:id="64" w:author="詹淑贝" w:date="2025-02-11T14:13:40Z"/>
          <w:rFonts w:hint="eastAsia" w:cs="Times New Roman"/>
          <w:b/>
          <w:bCs/>
          <w:sz w:val="21"/>
          <w:szCs w:val="21"/>
          <w:lang w:val="en-US" w:eastAsia="zh-CN"/>
        </w:rPr>
        <w:pPrChange w:id="63" w:author="詹淑贝" w:date="2025-02-11T14:13:35Z">
          <w:pPr>
            <w:numPr>
              <w:ilvl w:val="255"/>
              <w:numId w:val="0"/>
            </w:numPr>
            <w:spacing w:line="400" w:lineRule="exact"/>
            <w:jc w:val="left"/>
          </w:pPr>
        </w:pPrChange>
      </w:pPr>
      <w:ins w:id="65" w:author="詹淑贝" w:date="2025-02-11T14:13:36Z">
        <w:r>
          <w:rPr>
            <w:rFonts w:hint="eastAsia" w:cs="Times New Roman"/>
            <w:b/>
            <w:bCs/>
            <w:sz w:val="21"/>
            <w:szCs w:val="21"/>
            <w:lang w:val="en-US" w:eastAsia="zh-CN"/>
          </w:rPr>
          <w:t>3.1</w:t>
        </w:r>
      </w:ins>
      <w:ins w:id="66" w:author="詹淑贝" w:date="2025-02-11T14:13:37Z">
        <w:r>
          <w:rPr>
            <w:rFonts w:hint="eastAsia" w:cs="Times New Roman"/>
            <w:b/>
            <w:bCs/>
            <w:sz w:val="21"/>
            <w:szCs w:val="21"/>
            <w:lang w:val="en-US" w:eastAsia="zh-CN"/>
          </w:rPr>
          <w:t xml:space="preserve"> </w:t>
        </w:r>
      </w:ins>
      <w:ins w:id="67" w:author="詹淑贝" w:date="2025-02-11T14:13:38Z">
        <w:r>
          <w:rPr>
            <w:rFonts w:hint="eastAsia" w:cs="Times New Roman"/>
            <w:b/>
            <w:bCs/>
            <w:sz w:val="21"/>
            <w:szCs w:val="21"/>
            <w:lang w:val="en-US" w:eastAsia="zh-CN"/>
          </w:rPr>
          <w:t>研究</w:t>
        </w:r>
      </w:ins>
      <w:ins w:id="68" w:author="詹淑贝" w:date="2025-02-11T14:13:39Z">
        <w:r>
          <w:rPr>
            <w:rFonts w:hint="eastAsia" w:cs="Times New Roman"/>
            <w:b/>
            <w:bCs/>
            <w:sz w:val="21"/>
            <w:szCs w:val="21"/>
            <w:lang w:val="en-US" w:eastAsia="zh-CN"/>
          </w:rPr>
          <w:t>对象</w:t>
        </w:r>
      </w:ins>
    </w:p>
    <w:p w14:paraId="065AF2A3">
      <w:pPr>
        <w:numPr>
          <w:ilvl w:val="-1"/>
          <w:numId w:val="0"/>
        </w:numPr>
        <w:spacing w:line="400" w:lineRule="exact"/>
        <w:jc w:val="left"/>
        <w:rPr>
          <w:ins w:id="70" w:author="詹淑贝" w:date="2025-02-11T14:14:58Z"/>
          <w:rFonts w:hint="eastAsia" w:cs="Times New Roman"/>
          <w:b/>
          <w:bCs/>
          <w:sz w:val="21"/>
          <w:szCs w:val="21"/>
          <w:lang w:val="en-US" w:eastAsia="zh-CN"/>
        </w:rPr>
        <w:pPrChange w:id="69" w:author="詹淑贝" w:date="2025-02-11T14:13:35Z">
          <w:pPr>
            <w:numPr>
              <w:ilvl w:val="255"/>
              <w:numId w:val="0"/>
            </w:numPr>
            <w:spacing w:line="400" w:lineRule="exact"/>
            <w:jc w:val="left"/>
          </w:pPr>
        </w:pPrChange>
      </w:pPr>
      <w:ins w:id="71" w:author="詹淑贝" w:date="2025-02-11T14:13:41Z">
        <w:r>
          <w:rPr>
            <w:rFonts w:hint="eastAsia" w:cs="Times New Roman"/>
            <w:b/>
            <w:bCs/>
            <w:sz w:val="21"/>
            <w:szCs w:val="21"/>
            <w:lang w:val="en-US" w:eastAsia="zh-CN"/>
          </w:rPr>
          <w:t>3.1.</w:t>
        </w:r>
      </w:ins>
      <w:ins w:id="72" w:author="詹淑贝" w:date="2025-02-11T14:13:42Z">
        <w:r>
          <w:rPr>
            <w:rFonts w:hint="eastAsia" w:cs="Times New Roman"/>
            <w:b/>
            <w:bCs/>
            <w:sz w:val="21"/>
            <w:szCs w:val="21"/>
            <w:lang w:val="en-US" w:eastAsia="zh-CN"/>
          </w:rPr>
          <w:t xml:space="preserve">1 </w:t>
        </w:r>
      </w:ins>
      <w:ins w:id="73" w:author="詹淑贝" w:date="2025-02-11T14:13:44Z">
        <w:r>
          <w:rPr>
            <w:rFonts w:hint="eastAsia" w:cs="Times New Roman"/>
            <w:b/>
            <w:bCs/>
            <w:sz w:val="21"/>
            <w:szCs w:val="21"/>
            <w:lang w:val="en-US" w:eastAsia="zh-CN"/>
          </w:rPr>
          <w:t>纳入</w:t>
        </w:r>
      </w:ins>
      <w:ins w:id="74" w:author="詹淑贝" w:date="2025-02-11T14:13:48Z">
        <w:r>
          <w:rPr>
            <w:rFonts w:hint="eastAsia" w:cs="Times New Roman"/>
            <w:b/>
            <w:bCs/>
            <w:sz w:val="21"/>
            <w:szCs w:val="21"/>
            <w:lang w:val="en-US" w:eastAsia="zh-CN"/>
          </w:rPr>
          <w:t>标准</w:t>
        </w:r>
      </w:ins>
    </w:p>
    <w:p w14:paraId="33851A49">
      <w:pPr>
        <w:numPr>
          <w:ilvl w:val="-1"/>
          <w:numId w:val="0"/>
        </w:numPr>
        <w:spacing w:line="400" w:lineRule="exact"/>
        <w:ind w:firstLine="422" w:firstLineChars="200"/>
        <w:jc w:val="left"/>
        <w:rPr>
          <w:del w:id="76" w:author="詹淑贝" w:date="2025-02-11T14:14:57Z"/>
          <w:rFonts w:hint="default" w:cs="Times New Roman"/>
          <w:b/>
          <w:bCs/>
          <w:sz w:val="21"/>
          <w:szCs w:val="21"/>
          <w:lang w:val="en-US" w:eastAsia="zh-CN"/>
        </w:rPr>
        <w:pPrChange w:id="75" w:author="詹淑贝" w:date="2025-02-11T14:14:59Z">
          <w:pPr>
            <w:numPr>
              <w:ilvl w:val="255"/>
              <w:numId w:val="0"/>
            </w:numPr>
            <w:spacing w:line="400" w:lineRule="exact"/>
            <w:jc w:val="left"/>
          </w:pPr>
        </w:pPrChange>
      </w:pPr>
    </w:p>
    <w:p w14:paraId="065AF2A3">
      <w:pPr>
        <w:numPr>
          <w:numId w:val="0"/>
        </w:numPr>
        <w:spacing w:line="400" w:lineRule="exact"/>
        <w:ind w:firstLine="420" w:firstLineChars="200"/>
        <w:jc w:val="left"/>
        <w:rPr>
          <w:del w:id="78" w:author="詹淑贝" w:date="2025-02-11T14:13:58Z"/>
          <w:rFonts w:hint="eastAsia" w:ascii="Times New Roman" w:hAnsi="Times New Roman" w:eastAsia="宋体" w:cs="Times New Roman"/>
          <w:sz w:val="21"/>
          <w:szCs w:val="21"/>
          <w:lang w:eastAsia="zh-CN"/>
        </w:rPr>
        <w:pPrChange w:id="77" w:author="詹淑贝" w:date="2025-02-11T14:14:59Z">
          <w:pPr>
            <w:spacing w:line="400" w:lineRule="exact"/>
            <w:ind w:firstLine="420"/>
            <w:jc w:val="left"/>
          </w:pPr>
        </w:pPrChange>
      </w:pPr>
      <w:del w:id="79" w:author="詹淑贝" w:date="2025-02-11T14:13:58Z">
        <w:bookmarkStart w:id="3" w:name="_Hlk188447424"/>
        <w:r>
          <w:rPr>
            <w:rFonts w:hint="default" w:ascii="Times New Roman" w:hAnsi="Times New Roman" w:cs="Times New Roman"/>
            <w:sz w:val="21"/>
            <w:szCs w:val="21"/>
          </w:rPr>
          <w:delText>①入选标准:</w:delText>
        </w:r>
      </w:del>
    </w:p>
    <w:p w14:paraId="065AF2A3">
      <w:pPr>
        <w:numPr>
          <w:ilvl w:val="-1"/>
          <w:numId w:val="0"/>
        </w:numPr>
        <w:spacing w:line="400" w:lineRule="exact"/>
        <w:ind w:firstLine="420" w:firstLineChars="200"/>
        <w:jc w:val="left"/>
        <w:rPr>
          <w:ins w:id="81" w:author="詹淑贝" w:date="2025-02-11T14:14:26Z"/>
          <w:rFonts w:hint="eastAsia" w:cs="Times New Roman"/>
          <w:sz w:val="21"/>
          <w:szCs w:val="21"/>
          <w:lang w:eastAsia="zh-CN"/>
        </w:rPr>
        <w:pPrChange w:id="80" w:author="詹淑贝" w:date="2025-02-11T14:14:59Z">
          <w:pPr>
            <w:spacing w:line="400" w:lineRule="exact"/>
            <w:ind w:firstLine="420"/>
            <w:jc w:val="left"/>
          </w:pPr>
        </w:pPrChange>
      </w:pPr>
      <w:del w:id="82" w:author="詹淑贝" w:date="2025-02-11T14:14:26Z">
        <w:r>
          <w:rPr>
            <w:rFonts w:hint="default" w:ascii="Times New Roman" w:hAnsi="Times New Roman" w:cs="Times New Roman"/>
            <w:sz w:val="21"/>
            <w:szCs w:val="21"/>
            <w:lang w:val="en-US"/>
          </w:rPr>
          <w:delText>1)</w:delText>
        </w:r>
      </w:del>
      <w:ins w:id="83" w:author="詹淑贝" w:date="2025-02-11T14:14:07Z">
        <w:r>
          <w:rPr>
            <w:rFonts w:hint="eastAsia" w:cs="Times New Roman"/>
            <w:sz w:val="21"/>
            <w:szCs w:val="21"/>
            <w:lang w:val="en-US" w:eastAsia="zh-CN"/>
          </w:rPr>
          <w:t>①</w:t>
        </w:r>
      </w:ins>
      <w:r>
        <w:rPr>
          <w:rFonts w:hint="default" w:ascii="Times New Roman" w:hAnsi="Times New Roman" w:cs="Times New Roman"/>
          <w:sz w:val="21"/>
          <w:szCs w:val="21"/>
        </w:rPr>
        <w:t>年龄在18</w:t>
      </w:r>
      <w:ins w:id="84" w:author="詹淑贝" w:date="2025-02-11T14:14:11Z">
        <w:r>
          <w:rPr>
            <w:rFonts w:hint="eastAsia" w:cs="Times New Roman"/>
            <w:sz w:val="21"/>
            <w:szCs w:val="21"/>
            <w:lang w:val="en-US" w:eastAsia="zh-CN"/>
          </w:rPr>
          <w:t>周</w:t>
        </w:r>
      </w:ins>
      <w:r>
        <w:rPr>
          <w:rFonts w:hint="default" w:ascii="Times New Roman" w:hAnsi="Times New Roman" w:cs="Times New Roman"/>
          <w:sz w:val="21"/>
          <w:szCs w:val="21"/>
        </w:rPr>
        <w:t>岁至65</w:t>
      </w:r>
      <w:ins w:id="85" w:author="詹淑贝" w:date="2025-02-11T14:14:17Z">
        <w:r>
          <w:rPr>
            <w:rFonts w:hint="eastAsia" w:cs="Times New Roman"/>
            <w:sz w:val="21"/>
            <w:szCs w:val="21"/>
            <w:lang w:val="en-US" w:eastAsia="zh-CN"/>
          </w:rPr>
          <w:t>周</w:t>
        </w:r>
      </w:ins>
      <w:r>
        <w:rPr>
          <w:rFonts w:hint="default" w:ascii="Times New Roman" w:hAnsi="Times New Roman" w:cs="Times New Roman"/>
          <w:sz w:val="21"/>
          <w:szCs w:val="21"/>
        </w:rPr>
        <w:t>岁之间</w:t>
      </w:r>
      <w:ins w:id="86" w:author="詹淑贝" w:date="2025-02-11T14:14:28Z">
        <w:r>
          <w:rPr>
            <w:rFonts w:hint="eastAsia" w:cs="Times New Roman"/>
            <w:sz w:val="21"/>
            <w:szCs w:val="21"/>
            <w:lang w:eastAsia="zh-CN"/>
          </w:rPr>
          <w:t>（</w:t>
        </w:r>
      </w:ins>
      <w:ins w:id="87" w:author="詹淑贝" w:date="2025-02-11T14:14:31Z">
        <w:r>
          <w:rPr>
            <w:rFonts w:hint="eastAsia" w:cs="Times New Roman"/>
            <w:sz w:val="21"/>
            <w:szCs w:val="21"/>
            <w:lang w:val="en-US" w:eastAsia="zh-CN"/>
          </w:rPr>
          <w:t>包括</w:t>
        </w:r>
      </w:ins>
      <w:ins w:id="88" w:author="詹淑贝" w:date="2025-02-11T14:14:33Z">
        <w:r>
          <w:rPr>
            <w:rFonts w:hint="eastAsia" w:cs="Times New Roman"/>
            <w:sz w:val="21"/>
            <w:szCs w:val="21"/>
            <w:lang w:val="en-US" w:eastAsia="zh-CN"/>
          </w:rPr>
          <w:t>边界值</w:t>
        </w:r>
      </w:ins>
      <w:ins w:id="89" w:author="詹淑贝" w:date="2025-02-11T14:14:28Z">
        <w:r>
          <w:rPr>
            <w:rFonts w:hint="eastAsia" w:cs="Times New Roman"/>
            <w:sz w:val="21"/>
            <w:szCs w:val="21"/>
            <w:lang w:eastAsia="zh-CN"/>
          </w:rPr>
          <w:t>）</w:t>
        </w:r>
      </w:ins>
      <w:ins w:id="90" w:author="詹淑贝" w:date="2025-02-11T14:14:25Z">
        <w:r>
          <w:rPr>
            <w:rFonts w:hint="eastAsia" w:cs="Times New Roman"/>
            <w:sz w:val="21"/>
            <w:szCs w:val="21"/>
            <w:lang w:eastAsia="zh-CN"/>
          </w:rPr>
          <w:t>。</w:t>
        </w:r>
      </w:ins>
    </w:p>
    <w:p w14:paraId="66090277">
      <w:pPr>
        <w:numPr>
          <w:ilvl w:val="-1"/>
          <w:numId w:val="0"/>
        </w:numPr>
        <w:spacing w:line="400" w:lineRule="exact"/>
        <w:ind w:firstLine="420" w:firstLineChars="200"/>
        <w:jc w:val="left"/>
        <w:rPr>
          <w:del w:id="92" w:author="詹淑贝" w:date="2025-02-11T14:16:12Z"/>
          <w:rFonts w:hint="default" w:ascii="Times New Roman" w:hAnsi="Times New Roman" w:cs="Times New Roman"/>
          <w:sz w:val="21"/>
          <w:szCs w:val="21"/>
        </w:rPr>
        <w:pPrChange w:id="91" w:author="詹淑贝" w:date="2025-02-11T14:15:00Z">
          <w:pPr>
            <w:spacing w:line="400" w:lineRule="exact"/>
            <w:ind w:firstLine="420"/>
            <w:jc w:val="left"/>
          </w:pPr>
        </w:pPrChange>
      </w:pPr>
      <w:ins w:id="93" w:author="詹淑贝" w:date="2025-02-11T14:15:03Z">
        <w:r>
          <w:rPr>
            <w:rFonts w:hint="eastAsia" w:cs="Times New Roman"/>
            <w:sz w:val="21"/>
            <w:szCs w:val="21"/>
            <w:lang w:val="en-US" w:eastAsia="zh-CN"/>
          </w:rPr>
          <w:t>②</w:t>
        </w:r>
      </w:ins>
      <w:ins w:id="94" w:author="詹淑贝" w:date="2025-02-11T14:15:04Z">
        <w:r>
          <w:rPr>
            <w:rFonts w:hint="eastAsia" w:cs="Times New Roman"/>
            <w:sz w:val="21"/>
            <w:szCs w:val="21"/>
            <w:lang w:val="en-US" w:eastAsia="zh-CN"/>
          </w:rPr>
          <w:t>诊断为</w:t>
        </w:r>
      </w:ins>
      <w:del w:id="95" w:author="詹淑贝" w:date="2025-02-11T14:15:07Z">
        <w:r>
          <w:rPr>
            <w:rFonts w:hint="default" w:ascii="Times New Roman" w:hAnsi="Times New Roman" w:cs="Times New Roman"/>
            <w:sz w:val="21"/>
            <w:szCs w:val="21"/>
          </w:rPr>
          <w:delText>患有</w:delText>
        </w:r>
      </w:del>
      <w:r>
        <w:rPr>
          <w:rFonts w:hint="default" w:ascii="Times New Roman" w:hAnsi="Times New Roman" w:cs="Times New Roman"/>
          <w:sz w:val="21"/>
          <w:szCs w:val="21"/>
        </w:rPr>
        <w:t>腰痛</w:t>
      </w:r>
      <w:del w:id="96" w:author="詹淑贝" w:date="2025-02-11T14:15:11Z">
        <w:r>
          <w:rPr>
            <w:rFonts w:hint="default" w:ascii="Times New Roman" w:hAnsi="Times New Roman" w:cs="Times New Roman"/>
            <w:sz w:val="21"/>
            <w:szCs w:val="21"/>
          </w:rPr>
          <w:delText>的患者</w:delText>
        </w:r>
      </w:del>
      <w:r>
        <w:rPr>
          <w:rFonts w:hint="default" w:ascii="Times New Roman" w:hAnsi="Times New Roman" w:cs="Times New Roman"/>
          <w:sz w:val="21"/>
          <w:szCs w:val="21"/>
        </w:rPr>
        <w:t>。</w:t>
      </w:r>
    </w:p>
    <w:p w14:paraId="66090277">
      <w:pPr>
        <w:numPr>
          <w:numId w:val="0"/>
        </w:numPr>
        <w:spacing w:line="400" w:lineRule="exact"/>
        <w:ind w:firstLine="420" w:firstLineChars="200"/>
        <w:jc w:val="left"/>
        <w:rPr>
          <w:rFonts w:hint="default" w:ascii="Times New Roman" w:hAnsi="Times New Roman" w:cs="Times New Roman"/>
          <w:sz w:val="21"/>
          <w:szCs w:val="21"/>
        </w:rPr>
        <w:pPrChange w:id="97" w:author="詹淑贝" w:date="2025-02-11T14:16:12Z">
          <w:pPr>
            <w:spacing w:line="400" w:lineRule="exact"/>
            <w:ind w:firstLine="420"/>
            <w:jc w:val="left"/>
          </w:pPr>
        </w:pPrChange>
      </w:pPr>
      <w:del w:id="98" w:author="詹淑贝" w:date="2025-02-11T14:16:09Z">
        <w:r>
          <w:rPr>
            <w:rFonts w:hint="default" w:ascii="Times New Roman" w:hAnsi="Times New Roman" w:cs="Times New Roman"/>
            <w:sz w:val="21"/>
            <w:szCs w:val="21"/>
            <w:lang w:val="en-US"/>
          </w:rPr>
          <w:delText>2)</w:delText>
        </w:r>
      </w:del>
      <w:del w:id="99" w:author="詹淑贝" w:date="2025-02-11T14:16:09Z">
        <w:r>
          <w:rPr>
            <w:rFonts w:hint="default" w:ascii="Times New Roman" w:hAnsi="Times New Roman" w:cs="Times New Roman"/>
            <w:sz w:val="21"/>
            <w:szCs w:val="21"/>
          </w:rPr>
          <w:delText>能够理解研究的性质和范围，</w:delText>
        </w:r>
      </w:del>
      <w:del w:id="100" w:author="詹淑贝" w:date="2025-02-11T14:15:42Z">
        <w:r>
          <w:rPr>
            <w:rFonts w:hint="default" w:ascii="Times New Roman" w:hAnsi="Times New Roman" w:cs="Times New Roman"/>
            <w:sz w:val="21"/>
            <w:szCs w:val="21"/>
          </w:rPr>
          <w:delText>并书面同意将其数据用于研究目的。</w:delText>
        </w:r>
      </w:del>
    </w:p>
    <w:p w14:paraId="25338425">
      <w:pPr>
        <w:spacing w:line="400" w:lineRule="exact"/>
        <w:ind w:firstLine="420"/>
        <w:jc w:val="left"/>
        <w:rPr>
          <w:ins w:id="101" w:author="詹淑贝" w:date="2025-02-11T14:15:55Z"/>
          <w:rFonts w:hint="default" w:ascii="Times New Roman" w:hAnsi="Times New Roman" w:cs="Times New Roman"/>
          <w:sz w:val="21"/>
          <w:szCs w:val="21"/>
        </w:rPr>
      </w:pPr>
      <w:del w:id="102" w:author="詹淑贝" w:date="2025-02-11T14:15:26Z">
        <w:r>
          <w:rPr>
            <w:rFonts w:hint="default" w:ascii="Times New Roman" w:hAnsi="Times New Roman" w:cs="Times New Roman"/>
            <w:sz w:val="21"/>
            <w:szCs w:val="21"/>
            <w:lang w:val="en-US"/>
          </w:rPr>
          <w:delText>3)</w:delText>
        </w:r>
      </w:del>
      <w:ins w:id="103" w:author="詹淑贝" w:date="2025-02-11T14:15:28Z">
        <w:r>
          <w:rPr>
            <w:rFonts w:hint="eastAsia" w:cs="Times New Roman"/>
            <w:sz w:val="21"/>
            <w:szCs w:val="21"/>
            <w:lang w:val="en-US" w:eastAsia="zh-CN"/>
          </w:rPr>
          <w:t>③</w:t>
        </w:r>
      </w:ins>
      <w:r>
        <w:rPr>
          <w:rFonts w:hint="default" w:ascii="Times New Roman" w:hAnsi="Times New Roman" w:cs="Times New Roman"/>
          <w:sz w:val="21"/>
          <w:szCs w:val="21"/>
        </w:rPr>
        <w:t>拥有可下载AlignPro的移动设备（包括智能手机或平板电脑）。</w:t>
      </w:r>
    </w:p>
    <w:p w14:paraId="50905416">
      <w:pPr>
        <w:spacing w:line="400" w:lineRule="exact"/>
        <w:ind w:firstLine="420"/>
        <w:jc w:val="left"/>
        <w:rPr>
          <w:rFonts w:hint="eastAsia" w:ascii="Times New Roman" w:hAnsi="Times New Roman" w:eastAsia="宋体" w:cs="Times New Roman"/>
          <w:sz w:val="21"/>
          <w:szCs w:val="21"/>
          <w:lang w:val="en-US" w:eastAsia="zh-CN"/>
        </w:rPr>
      </w:pPr>
      <w:ins w:id="104" w:author="詹淑贝" w:date="2025-02-11T14:15:57Z">
        <w:r>
          <w:rPr>
            <w:rFonts w:hint="eastAsia" w:cs="Times New Roman"/>
            <w:sz w:val="21"/>
            <w:szCs w:val="21"/>
            <w:lang w:val="en-US" w:eastAsia="zh-CN"/>
          </w:rPr>
          <w:t>④</w:t>
        </w:r>
      </w:ins>
      <w:ins w:id="105" w:author="詹淑贝" w:date="2025-02-11T14:15:58Z">
        <w:r>
          <w:rPr>
            <w:rFonts w:hint="default" w:ascii="Times New Roman" w:hAnsi="Times New Roman" w:cs="Times New Roman"/>
            <w:sz w:val="21"/>
            <w:szCs w:val="21"/>
          </w:rPr>
          <w:t>能够理解研究的性质和范围，</w:t>
        </w:r>
      </w:ins>
      <w:ins w:id="106" w:author="詹淑贝" w:date="2025-02-11T14:15:58Z">
        <w:r>
          <w:rPr>
            <w:rFonts w:hint="eastAsia" w:cs="Times New Roman"/>
            <w:b w:val="0"/>
            <w:bCs w:val="0"/>
            <w:kern w:val="2"/>
            <w:sz w:val="21"/>
            <w:szCs w:val="21"/>
            <w:highlight w:val="none"/>
            <w:lang w:val="en-US" w:eastAsia="zh-CN" w:bidi="ar-SA"/>
          </w:rPr>
          <w:t>自愿参加本研究，并签署知情同意书。</w:t>
        </w:r>
      </w:ins>
    </w:p>
    <w:bookmarkEnd w:id="3"/>
    <w:p w14:paraId="7F77AF86">
      <w:pPr>
        <w:spacing w:line="400" w:lineRule="exact"/>
        <w:ind w:firstLine="0"/>
        <w:jc w:val="left"/>
        <w:rPr>
          <w:rFonts w:hint="default" w:ascii="Times New Roman" w:hAnsi="Times New Roman" w:cs="Times New Roman"/>
          <w:b/>
          <w:bCs/>
          <w:sz w:val="21"/>
          <w:szCs w:val="21"/>
          <w:rPrChange w:id="108" w:author="詹淑贝" w:date="2025-02-11T14:16:24Z">
            <w:rPr>
              <w:rFonts w:hint="default" w:ascii="Times New Roman" w:hAnsi="Times New Roman" w:cs="Times New Roman"/>
              <w:sz w:val="21"/>
              <w:szCs w:val="21"/>
            </w:rPr>
          </w:rPrChange>
        </w:rPr>
        <w:pPrChange w:id="107" w:author="詹淑贝" w:date="2025-02-11T14:16:17Z">
          <w:pPr>
            <w:spacing w:line="400" w:lineRule="exact"/>
            <w:ind w:firstLine="420"/>
            <w:jc w:val="left"/>
          </w:pPr>
        </w:pPrChange>
      </w:pPr>
      <w:ins w:id="109" w:author="詹淑贝" w:date="2025-02-11T14:16:18Z">
        <w:bookmarkStart w:id="4" w:name="_Hlk188447469"/>
        <w:r>
          <w:rPr>
            <w:rFonts w:hint="eastAsia" w:cs="Times New Roman"/>
            <w:b/>
            <w:bCs/>
            <w:sz w:val="21"/>
            <w:szCs w:val="21"/>
            <w:lang w:val="en-US" w:eastAsia="zh-CN"/>
            <w:rPrChange w:id="110" w:author="詹淑贝" w:date="2025-02-11T14:16:24Z">
              <w:rPr>
                <w:rFonts w:hint="eastAsia" w:cs="Times New Roman"/>
                <w:sz w:val="21"/>
                <w:szCs w:val="21"/>
                <w:lang w:val="en-US" w:eastAsia="zh-CN"/>
              </w:rPr>
            </w:rPrChange>
          </w:rPr>
          <w:t>3.1.2</w:t>
        </w:r>
      </w:ins>
      <w:ins w:id="112" w:author="詹淑贝" w:date="2025-02-11T14:16:19Z">
        <w:r>
          <w:rPr>
            <w:rFonts w:hint="eastAsia" w:cs="Times New Roman"/>
            <w:b/>
            <w:bCs/>
            <w:sz w:val="21"/>
            <w:szCs w:val="21"/>
            <w:lang w:val="en-US" w:eastAsia="zh-CN"/>
            <w:rPrChange w:id="113" w:author="詹淑贝" w:date="2025-02-11T14:16:24Z">
              <w:rPr>
                <w:rFonts w:hint="eastAsia" w:cs="Times New Roman"/>
                <w:sz w:val="21"/>
                <w:szCs w:val="21"/>
                <w:lang w:val="en-US" w:eastAsia="zh-CN"/>
              </w:rPr>
            </w:rPrChange>
          </w:rPr>
          <w:t xml:space="preserve"> </w:t>
        </w:r>
      </w:ins>
      <w:r>
        <w:rPr>
          <w:rFonts w:hint="default" w:ascii="Times New Roman" w:hAnsi="Times New Roman" w:cs="Times New Roman"/>
          <w:b/>
          <w:bCs/>
          <w:sz w:val="21"/>
          <w:szCs w:val="21"/>
          <w:rPrChange w:id="115" w:author="詹淑贝" w:date="2025-02-11T14:16:24Z">
            <w:rPr>
              <w:rFonts w:hint="default" w:ascii="Times New Roman" w:hAnsi="Times New Roman" w:cs="Times New Roman"/>
              <w:sz w:val="21"/>
              <w:szCs w:val="21"/>
            </w:rPr>
          </w:rPrChange>
        </w:rPr>
        <w:t>排除标准</w:t>
      </w:r>
      <w:del w:id="116" w:author="詹淑贝" w:date="2025-02-11T14:16:20Z">
        <w:r>
          <w:rPr>
            <w:rFonts w:hint="default" w:ascii="Times New Roman" w:hAnsi="Times New Roman" w:cs="Times New Roman"/>
            <w:b/>
            <w:bCs/>
            <w:sz w:val="21"/>
            <w:szCs w:val="21"/>
            <w:rPrChange w:id="117" w:author="詹淑贝" w:date="2025-02-11T14:16:24Z">
              <w:rPr>
                <w:rFonts w:hint="default" w:ascii="Times New Roman" w:hAnsi="Times New Roman" w:cs="Times New Roman"/>
                <w:sz w:val="21"/>
                <w:szCs w:val="21"/>
              </w:rPr>
            </w:rPrChange>
          </w:rPr>
          <w:delText>:</w:delText>
        </w:r>
      </w:del>
    </w:p>
    <w:p w14:paraId="467A4D0E">
      <w:pPr>
        <w:spacing w:line="400" w:lineRule="exact"/>
        <w:ind w:firstLine="420"/>
        <w:jc w:val="left"/>
        <w:rPr>
          <w:rFonts w:hint="default" w:ascii="Times New Roman" w:hAnsi="Times New Roman" w:cs="Times New Roman"/>
          <w:sz w:val="21"/>
          <w:szCs w:val="21"/>
        </w:rPr>
      </w:pPr>
      <w:del w:id="119" w:author="詹淑贝" w:date="2025-02-11T14:17:37Z">
        <w:r>
          <w:rPr>
            <w:rFonts w:hint="default" w:ascii="Times New Roman" w:hAnsi="Times New Roman" w:cs="Times New Roman"/>
            <w:sz w:val="21"/>
            <w:szCs w:val="21"/>
            <w:lang w:val="en-US"/>
          </w:rPr>
          <w:delText>1)</w:delText>
        </w:r>
      </w:del>
      <w:ins w:id="120" w:author="詹淑贝" w:date="2025-02-11T14:17:38Z">
        <w:r>
          <w:rPr>
            <w:rFonts w:hint="eastAsia" w:cs="Times New Roman"/>
            <w:sz w:val="21"/>
            <w:szCs w:val="21"/>
            <w:lang w:val="en-US" w:eastAsia="zh-CN"/>
          </w:rPr>
          <w:t>①</w:t>
        </w:r>
      </w:ins>
      <w:r>
        <w:rPr>
          <w:rFonts w:hint="default" w:ascii="Times New Roman" w:hAnsi="Times New Roman" w:cs="Times New Roman"/>
          <w:sz w:val="21"/>
          <w:szCs w:val="21"/>
        </w:rPr>
        <w:t>被诊断出患有或有任何可能影响研究依从性的心理障碍迹象</w:t>
      </w:r>
      <w:del w:id="121" w:author="詹淑贝" w:date="2025-02-11T14:18:05Z">
        <w:r>
          <w:rPr>
            <w:rFonts w:hint="default" w:ascii="Times New Roman" w:hAnsi="Times New Roman" w:cs="Times New Roman"/>
            <w:sz w:val="21"/>
            <w:szCs w:val="21"/>
          </w:rPr>
          <w:delText>的患</w:delText>
        </w:r>
      </w:del>
      <w:r>
        <w:rPr>
          <w:rFonts w:hint="default" w:ascii="Times New Roman" w:hAnsi="Times New Roman" w:cs="Times New Roman"/>
          <w:sz w:val="21"/>
          <w:szCs w:val="21"/>
        </w:rPr>
        <w:t>者。</w:t>
      </w:r>
    </w:p>
    <w:p w14:paraId="5CEAEEEC">
      <w:pPr>
        <w:spacing w:line="400" w:lineRule="exact"/>
        <w:ind w:firstLine="420"/>
        <w:jc w:val="left"/>
        <w:rPr>
          <w:rFonts w:hint="default" w:ascii="Times New Roman" w:hAnsi="Times New Roman" w:cs="Times New Roman"/>
          <w:sz w:val="21"/>
          <w:szCs w:val="21"/>
        </w:rPr>
      </w:pPr>
      <w:del w:id="122" w:author="詹淑贝" w:date="2025-02-11T14:17:45Z">
        <w:r>
          <w:rPr>
            <w:rFonts w:hint="default" w:ascii="Times New Roman" w:hAnsi="Times New Roman" w:cs="Times New Roman"/>
            <w:sz w:val="21"/>
            <w:szCs w:val="21"/>
            <w:lang w:val="en-US"/>
          </w:rPr>
          <w:delText>2)</w:delText>
        </w:r>
      </w:del>
      <w:ins w:id="123" w:author="詹淑贝" w:date="2025-02-11T14:17:45Z">
        <w:r>
          <w:rPr>
            <w:rFonts w:hint="eastAsia" w:cs="Times New Roman"/>
            <w:sz w:val="21"/>
            <w:szCs w:val="21"/>
            <w:lang w:val="en-US" w:eastAsia="zh-CN"/>
          </w:rPr>
          <w:t>②</w:t>
        </w:r>
      </w:ins>
      <w:r>
        <w:rPr>
          <w:rFonts w:hint="default" w:ascii="Times New Roman" w:hAnsi="Times New Roman" w:cs="Times New Roman"/>
          <w:sz w:val="21"/>
          <w:szCs w:val="21"/>
        </w:rPr>
        <w:t>被诊断出患有可能会影响其行动能力的系统性神经疾病（如曾发生过脑血管意外、帕金森病）</w:t>
      </w:r>
      <w:del w:id="124" w:author="詹淑贝" w:date="2025-02-11T14:18:09Z">
        <w:r>
          <w:rPr>
            <w:rFonts w:hint="default" w:ascii="Times New Roman" w:hAnsi="Times New Roman" w:cs="Times New Roman"/>
            <w:sz w:val="21"/>
            <w:szCs w:val="21"/>
          </w:rPr>
          <w:delText>的患</w:delText>
        </w:r>
      </w:del>
      <w:r>
        <w:rPr>
          <w:rFonts w:hint="default" w:ascii="Times New Roman" w:hAnsi="Times New Roman" w:cs="Times New Roman"/>
          <w:sz w:val="21"/>
          <w:szCs w:val="21"/>
        </w:rPr>
        <w:t>者。</w:t>
      </w:r>
    </w:p>
    <w:p w14:paraId="3BDCAF99">
      <w:pPr>
        <w:spacing w:line="400" w:lineRule="exact"/>
        <w:ind w:firstLine="420"/>
        <w:jc w:val="left"/>
        <w:rPr>
          <w:rFonts w:hint="default" w:ascii="Times New Roman" w:hAnsi="Times New Roman" w:cs="Times New Roman"/>
          <w:sz w:val="21"/>
          <w:szCs w:val="21"/>
        </w:rPr>
      </w:pPr>
      <w:del w:id="125" w:author="詹淑贝" w:date="2025-02-11T14:17:48Z">
        <w:r>
          <w:rPr>
            <w:rFonts w:hint="default" w:ascii="Times New Roman" w:hAnsi="Times New Roman" w:cs="Times New Roman"/>
            <w:sz w:val="21"/>
            <w:szCs w:val="21"/>
            <w:lang w:val="en-US"/>
          </w:rPr>
          <w:delText>3)</w:delText>
        </w:r>
      </w:del>
      <w:ins w:id="126" w:author="詹淑贝" w:date="2025-02-11T14:17:49Z">
        <w:r>
          <w:rPr>
            <w:rFonts w:hint="eastAsia" w:cs="Times New Roman"/>
            <w:sz w:val="21"/>
            <w:szCs w:val="21"/>
            <w:lang w:val="en-US" w:eastAsia="zh-CN"/>
          </w:rPr>
          <w:t>③</w:t>
        </w:r>
      </w:ins>
      <w:r>
        <w:rPr>
          <w:rFonts w:hint="default" w:ascii="Times New Roman" w:hAnsi="Times New Roman" w:cs="Times New Roman"/>
          <w:sz w:val="21"/>
          <w:szCs w:val="21"/>
        </w:rPr>
        <w:t>患有</w:t>
      </w:r>
      <w:del w:id="127" w:author="詹淑贝" w:date="2025-02-11T14:18:39Z">
        <w:r>
          <w:rPr>
            <w:rFonts w:hint="default" w:ascii="Times New Roman" w:hAnsi="Times New Roman" w:cs="Times New Roman"/>
            <w:sz w:val="21"/>
            <w:szCs w:val="21"/>
          </w:rPr>
          <w:delText>以下</w:delText>
        </w:r>
      </w:del>
      <w:r>
        <w:rPr>
          <w:rFonts w:hint="default" w:ascii="Times New Roman" w:hAnsi="Times New Roman" w:cs="Times New Roman"/>
          <w:sz w:val="21"/>
          <w:szCs w:val="21"/>
        </w:rPr>
        <w:t>肌肉骨骼疾病</w:t>
      </w:r>
      <w:ins w:id="128" w:author="詹淑贝" w:date="2025-02-11T14:19:05Z">
        <w:r>
          <w:rPr>
            <w:rFonts w:hint="eastAsia" w:cs="Times New Roman"/>
            <w:sz w:val="21"/>
            <w:szCs w:val="21"/>
            <w:lang w:eastAsia="zh-CN"/>
          </w:rPr>
          <w:t>（</w:t>
        </w:r>
      </w:ins>
      <w:ins w:id="129" w:author="詹淑贝" w:date="2025-02-11T14:19:14Z">
        <w:r>
          <w:rPr>
            <w:rFonts w:hint="eastAsia" w:cs="Times New Roman"/>
            <w:sz w:val="21"/>
            <w:szCs w:val="21"/>
            <w:lang w:val="en-US" w:eastAsia="zh-CN"/>
          </w:rPr>
          <w:t>包括</w:t>
        </w:r>
      </w:ins>
      <w:ins w:id="130" w:author="詹淑贝" w:date="2025-02-11T14:19:16Z">
        <w:r>
          <w:rPr>
            <w:rFonts w:hint="eastAsia" w:cs="Times New Roman"/>
            <w:sz w:val="21"/>
            <w:szCs w:val="21"/>
            <w:lang w:val="en-US" w:eastAsia="zh-CN"/>
          </w:rPr>
          <w:t>但不限于</w:t>
        </w:r>
      </w:ins>
      <w:ins w:id="131" w:author="詹淑贝" w:date="2025-02-11T14:19:12Z">
        <w:r>
          <w:rPr>
            <w:rFonts w:hint="default" w:ascii="Times New Roman" w:hAnsi="Times New Roman" w:cs="Times New Roman"/>
            <w:sz w:val="21"/>
            <w:szCs w:val="21"/>
          </w:rPr>
          <w:t>先天性脊柱畸形</w:t>
        </w:r>
      </w:ins>
      <w:ins w:id="132" w:author="詹淑贝" w:date="2025-02-11T14:19:22Z">
        <w:r>
          <w:rPr>
            <w:rFonts w:hint="eastAsia" w:ascii="Times New Roman" w:hAnsi="Times New Roman" w:cs="Times New Roman"/>
            <w:sz w:val="21"/>
            <w:szCs w:val="21"/>
            <w:lang w:eastAsia="zh-CN"/>
          </w:rPr>
          <w:t>、</w:t>
        </w:r>
      </w:ins>
      <w:ins w:id="133" w:author="詹淑贝" w:date="2025-02-11T14:19:20Z">
        <w:r>
          <w:rPr>
            <w:rFonts w:hint="default" w:ascii="Times New Roman" w:hAnsi="Times New Roman" w:cs="Times New Roman"/>
            <w:sz w:val="21"/>
            <w:szCs w:val="21"/>
          </w:rPr>
          <w:t>麦库恩-阿尔布莱特综合征</w:t>
        </w:r>
      </w:ins>
      <w:ins w:id="134" w:author="詹淑贝" w:date="2025-02-11T14:19:23Z">
        <w:r>
          <w:rPr>
            <w:rFonts w:hint="eastAsia" w:ascii="Times New Roman" w:hAnsi="Times New Roman" w:cs="Times New Roman"/>
            <w:sz w:val="21"/>
            <w:szCs w:val="21"/>
            <w:lang w:eastAsia="zh-CN"/>
          </w:rPr>
          <w:t>、</w:t>
        </w:r>
      </w:ins>
      <w:ins w:id="135" w:author="詹淑贝" w:date="2025-02-11T14:19:27Z">
        <w:r>
          <w:rPr>
            <w:rFonts w:hint="default" w:ascii="Times New Roman" w:hAnsi="Times New Roman" w:cs="Times New Roman"/>
            <w:sz w:val="21"/>
            <w:szCs w:val="21"/>
          </w:rPr>
          <w:t>曾进行过脊柱手术和器械植入</w:t>
        </w:r>
      </w:ins>
      <w:ins w:id="136" w:author="詹淑贝" w:date="2025-02-11T14:19:28Z">
        <w:r>
          <w:rPr>
            <w:rFonts w:hint="eastAsia" w:ascii="Times New Roman" w:hAnsi="Times New Roman" w:cs="Times New Roman"/>
            <w:sz w:val="21"/>
            <w:szCs w:val="21"/>
            <w:lang w:eastAsia="zh-CN"/>
          </w:rPr>
          <w:t>、</w:t>
        </w:r>
      </w:ins>
      <w:ins w:id="137" w:author="詹淑贝" w:date="2025-02-11T14:19:34Z">
        <w:r>
          <w:rPr>
            <w:rFonts w:hint="default" w:ascii="Times New Roman" w:hAnsi="Times New Roman" w:cs="Times New Roman"/>
            <w:sz w:val="21"/>
            <w:szCs w:val="21"/>
          </w:rPr>
          <w:t>可能影响姿势和活动能力的外伤</w:t>
        </w:r>
      </w:ins>
      <w:ins w:id="138" w:author="詹淑贝" w:date="2025-02-11T14:19:52Z">
        <w:r>
          <w:rPr>
            <w:rFonts w:hint="eastAsia" w:ascii="Times New Roman" w:hAnsi="Times New Roman" w:cs="Times New Roman"/>
            <w:sz w:val="21"/>
            <w:szCs w:val="21"/>
            <w:lang w:eastAsia="zh-CN"/>
          </w:rPr>
          <w:t>、</w:t>
        </w:r>
      </w:ins>
      <w:ins w:id="139" w:author="詹淑贝" w:date="2025-02-11T14:19:50Z">
        <w:r>
          <w:rPr>
            <w:rFonts w:hint="default" w:ascii="Times New Roman" w:hAnsi="Times New Roman" w:cs="Times New Roman"/>
            <w:sz w:val="21"/>
            <w:szCs w:val="21"/>
          </w:rPr>
          <w:t>青少年特发性脊柱侧凸</w:t>
        </w:r>
      </w:ins>
      <w:ins w:id="140" w:author="詹淑贝" w:date="2025-02-11T14:20:15Z">
        <w:r>
          <w:rPr>
            <w:rFonts w:hint="eastAsia" w:ascii="Times New Roman" w:hAnsi="Times New Roman" w:cs="Times New Roman"/>
            <w:sz w:val="21"/>
            <w:szCs w:val="21"/>
            <w:lang w:eastAsia="zh-CN"/>
          </w:rPr>
          <w:t>（</w:t>
        </w:r>
      </w:ins>
      <w:ins w:id="141" w:author="詹淑贝" w:date="2025-02-11T14:20:18Z">
        <w:r>
          <w:rPr>
            <w:rFonts w:hint="eastAsia" w:ascii="Times New Roman" w:hAnsi="Times New Roman" w:cs="Times New Roman"/>
            <w:sz w:val="21"/>
            <w:szCs w:val="21"/>
            <w:lang w:val="en-US" w:eastAsia="zh-CN"/>
          </w:rPr>
          <w:t>AI</w:t>
        </w:r>
      </w:ins>
      <w:ins w:id="142" w:author="詹淑贝" w:date="2025-02-11T14:20:19Z">
        <w:r>
          <w:rPr>
            <w:rFonts w:hint="eastAsia" w:ascii="Times New Roman" w:hAnsi="Times New Roman" w:cs="Times New Roman"/>
            <w:sz w:val="21"/>
            <w:szCs w:val="21"/>
            <w:lang w:val="en-US" w:eastAsia="zh-CN"/>
          </w:rPr>
          <w:t>S</w:t>
        </w:r>
      </w:ins>
      <w:ins w:id="143" w:author="詹淑贝" w:date="2025-02-11T14:20:15Z">
        <w:r>
          <w:rPr>
            <w:rFonts w:hint="eastAsia" w:ascii="Times New Roman" w:hAnsi="Times New Roman" w:cs="Times New Roman"/>
            <w:sz w:val="21"/>
            <w:szCs w:val="21"/>
            <w:lang w:eastAsia="zh-CN"/>
          </w:rPr>
          <w:t>）</w:t>
        </w:r>
      </w:ins>
      <w:ins w:id="144" w:author="詹淑贝" w:date="2025-02-11T14:20:32Z">
        <w:r>
          <w:rPr>
            <w:rFonts w:hint="eastAsia" w:ascii="Times New Roman" w:hAnsi="Times New Roman" w:cs="Times New Roman"/>
            <w:sz w:val="21"/>
            <w:szCs w:val="21"/>
            <w:lang w:eastAsia="zh-CN"/>
          </w:rPr>
          <w:t>、</w:t>
        </w:r>
      </w:ins>
      <w:ins w:id="145" w:author="詹淑贝" w:date="2025-02-11T14:20:25Z">
        <w:r>
          <w:rPr>
            <w:rFonts w:hint="default" w:ascii="Times New Roman" w:hAnsi="Times New Roman" w:cs="Times New Roman"/>
            <w:sz w:val="21"/>
            <w:szCs w:val="21"/>
          </w:rPr>
          <w:t>曾接受过AIS矫形器治疗</w:t>
        </w:r>
      </w:ins>
      <w:ins w:id="146" w:author="詹淑贝" w:date="2025-02-11T14:19:05Z">
        <w:r>
          <w:rPr>
            <w:rFonts w:hint="eastAsia" w:cs="Times New Roman"/>
            <w:sz w:val="21"/>
            <w:szCs w:val="21"/>
            <w:lang w:eastAsia="zh-CN"/>
          </w:rPr>
          <w:t>）</w:t>
        </w:r>
      </w:ins>
      <w:del w:id="147" w:author="詹淑贝" w:date="2025-02-11T14:18:40Z">
        <w:r>
          <w:rPr>
            <w:rFonts w:hint="default" w:ascii="Times New Roman" w:hAnsi="Times New Roman" w:cs="Times New Roman"/>
            <w:sz w:val="21"/>
            <w:szCs w:val="21"/>
          </w:rPr>
          <w:delText>的患</w:delText>
        </w:r>
      </w:del>
      <w:r>
        <w:rPr>
          <w:rFonts w:hint="default" w:ascii="Times New Roman" w:hAnsi="Times New Roman" w:cs="Times New Roman"/>
          <w:sz w:val="21"/>
          <w:szCs w:val="21"/>
        </w:rPr>
        <w:t>者</w:t>
      </w:r>
      <w:ins w:id="148" w:author="詹淑贝" w:date="2025-02-11T14:18:43Z">
        <w:r>
          <w:rPr>
            <w:rFonts w:hint="eastAsia" w:cs="Times New Roman"/>
            <w:sz w:val="21"/>
            <w:szCs w:val="21"/>
            <w:lang w:eastAsia="zh-CN"/>
          </w:rPr>
          <w:t>。</w:t>
        </w:r>
      </w:ins>
      <w:del w:id="149" w:author="詹淑贝" w:date="2025-02-11T14:18:42Z">
        <w:r>
          <w:rPr>
            <w:rFonts w:hint="default" w:ascii="Times New Roman" w:hAnsi="Times New Roman" w:cs="Times New Roman"/>
            <w:sz w:val="21"/>
            <w:szCs w:val="21"/>
          </w:rPr>
          <w:delText>：</w:delText>
        </w:r>
      </w:del>
    </w:p>
    <w:p w14:paraId="1C494E96">
      <w:pPr>
        <w:pStyle w:val="10"/>
        <w:numPr>
          <w:ilvl w:val="0"/>
          <w:numId w:val="2"/>
        </w:numPr>
        <w:spacing w:line="400" w:lineRule="exact"/>
        <w:ind w:firstLineChars="0"/>
        <w:jc w:val="left"/>
        <w:rPr>
          <w:del w:id="150" w:author="詹淑贝" w:date="2025-02-11T14:20:38Z"/>
          <w:rFonts w:hint="default" w:ascii="Times New Roman" w:hAnsi="Times New Roman" w:cs="Times New Roman"/>
          <w:sz w:val="21"/>
          <w:szCs w:val="21"/>
        </w:rPr>
      </w:pPr>
      <w:del w:id="151" w:author="詹淑贝" w:date="2025-02-11T14:20:38Z">
        <w:r>
          <w:rPr>
            <w:rFonts w:hint="default" w:ascii="Times New Roman" w:hAnsi="Times New Roman" w:cs="Times New Roman"/>
            <w:sz w:val="21"/>
            <w:szCs w:val="21"/>
          </w:rPr>
          <w:delText>先天性脊柱畸形；</w:delText>
        </w:r>
      </w:del>
    </w:p>
    <w:p w14:paraId="43588757">
      <w:pPr>
        <w:pStyle w:val="10"/>
        <w:numPr>
          <w:ilvl w:val="0"/>
          <w:numId w:val="2"/>
        </w:numPr>
        <w:spacing w:line="400" w:lineRule="exact"/>
        <w:ind w:firstLineChars="0"/>
        <w:jc w:val="left"/>
        <w:rPr>
          <w:del w:id="152" w:author="詹淑贝" w:date="2025-02-11T14:20:38Z"/>
          <w:rFonts w:hint="default" w:ascii="Times New Roman" w:hAnsi="Times New Roman" w:cs="Times New Roman"/>
          <w:sz w:val="21"/>
          <w:szCs w:val="21"/>
        </w:rPr>
      </w:pPr>
      <w:del w:id="153" w:author="詹淑贝" w:date="2025-02-11T14:20:38Z">
        <w:r>
          <w:rPr>
            <w:rFonts w:hint="default" w:ascii="Times New Roman" w:hAnsi="Times New Roman" w:cs="Times New Roman"/>
            <w:sz w:val="21"/>
            <w:szCs w:val="21"/>
          </w:rPr>
          <w:delText>麦库恩-阿尔布莱特综合征；</w:delText>
        </w:r>
      </w:del>
    </w:p>
    <w:p w14:paraId="402ADFAC">
      <w:pPr>
        <w:pStyle w:val="10"/>
        <w:numPr>
          <w:ilvl w:val="0"/>
          <w:numId w:val="2"/>
        </w:numPr>
        <w:spacing w:line="400" w:lineRule="exact"/>
        <w:ind w:firstLineChars="0"/>
        <w:jc w:val="left"/>
        <w:rPr>
          <w:del w:id="154" w:author="詹淑贝" w:date="2025-02-11T14:20:38Z"/>
          <w:rFonts w:hint="default" w:ascii="Times New Roman" w:hAnsi="Times New Roman" w:cs="Times New Roman"/>
          <w:sz w:val="21"/>
          <w:szCs w:val="21"/>
        </w:rPr>
      </w:pPr>
      <w:del w:id="155" w:author="詹淑贝" w:date="2025-02-11T14:20:38Z">
        <w:r>
          <w:rPr>
            <w:rFonts w:hint="default" w:ascii="Times New Roman" w:hAnsi="Times New Roman" w:cs="Times New Roman"/>
            <w:sz w:val="21"/>
            <w:szCs w:val="21"/>
          </w:rPr>
          <w:delText>曾进行过脊柱手术和器械植入；</w:delText>
        </w:r>
      </w:del>
    </w:p>
    <w:p w14:paraId="47D3A891">
      <w:pPr>
        <w:pStyle w:val="10"/>
        <w:numPr>
          <w:ilvl w:val="0"/>
          <w:numId w:val="2"/>
        </w:numPr>
        <w:spacing w:line="400" w:lineRule="exact"/>
        <w:ind w:firstLineChars="0"/>
        <w:jc w:val="left"/>
        <w:rPr>
          <w:del w:id="156" w:author="詹淑贝" w:date="2025-02-11T14:20:38Z"/>
          <w:rFonts w:hint="default" w:ascii="Times New Roman" w:hAnsi="Times New Roman" w:cs="Times New Roman"/>
          <w:sz w:val="21"/>
          <w:szCs w:val="21"/>
        </w:rPr>
      </w:pPr>
      <w:del w:id="157" w:author="詹淑贝" w:date="2025-02-11T14:20:38Z">
        <w:r>
          <w:rPr>
            <w:rFonts w:hint="default" w:ascii="Times New Roman" w:hAnsi="Times New Roman" w:cs="Times New Roman"/>
            <w:sz w:val="21"/>
            <w:szCs w:val="21"/>
          </w:rPr>
          <w:delText>可能影响姿势和活动能力的外伤；</w:delText>
        </w:r>
      </w:del>
    </w:p>
    <w:p w14:paraId="1DF6AFC6">
      <w:pPr>
        <w:pStyle w:val="10"/>
        <w:numPr>
          <w:ilvl w:val="0"/>
          <w:numId w:val="2"/>
        </w:numPr>
        <w:spacing w:line="400" w:lineRule="exact"/>
        <w:ind w:firstLineChars="0"/>
        <w:jc w:val="left"/>
        <w:rPr>
          <w:del w:id="158" w:author="詹淑贝" w:date="2025-02-11T14:20:38Z"/>
          <w:rFonts w:hint="default" w:ascii="Times New Roman" w:hAnsi="Times New Roman" w:cs="Times New Roman"/>
          <w:sz w:val="21"/>
          <w:szCs w:val="21"/>
        </w:rPr>
      </w:pPr>
      <w:del w:id="159" w:author="詹淑贝" w:date="2025-02-11T14:20:38Z">
        <w:r>
          <w:rPr>
            <w:rFonts w:hint="default" w:ascii="Times New Roman" w:hAnsi="Times New Roman" w:cs="Times New Roman"/>
            <w:sz w:val="21"/>
            <w:szCs w:val="21"/>
          </w:rPr>
          <w:delText>青少年特发性脊柱侧凸（AIS），以及曾接受过AIS矫形器治疗的患者。</w:delText>
        </w:r>
      </w:del>
    </w:p>
    <w:p w14:paraId="1BC20464">
      <w:pPr>
        <w:spacing w:line="400" w:lineRule="exact"/>
        <w:ind w:firstLine="420"/>
        <w:jc w:val="left"/>
        <w:rPr>
          <w:rFonts w:hint="default" w:ascii="Times New Roman" w:hAnsi="Times New Roman" w:cs="Times New Roman"/>
          <w:sz w:val="21"/>
          <w:szCs w:val="21"/>
        </w:rPr>
      </w:pPr>
      <w:del w:id="160" w:author="詹淑贝" w:date="2025-02-11T14:20:43Z">
        <w:r>
          <w:rPr>
            <w:rFonts w:hint="default" w:ascii="Times New Roman" w:hAnsi="Times New Roman" w:cs="Times New Roman"/>
            <w:sz w:val="21"/>
            <w:szCs w:val="21"/>
            <w:lang w:val="en-US"/>
          </w:rPr>
          <w:delText>4）</w:delText>
        </w:r>
      </w:del>
      <w:ins w:id="161" w:author="詹淑贝" w:date="2025-02-11T14:20:44Z">
        <w:r>
          <w:rPr>
            <w:rFonts w:hint="eastAsia" w:cs="Times New Roman"/>
            <w:sz w:val="21"/>
            <w:szCs w:val="21"/>
            <w:lang w:val="en-US" w:eastAsia="zh-CN"/>
          </w:rPr>
          <w:t>④</w:t>
        </w:r>
      </w:ins>
      <w:r>
        <w:rPr>
          <w:rFonts w:hint="default" w:ascii="Times New Roman" w:hAnsi="Times New Roman" w:cs="Times New Roman"/>
          <w:sz w:val="21"/>
          <w:szCs w:val="21"/>
        </w:rPr>
        <w:t>患有任何肿瘤疾病</w:t>
      </w:r>
      <w:del w:id="162" w:author="詹淑贝" w:date="2025-02-11T14:47:07Z">
        <w:r>
          <w:rPr>
            <w:rFonts w:hint="default" w:ascii="Times New Roman" w:hAnsi="Times New Roman" w:cs="Times New Roman"/>
            <w:sz w:val="21"/>
            <w:szCs w:val="21"/>
          </w:rPr>
          <w:delText>的患</w:delText>
        </w:r>
      </w:del>
      <w:r>
        <w:rPr>
          <w:rFonts w:hint="default" w:ascii="Times New Roman" w:hAnsi="Times New Roman" w:cs="Times New Roman"/>
          <w:sz w:val="21"/>
          <w:szCs w:val="21"/>
        </w:rPr>
        <w:t>者。</w:t>
      </w:r>
    </w:p>
    <w:p w14:paraId="7D2F3269">
      <w:pPr>
        <w:spacing w:line="400" w:lineRule="exact"/>
        <w:ind w:firstLine="420"/>
        <w:jc w:val="left"/>
        <w:rPr>
          <w:rFonts w:hint="default" w:ascii="Times New Roman" w:hAnsi="Times New Roman" w:cs="Times New Roman"/>
          <w:sz w:val="21"/>
          <w:szCs w:val="21"/>
        </w:rPr>
      </w:pPr>
      <w:del w:id="163" w:author="詹淑贝" w:date="2025-02-11T14:20:50Z">
        <w:r>
          <w:rPr>
            <w:rFonts w:hint="default" w:ascii="Times New Roman" w:hAnsi="Times New Roman" w:cs="Times New Roman"/>
            <w:sz w:val="21"/>
            <w:szCs w:val="21"/>
            <w:lang w:val="en-US"/>
          </w:rPr>
          <w:delText>5)</w:delText>
        </w:r>
      </w:del>
      <w:ins w:id="164" w:author="詹淑贝" w:date="2025-02-11T14:20:51Z">
        <w:r>
          <w:rPr>
            <w:rFonts w:hint="eastAsia" w:cs="Times New Roman"/>
            <w:sz w:val="21"/>
            <w:szCs w:val="21"/>
            <w:lang w:val="en-US" w:eastAsia="zh-CN"/>
          </w:rPr>
          <w:t>⑤</w:t>
        </w:r>
      </w:ins>
      <w:del w:id="165" w:author="詹淑贝" w:date="2025-02-11T14:47:15Z">
        <w:r>
          <w:rPr>
            <w:rFonts w:hint="default" w:ascii="Times New Roman" w:hAnsi="Times New Roman" w:cs="Times New Roman"/>
            <w:sz w:val="21"/>
            <w:szCs w:val="21"/>
          </w:rPr>
          <w:delText>排除</w:delText>
        </w:r>
      </w:del>
      <w:r>
        <w:rPr>
          <w:rFonts w:hint="default" w:ascii="Times New Roman" w:hAnsi="Times New Roman" w:cs="Times New Roman"/>
          <w:sz w:val="21"/>
          <w:szCs w:val="21"/>
        </w:rPr>
        <w:t>患有其他系统性疾病</w:t>
      </w:r>
      <w:del w:id="166" w:author="詹淑贝" w:date="2025-02-11T14:47:09Z">
        <w:r>
          <w:rPr>
            <w:rFonts w:hint="default" w:ascii="Times New Roman" w:hAnsi="Times New Roman" w:cs="Times New Roman"/>
            <w:sz w:val="21"/>
            <w:szCs w:val="21"/>
          </w:rPr>
          <w:delText>的</w:delText>
        </w:r>
      </w:del>
      <w:del w:id="167" w:author="詹淑贝" w:date="2025-02-11T14:47:08Z">
        <w:r>
          <w:rPr>
            <w:rFonts w:hint="default" w:ascii="Times New Roman" w:hAnsi="Times New Roman" w:cs="Times New Roman"/>
            <w:sz w:val="21"/>
            <w:szCs w:val="21"/>
          </w:rPr>
          <w:delText>患</w:delText>
        </w:r>
      </w:del>
      <w:r>
        <w:rPr>
          <w:rFonts w:hint="default" w:ascii="Times New Roman" w:hAnsi="Times New Roman" w:cs="Times New Roman"/>
          <w:sz w:val="21"/>
          <w:szCs w:val="21"/>
        </w:rPr>
        <w:t>者。</w:t>
      </w:r>
    </w:p>
    <w:p w14:paraId="16ADEE4B">
      <w:pPr>
        <w:spacing w:line="400" w:lineRule="exact"/>
        <w:ind w:firstLine="420"/>
        <w:jc w:val="left"/>
        <w:rPr>
          <w:rFonts w:hint="default" w:ascii="Times New Roman" w:hAnsi="Times New Roman" w:cs="Times New Roman"/>
          <w:sz w:val="21"/>
          <w:szCs w:val="21"/>
        </w:rPr>
      </w:pPr>
      <w:del w:id="168" w:author="詹淑贝" w:date="2025-02-11T14:20:54Z">
        <w:r>
          <w:rPr>
            <w:rFonts w:hint="default" w:ascii="Times New Roman" w:hAnsi="Times New Roman" w:cs="Times New Roman"/>
            <w:sz w:val="21"/>
            <w:szCs w:val="21"/>
            <w:lang w:val="en-US"/>
          </w:rPr>
          <w:delText>6)</w:delText>
        </w:r>
      </w:del>
      <w:ins w:id="169" w:author="詹淑贝" w:date="2025-02-11T14:20:55Z">
        <w:r>
          <w:rPr>
            <w:rFonts w:hint="eastAsia" w:cs="Times New Roman"/>
            <w:sz w:val="21"/>
            <w:szCs w:val="21"/>
            <w:lang w:val="en-US" w:eastAsia="zh-CN"/>
          </w:rPr>
          <w:t>⑥</w:t>
        </w:r>
      </w:ins>
      <w:r>
        <w:rPr>
          <w:rFonts w:hint="default" w:ascii="Times New Roman" w:hAnsi="Times New Roman" w:cs="Times New Roman"/>
          <w:sz w:val="21"/>
          <w:szCs w:val="21"/>
        </w:rPr>
        <w:t>无法完成同意程序</w:t>
      </w:r>
      <w:del w:id="170" w:author="詹淑贝" w:date="2025-02-11T14:47:19Z">
        <w:r>
          <w:rPr>
            <w:rFonts w:hint="default" w:ascii="Times New Roman" w:hAnsi="Times New Roman" w:cs="Times New Roman"/>
            <w:sz w:val="21"/>
            <w:szCs w:val="21"/>
          </w:rPr>
          <w:delText>的</w:delText>
        </w:r>
      </w:del>
      <w:del w:id="171" w:author="詹淑贝" w:date="2025-02-11T14:47:18Z">
        <w:r>
          <w:rPr>
            <w:rFonts w:hint="default" w:ascii="Times New Roman" w:hAnsi="Times New Roman" w:cs="Times New Roman"/>
            <w:sz w:val="21"/>
            <w:szCs w:val="21"/>
          </w:rPr>
          <w:delText>患</w:delText>
        </w:r>
      </w:del>
      <w:r>
        <w:rPr>
          <w:rFonts w:hint="default" w:ascii="Times New Roman" w:hAnsi="Times New Roman" w:cs="Times New Roman"/>
          <w:sz w:val="21"/>
          <w:szCs w:val="21"/>
        </w:rPr>
        <w:t>者。</w:t>
      </w:r>
    </w:p>
    <w:p w14:paraId="299B685F">
      <w:pPr>
        <w:spacing w:line="400" w:lineRule="exact"/>
        <w:ind w:firstLine="420"/>
        <w:jc w:val="left"/>
        <w:rPr>
          <w:rFonts w:hint="default" w:ascii="Times New Roman" w:hAnsi="Times New Roman" w:cs="Times New Roman"/>
          <w:sz w:val="21"/>
          <w:szCs w:val="21"/>
        </w:rPr>
      </w:pPr>
      <w:del w:id="172" w:author="詹淑贝" w:date="2025-02-11T14:21:01Z">
        <w:r>
          <w:rPr>
            <w:rFonts w:hint="default" w:ascii="Times New Roman" w:hAnsi="Times New Roman" w:cs="Times New Roman"/>
            <w:sz w:val="21"/>
            <w:szCs w:val="21"/>
            <w:lang w:val="en-US"/>
          </w:rPr>
          <w:delText>7)</w:delText>
        </w:r>
      </w:del>
      <w:ins w:id="173" w:author="詹淑贝" w:date="2025-02-11T14:21:02Z">
        <w:r>
          <w:rPr>
            <w:rFonts w:hint="eastAsia" w:cs="Times New Roman"/>
            <w:sz w:val="21"/>
            <w:szCs w:val="21"/>
            <w:lang w:val="en-US" w:eastAsia="zh-CN"/>
          </w:rPr>
          <w:t>⑦</w:t>
        </w:r>
      </w:ins>
      <w:r>
        <w:rPr>
          <w:rFonts w:hint="default" w:ascii="Times New Roman" w:hAnsi="Times New Roman" w:cs="Times New Roman"/>
          <w:sz w:val="21"/>
          <w:szCs w:val="21"/>
        </w:rPr>
        <w:t>患者和照护者无法使用智能手机，和/或无法参加使用移动平台的培训课程。</w:t>
      </w:r>
    </w:p>
    <w:p w14:paraId="49FFD609">
      <w:pPr>
        <w:spacing w:line="400" w:lineRule="exact"/>
        <w:ind w:firstLine="420"/>
        <w:jc w:val="left"/>
        <w:rPr>
          <w:rFonts w:hint="default" w:ascii="Times New Roman" w:hAnsi="Times New Roman" w:cs="Times New Roman"/>
          <w:sz w:val="21"/>
          <w:szCs w:val="21"/>
        </w:rPr>
      </w:pPr>
      <w:del w:id="174" w:author="詹淑贝" w:date="2025-02-11T14:21:05Z">
        <w:r>
          <w:rPr>
            <w:rFonts w:hint="default" w:ascii="Times New Roman" w:hAnsi="Times New Roman" w:cs="Times New Roman"/>
            <w:sz w:val="21"/>
            <w:szCs w:val="21"/>
            <w:lang w:val="en-US"/>
          </w:rPr>
          <w:delText>8)</w:delText>
        </w:r>
      </w:del>
      <w:ins w:id="175" w:author="詹淑贝" w:date="2025-02-11T14:21:05Z">
        <w:r>
          <w:rPr>
            <w:rFonts w:hint="eastAsia" w:cs="Times New Roman"/>
            <w:sz w:val="21"/>
            <w:szCs w:val="21"/>
            <w:lang w:val="en-US" w:eastAsia="zh-CN"/>
          </w:rPr>
          <w:t>⑧</w:t>
        </w:r>
      </w:ins>
      <w:r>
        <w:rPr>
          <w:rFonts w:hint="default" w:ascii="Times New Roman" w:hAnsi="Times New Roman" w:cs="Times New Roman"/>
          <w:sz w:val="21"/>
          <w:szCs w:val="21"/>
        </w:rPr>
        <w:t>患有任何妨碍身体活动或锻炼的疾病</w:t>
      </w:r>
      <w:del w:id="176" w:author="詹淑贝" w:date="2025-02-11T14:47:22Z">
        <w:r>
          <w:rPr>
            <w:rFonts w:hint="default" w:ascii="Times New Roman" w:hAnsi="Times New Roman" w:cs="Times New Roman"/>
            <w:sz w:val="21"/>
            <w:szCs w:val="21"/>
          </w:rPr>
          <w:delText>的患</w:delText>
        </w:r>
      </w:del>
      <w:r>
        <w:rPr>
          <w:rFonts w:hint="default" w:ascii="Times New Roman" w:hAnsi="Times New Roman" w:cs="Times New Roman"/>
          <w:sz w:val="21"/>
          <w:szCs w:val="21"/>
        </w:rPr>
        <w:t>者。</w:t>
      </w:r>
    </w:p>
    <w:p w14:paraId="0FF73708">
      <w:pPr>
        <w:spacing w:line="400" w:lineRule="exact"/>
        <w:ind w:firstLine="420"/>
        <w:jc w:val="left"/>
        <w:rPr>
          <w:ins w:id="177" w:author="詹淑贝" w:date="2025-02-11T14:16:54Z"/>
          <w:rFonts w:hint="default" w:ascii="Times New Roman" w:hAnsi="Times New Roman" w:cs="Times New Roman"/>
          <w:sz w:val="21"/>
          <w:szCs w:val="21"/>
        </w:rPr>
      </w:pPr>
      <w:del w:id="178" w:author="詹淑贝" w:date="2025-02-11T14:21:08Z">
        <w:r>
          <w:rPr>
            <w:rFonts w:hint="default" w:ascii="Times New Roman" w:hAnsi="Times New Roman" w:cs="Times New Roman"/>
            <w:sz w:val="21"/>
            <w:szCs w:val="21"/>
            <w:lang w:val="en-US"/>
          </w:rPr>
          <w:delText>9)</w:delText>
        </w:r>
      </w:del>
      <w:ins w:id="179" w:author="詹淑贝" w:date="2025-02-11T14:21:09Z">
        <w:r>
          <w:rPr>
            <w:rFonts w:hint="eastAsia" w:cs="Times New Roman"/>
            <w:sz w:val="21"/>
            <w:szCs w:val="21"/>
            <w:lang w:val="en-US" w:eastAsia="zh-CN"/>
          </w:rPr>
          <w:t>⑨</w:t>
        </w:r>
      </w:ins>
      <w:r>
        <w:rPr>
          <w:rFonts w:hint="default" w:ascii="Times New Roman" w:hAnsi="Times New Roman" w:cs="Times New Roman"/>
          <w:sz w:val="21"/>
          <w:szCs w:val="21"/>
        </w:rPr>
        <w:t>正在怀孕或计划在研究期间怀孕</w:t>
      </w:r>
      <w:del w:id="180" w:author="詹淑贝" w:date="2025-02-11T14:47:24Z">
        <w:r>
          <w:rPr>
            <w:rFonts w:hint="default" w:ascii="Times New Roman" w:hAnsi="Times New Roman" w:cs="Times New Roman"/>
            <w:sz w:val="21"/>
            <w:szCs w:val="21"/>
          </w:rPr>
          <w:delText>的患</w:delText>
        </w:r>
      </w:del>
      <w:r>
        <w:rPr>
          <w:rFonts w:hint="default" w:ascii="Times New Roman" w:hAnsi="Times New Roman" w:cs="Times New Roman"/>
          <w:sz w:val="21"/>
          <w:szCs w:val="21"/>
        </w:rPr>
        <w:t>者。</w:t>
      </w:r>
    </w:p>
    <w:p w14:paraId="7E0DD3CC">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200"/>
        <w:jc w:val="left"/>
        <w:textAlignment w:val="auto"/>
        <w:rPr>
          <w:ins w:id="181" w:author="詹淑贝" w:date="2025-02-11T14:21:24Z"/>
          <w:rFonts w:hint="eastAsia"/>
          <w:color w:val="auto"/>
          <w:sz w:val="21"/>
          <w:szCs w:val="21"/>
          <w:highlight w:val="none"/>
          <w:lang w:val="en-US" w:eastAsia="zh-CN"/>
        </w:rPr>
      </w:pPr>
      <w:ins w:id="182" w:author="詹淑贝" w:date="2025-02-11T14:21:23Z">
        <w:r>
          <w:rPr>
            <w:rFonts w:hint="eastAsia" w:cs="Times New Roman"/>
            <w:sz w:val="21"/>
            <w:szCs w:val="21"/>
            <w:lang w:val="en-US" w:eastAsia="zh-CN"/>
          </w:rPr>
          <w:t>⑩</w:t>
        </w:r>
      </w:ins>
      <w:ins w:id="183" w:author="詹淑贝" w:date="2025-02-11T14:21:24Z">
        <w:r>
          <w:rPr>
            <w:rFonts w:hint="eastAsia" w:cs="Times New Roman"/>
            <w:b w:val="0"/>
            <w:bCs w:val="0"/>
            <w:kern w:val="2"/>
            <w:sz w:val="21"/>
            <w:szCs w:val="21"/>
            <w:highlight w:val="none"/>
            <w:lang w:val="en-US" w:eastAsia="zh-CN" w:bidi="ar-SA"/>
          </w:rPr>
          <w:t>弱势群体，包括</w:t>
        </w:r>
      </w:ins>
      <w:ins w:id="184" w:author="詹淑贝" w:date="2025-02-11T14:21:24Z">
        <w:r>
          <w:rPr>
            <w:rFonts w:hint="eastAsia"/>
            <w:color w:val="auto"/>
            <w:sz w:val="21"/>
            <w:szCs w:val="21"/>
            <w:highlight w:val="none"/>
          </w:rPr>
          <w:t>精神疾病者、认知损伤者、危重</w:t>
        </w:r>
      </w:ins>
      <w:ins w:id="185" w:author="詹淑贝" w:date="2025-02-11T14:21:24Z">
        <w:r>
          <w:rPr>
            <w:rFonts w:hint="eastAsia"/>
            <w:color w:val="auto"/>
            <w:sz w:val="21"/>
            <w:szCs w:val="21"/>
            <w:highlight w:val="none"/>
            <w:lang w:val="en-US" w:eastAsia="zh-CN"/>
          </w:rPr>
          <w:t>患者</w:t>
        </w:r>
      </w:ins>
      <w:ins w:id="186" w:author="詹淑贝" w:date="2025-02-11T14:21:24Z">
        <w:r>
          <w:rPr>
            <w:rFonts w:hint="eastAsia"/>
            <w:color w:val="auto"/>
            <w:sz w:val="21"/>
            <w:szCs w:val="21"/>
            <w:highlight w:val="none"/>
          </w:rPr>
          <w:t>、</w:t>
        </w:r>
      </w:ins>
      <w:ins w:id="187" w:author="詹淑贝" w:date="2025-02-11T14:21:24Z">
        <w:r>
          <w:rPr>
            <w:rFonts w:hint="eastAsia"/>
            <w:color w:val="auto"/>
            <w:sz w:val="21"/>
            <w:szCs w:val="21"/>
            <w:highlight w:val="none"/>
            <w:lang w:val="en-US" w:eastAsia="zh-CN"/>
          </w:rPr>
          <w:t>文盲等。</w:t>
        </w:r>
      </w:ins>
    </w:p>
    <w:p w14:paraId="6C786CC4">
      <w:pPr>
        <w:spacing w:line="400" w:lineRule="exact"/>
        <w:ind w:firstLine="0"/>
        <w:jc w:val="left"/>
        <w:rPr>
          <w:del w:id="189" w:author="詹淑贝" w:date="2025-02-11T14:22:02Z"/>
          <w:rFonts w:hint="default" w:ascii="Times New Roman" w:hAnsi="Times New Roman" w:eastAsia="宋体" w:cs="Times New Roman"/>
          <w:b/>
          <w:bCs/>
          <w:sz w:val="21"/>
          <w:szCs w:val="21"/>
          <w:lang w:val="en-US" w:eastAsia="zh-CN"/>
          <w:rPrChange w:id="190" w:author="詹淑贝" w:date="2025-02-11T14:22:08Z">
            <w:rPr>
              <w:del w:id="191" w:author="詹淑贝" w:date="2025-02-11T14:22:02Z"/>
              <w:rFonts w:hint="default" w:ascii="Times New Roman" w:hAnsi="Times New Roman" w:eastAsia="宋体" w:cs="Times New Roman"/>
              <w:sz w:val="21"/>
              <w:szCs w:val="21"/>
              <w:lang w:val="en-US" w:eastAsia="zh-CN"/>
            </w:rPr>
          </w:rPrChange>
        </w:rPr>
        <w:pPrChange w:id="188" w:author="詹淑贝" w:date="2025-02-11T14:22:26Z">
          <w:pPr>
            <w:spacing w:line="400" w:lineRule="exact"/>
            <w:ind w:firstLine="420"/>
            <w:jc w:val="left"/>
          </w:pPr>
        </w:pPrChange>
      </w:pPr>
      <w:ins w:id="192" w:author="詹淑贝" w:date="2025-02-11T14:22:04Z">
        <w:r>
          <w:rPr>
            <w:rFonts w:hint="eastAsia" w:cs="Times New Roman"/>
            <w:b/>
            <w:bCs/>
            <w:sz w:val="21"/>
            <w:szCs w:val="21"/>
            <w:lang w:val="en-US" w:eastAsia="zh-CN"/>
            <w:rPrChange w:id="193" w:author="詹淑贝" w:date="2025-02-11T14:22:08Z">
              <w:rPr>
                <w:rFonts w:hint="eastAsia" w:cs="Times New Roman"/>
                <w:sz w:val="21"/>
                <w:szCs w:val="21"/>
                <w:lang w:val="en-US" w:eastAsia="zh-CN"/>
              </w:rPr>
            </w:rPrChange>
          </w:rPr>
          <w:t>3.1.</w:t>
        </w:r>
      </w:ins>
      <w:ins w:id="195" w:author="詹淑贝" w:date="2025-02-11T14:22:05Z">
        <w:r>
          <w:rPr>
            <w:rFonts w:hint="eastAsia" w:cs="Times New Roman"/>
            <w:b/>
            <w:bCs/>
            <w:sz w:val="21"/>
            <w:szCs w:val="21"/>
            <w:lang w:val="en-US" w:eastAsia="zh-CN"/>
            <w:rPrChange w:id="196" w:author="詹淑贝" w:date="2025-02-11T14:22:08Z">
              <w:rPr>
                <w:rFonts w:hint="eastAsia" w:cs="Times New Roman"/>
                <w:sz w:val="21"/>
                <w:szCs w:val="21"/>
                <w:lang w:val="en-US" w:eastAsia="zh-CN"/>
              </w:rPr>
            </w:rPrChange>
          </w:rPr>
          <w:t xml:space="preserve">3 </w:t>
        </w:r>
      </w:ins>
    </w:p>
    <w:bookmarkEnd w:id="4"/>
    <w:p w14:paraId="5A0CA8DF">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0" w:firstLineChars="0"/>
        <w:jc w:val="left"/>
        <w:textAlignment w:val="auto"/>
        <w:rPr>
          <w:ins w:id="199" w:author="詹淑贝" w:date="2025-02-11T14:22:24Z"/>
          <w:rFonts w:hint="default" w:ascii="Times New Roman" w:hAnsi="Times New Roman" w:cs="Times New Roman"/>
          <w:b/>
          <w:bCs/>
          <w:sz w:val="21"/>
          <w:szCs w:val="21"/>
        </w:rPr>
        <w:pPrChange w:id="198" w:author="詹淑贝" w:date="2025-02-11T14:22:26Z">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200"/>
            <w:jc w:val="left"/>
            <w:textAlignment w:val="auto"/>
          </w:pPr>
        </w:pPrChange>
      </w:pPr>
      <w:bookmarkStart w:id="5" w:name="_Hlk188447482"/>
      <w:r>
        <w:rPr>
          <w:rFonts w:hint="default" w:ascii="Times New Roman" w:hAnsi="Times New Roman" w:cs="Times New Roman"/>
          <w:b/>
          <w:bCs/>
          <w:sz w:val="21"/>
          <w:szCs w:val="21"/>
          <w:rPrChange w:id="200" w:author="詹淑贝" w:date="2025-02-11T14:22:08Z">
            <w:rPr>
              <w:rFonts w:hint="default" w:ascii="Times New Roman" w:hAnsi="Times New Roman" w:cs="Times New Roman"/>
              <w:sz w:val="21"/>
              <w:szCs w:val="21"/>
            </w:rPr>
          </w:rPrChange>
        </w:rPr>
        <w:t>退出标准</w:t>
      </w:r>
    </w:p>
    <w:p w14:paraId="671D9C0B">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200"/>
        <w:jc w:val="left"/>
        <w:textAlignment w:val="auto"/>
        <w:rPr>
          <w:ins w:id="201" w:author="詹淑贝" w:date="2025-02-11T14:22:34Z"/>
          <w:rFonts w:hint="eastAsia" w:cs="Times New Roman"/>
          <w:b w:val="0"/>
          <w:bCs w:val="0"/>
          <w:kern w:val="2"/>
          <w:sz w:val="21"/>
          <w:szCs w:val="21"/>
          <w:highlight w:val="none"/>
          <w:lang w:val="en-US" w:eastAsia="zh-CN" w:bidi="ar-SA"/>
        </w:rPr>
      </w:pPr>
      <w:ins w:id="202" w:author="詹淑贝" w:date="2025-02-11T14:22:22Z">
        <w:r>
          <w:rPr>
            <w:rFonts w:hint="eastAsia" w:cs="Times New Roman"/>
            <w:b w:val="0"/>
            <w:bCs w:val="0"/>
            <w:kern w:val="2"/>
            <w:sz w:val="21"/>
            <w:szCs w:val="21"/>
            <w:highlight w:val="none"/>
            <w:lang w:val="en-US" w:eastAsia="zh-CN" w:bidi="ar-SA"/>
          </w:rPr>
          <w:t>①受试者自行退出本研究。</w:t>
        </w:r>
      </w:ins>
    </w:p>
    <w:p w14:paraId="7F32A23C">
      <w:pPr>
        <w:numPr>
          <w:numId w:val="0"/>
        </w:numPr>
        <w:spacing w:line="400" w:lineRule="exact"/>
        <w:ind w:left="0" w:firstLine="420" w:firstLineChars="200"/>
        <w:jc w:val="left"/>
        <w:rPr>
          <w:ins w:id="204" w:author="詹淑贝" w:date="2025-02-11T14:23:00Z"/>
          <w:rFonts w:hint="eastAsia" w:cs="Times New Roman"/>
          <w:sz w:val="21"/>
          <w:szCs w:val="21"/>
          <w:lang w:eastAsia="zh-CN"/>
        </w:rPr>
        <w:pPrChange w:id="203" w:author="詹淑贝" w:date="2025-02-11T14:22:49Z">
          <w:pPr>
            <w:spacing w:line="400" w:lineRule="exact"/>
            <w:ind w:left="420"/>
            <w:jc w:val="left"/>
          </w:pPr>
        </w:pPrChange>
      </w:pPr>
      <w:ins w:id="205" w:author="詹淑贝" w:date="2025-02-11T14:22:36Z">
        <w:r>
          <w:rPr>
            <w:rFonts w:hint="eastAsia" w:cs="Times New Roman"/>
            <w:b w:val="0"/>
            <w:bCs w:val="0"/>
            <w:kern w:val="2"/>
            <w:sz w:val="21"/>
            <w:szCs w:val="21"/>
            <w:highlight w:val="none"/>
            <w:lang w:val="en-US" w:eastAsia="zh-CN" w:bidi="ar-SA"/>
          </w:rPr>
          <w:t>②</w:t>
        </w:r>
      </w:ins>
      <w:ins w:id="206" w:author="詹淑贝" w:date="2025-02-11T14:22:39Z">
        <w:r>
          <w:rPr>
            <w:rFonts w:hint="eastAsia" w:cs="Times New Roman"/>
            <w:b w:val="0"/>
            <w:bCs w:val="0"/>
            <w:kern w:val="2"/>
            <w:sz w:val="21"/>
            <w:szCs w:val="21"/>
            <w:highlight w:val="none"/>
            <w:lang w:val="en-US" w:eastAsia="zh-CN" w:bidi="ar-SA"/>
          </w:rPr>
          <w:t>受试者</w:t>
        </w:r>
      </w:ins>
      <w:ins w:id="207" w:author="詹淑贝" w:date="2025-02-11T14:22:50Z">
        <w:r>
          <w:rPr>
            <w:rFonts w:hint="eastAsia" w:cs="Times New Roman"/>
            <w:b w:val="0"/>
            <w:bCs w:val="0"/>
            <w:kern w:val="2"/>
            <w:sz w:val="21"/>
            <w:szCs w:val="21"/>
            <w:highlight w:val="none"/>
            <w:lang w:val="en-US" w:eastAsia="zh-CN" w:bidi="ar-SA"/>
          </w:rPr>
          <w:t>在</w:t>
        </w:r>
      </w:ins>
      <w:del w:id="208" w:author="詹淑贝" w:date="2025-02-11T14:22:46Z">
        <w:r>
          <w:rPr>
            <w:rFonts w:hint="default" w:ascii="Times New Roman" w:hAnsi="Times New Roman" w:cs="Times New Roman"/>
            <w:sz w:val="21"/>
            <w:szCs w:val="21"/>
          </w:rPr>
          <w:delText>:1）自愿退出；（2）</w:delText>
        </w:r>
      </w:del>
      <w:r>
        <w:rPr>
          <w:rFonts w:hint="default" w:ascii="Times New Roman" w:hAnsi="Times New Roman" w:cs="Times New Roman"/>
          <w:sz w:val="21"/>
          <w:szCs w:val="21"/>
        </w:rPr>
        <w:t>研究中出现了不可逆的严重不良反应</w:t>
      </w:r>
      <w:del w:id="209" w:author="詹淑贝" w:date="2025-02-11T14:23:00Z">
        <w:r>
          <w:rPr>
            <w:rFonts w:hint="default" w:ascii="Times New Roman" w:hAnsi="Times New Roman" w:cs="Times New Roman"/>
            <w:sz w:val="21"/>
            <w:szCs w:val="21"/>
          </w:rPr>
          <w:delText>；</w:delText>
        </w:r>
      </w:del>
      <w:ins w:id="210" w:author="詹淑贝" w:date="2025-02-11T14:23:00Z">
        <w:r>
          <w:rPr>
            <w:rFonts w:hint="eastAsia" w:cs="Times New Roman"/>
            <w:sz w:val="21"/>
            <w:szCs w:val="21"/>
            <w:lang w:eastAsia="zh-CN"/>
          </w:rPr>
          <w:t>。</w:t>
        </w:r>
      </w:ins>
    </w:p>
    <w:p w14:paraId="5B4F0093">
      <w:pPr>
        <w:numPr>
          <w:numId w:val="0"/>
        </w:numPr>
        <w:spacing w:line="400" w:lineRule="exact"/>
        <w:ind w:left="0" w:firstLine="420" w:firstLineChars="200"/>
        <w:jc w:val="left"/>
        <w:rPr>
          <w:ins w:id="212" w:author="詹淑贝" w:date="2025-02-11T14:23:25Z"/>
          <w:rFonts w:hint="eastAsia" w:cs="Times New Roman"/>
          <w:b w:val="0"/>
          <w:bCs w:val="0"/>
          <w:kern w:val="2"/>
          <w:sz w:val="21"/>
          <w:szCs w:val="21"/>
          <w:highlight w:val="none"/>
          <w:lang w:val="en-US" w:eastAsia="zh-CN" w:bidi="ar-SA"/>
        </w:rPr>
        <w:pPrChange w:id="211" w:author="詹淑贝" w:date="2025-02-11T14:22:49Z">
          <w:pPr>
            <w:spacing w:line="400" w:lineRule="exact"/>
            <w:ind w:left="420"/>
            <w:jc w:val="left"/>
          </w:pPr>
        </w:pPrChange>
      </w:pPr>
      <w:ins w:id="213" w:author="詹淑贝" w:date="2025-02-11T14:23:08Z">
        <w:r>
          <w:rPr>
            <w:rFonts w:hint="eastAsia" w:cs="Times New Roman"/>
            <w:sz w:val="21"/>
            <w:szCs w:val="21"/>
            <w:lang w:val="en-US" w:eastAsia="zh-CN"/>
          </w:rPr>
          <w:t>③</w:t>
        </w:r>
      </w:ins>
      <w:del w:id="214" w:author="詹淑贝" w:date="2025-02-11T14:23:15Z">
        <w:r>
          <w:rPr>
            <w:rFonts w:hint="default" w:ascii="Times New Roman" w:hAnsi="Times New Roman" w:cs="Times New Roman"/>
            <w:sz w:val="21"/>
            <w:szCs w:val="21"/>
          </w:rPr>
          <w:delText>（3）患者无法完成研究要求。</w:delText>
        </w:r>
      </w:del>
      <w:ins w:id="215" w:author="詹淑贝" w:date="2025-02-11T14:22:46Z">
        <w:r>
          <w:rPr>
            <w:rFonts w:hint="eastAsia" w:cs="Times New Roman"/>
            <w:b w:val="0"/>
            <w:bCs w:val="0"/>
            <w:kern w:val="2"/>
            <w:sz w:val="21"/>
            <w:szCs w:val="21"/>
            <w:highlight w:val="none"/>
            <w:lang w:val="en-US" w:eastAsia="zh-CN" w:bidi="ar-SA"/>
          </w:rPr>
          <w:t>研究者认为受试者不适合继续参加本研究。</w:t>
        </w:r>
      </w:ins>
    </w:p>
    <w:p w14:paraId="2BDAB0AD">
      <w:pPr>
        <w:numPr>
          <w:numId w:val="0"/>
        </w:numPr>
        <w:spacing w:line="400" w:lineRule="exact"/>
        <w:ind w:left="0" w:firstLine="0" w:firstLineChars="0"/>
        <w:jc w:val="left"/>
        <w:rPr>
          <w:ins w:id="217" w:author="詹淑贝" w:date="2025-02-11T14:23:44Z"/>
          <w:rFonts w:hint="eastAsia" w:cs="Times New Roman"/>
          <w:b/>
          <w:bCs/>
          <w:kern w:val="2"/>
          <w:sz w:val="21"/>
          <w:szCs w:val="21"/>
          <w:highlight w:val="none"/>
          <w:lang w:val="en-US" w:eastAsia="zh-CN" w:bidi="ar-SA"/>
        </w:rPr>
        <w:pPrChange w:id="216" w:author="詹淑贝" w:date="2025-02-11T14:23:26Z">
          <w:pPr>
            <w:spacing w:line="400" w:lineRule="exact"/>
            <w:ind w:left="420"/>
            <w:jc w:val="left"/>
          </w:pPr>
        </w:pPrChange>
      </w:pPr>
      <w:ins w:id="218" w:author="詹淑贝" w:date="2025-02-11T14:23:31Z">
        <w:r>
          <w:rPr>
            <w:rFonts w:hint="eastAsia" w:cs="Times New Roman"/>
            <w:b/>
            <w:bCs/>
            <w:kern w:val="2"/>
            <w:sz w:val="21"/>
            <w:szCs w:val="21"/>
            <w:highlight w:val="none"/>
            <w:lang w:val="en-US" w:eastAsia="zh-CN" w:bidi="ar-SA"/>
            <w:rPrChange w:id="219" w:author="詹淑贝" w:date="2025-02-11T14:23:39Z">
              <w:rPr>
                <w:rFonts w:hint="eastAsia" w:cs="Times New Roman"/>
                <w:b w:val="0"/>
                <w:bCs w:val="0"/>
                <w:kern w:val="2"/>
                <w:sz w:val="21"/>
                <w:szCs w:val="21"/>
                <w:highlight w:val="none"/>
                <w:lang w:val="en-US" w:eastAsia="zh-CN" w:bidi="ar-SA"/>
              </w:rPr>
            </w:rPrChange>
          </w:rPr>
          <w:t>3.2</w:t>
        </w:r>
      </w:ins>
      <w:ins w:id="221" w:author="詹淑贝" w:date="2025-02-11T14:23:32Z">
        <w:r>
          <w:rPr>
            <w:rFonts w:hint="eastAsia" w:cs="Times New Roman"/>
            <w:b/>
            <w:bCs/>
            <w:kern w:val="2"/>
            <w:sz w:val="21"/>
            <w:szCs w:val="21"/>
            <w:highlight w:val="none"/>
            <w:lang w:val="en-US" w:eastAsia="zh-CN" w:bidi="ar-SA"/>
            <w:rPrChange w:id="222" w:author="詹淑贝" w:date="2025-02-11T14:23:39Z">
              <w:rPr>
                <w:rFonts w:hint="eastAsia" w:cs="Times New Roman"/>
                <w:b w:val="0"/>
                <w:bCs w:val="0"/>
                <w:kern w:val="2"/>
                <w:sz w:val="21"/>
                <w:szCs w:val="21"/>
                <w:highlight w:val="none"/>
                <w:lang w:val="en-US" w:eastAsia="zh-CN" w:bidi="ar-SA"/>
              </w:rPr>
            </w:rPrChange>
          </w:rPr>
          <w:t xml:space="preserve"> </w:t>
        </w:r>
      </w:ins>
      <w:ins w:id="224" w:author="詹淑贝" w:date="2025-02-11T14:23:33Z">
        <w:r>
          <w:rPr>
            <w:rFonts w:hint="eastAsia" w:cs="Times New Roman"/>
            <w:b/>
            <w:bCs/>
            <w:kern w:val="2"/>
            <w:sz w:val="21"/>
            <w:szCs w:val="21"/>
            <w:highlight w:val="none"/>
            <w:lang w:val="en-US" w:eastAsia="zh-CN" w:bidi="ar-SA"/>
            <w:rPrChange w:id="225" w:author="詹淑贝" w:date="2025-02-11T14:23:39Z">
              <w:rPr>
                <w:rFonts w:hint="eastAsia" w:cs="Times New Roman"/>
                <w:b w:val="0"/>
                <w:bCs w:val="0"/>
                <w:kern w:val="2"/>
                <w:sz w:val="21"/>
                <w:szCs w:val="21"/>
                <w:highlight w:val="none"/>
                <w:lang w:val="en-US" w:eastAsia="zh-CN" w:bidi="ar-SA"/>
              </w:rPr>
            </w:rPrChange>
          </w:rPr>
          <w:t>研究</w:t>
        </w:r>
      </w:ins>
      <w:ins w:id="227" w:author="詹淑贝" w:date="2025-02-11T14:23:35Z">
        <w:r>
          <w:rPr>
            <w:rFonts w:hint="eastAsia" w:cs="Times New Roman"/>
            <w:b/>
            <w:bCs/>
            <w:kern w:val="2"/>
            <w:sz w:val="21"/>
            <w:szCs w:val="21"/>
            <w:highlight w:val="none"/>
            <w:lang w:val="en-US" w:eastAsia="zh-CN" w:bidi="ar-SA"/>
            <w:rPrChange w:id="228" w:author="詹淑贝" w:date="2025-02-11T14:23:39Z">
              <w:rPr>
                <w:rFonts w:hint="eastAsia" w:cs="Times New Roman"/>
                <w:b w:val="0"/>
                <w:bCs w:val="0"/>
                <w:kern w:val="2"/>
                <w:sz w:val="21"/>
                <w:szCs w:val="21"/>
                <w:highlight w:val="none"/>
                <w:lang w:val="en-US" w:eastAsia="zh-CN" w:bidi="ar-SA"/>
              </w:rPr>
            </w:rPrChange>
          </w:rPr>
          <w:t>内容</w:t>
        </w:r>
      </w:ins>
    </w:p>
    <w:p w14:paraId="7CAD0DE1">
      <w:pPr>
        <w:numPr>
          <w:numId w:val="0"/>
        </w:numPr>
        <w:spacing w:line="400" w:lineRule="exact"/>
        <w:ind w:left="0" w:firstLine="0" w:firstLineChars="0"/>
        <w:jc w:val="left"/>
        <w:rPr>
          <w:ins w:id="231" w:author="詹淑贝" w:date="2025-02-11T14:24:29Z"/>
          <w:rFonts w:hint="eastAsia" w:cs="Times New Roman"/>
          <w:b/>
          <w:bCs/>
          <w:kern w:val="2"/>
          <w:sz w:val="21"/>
          <w:szCs w:val="21"/>
          <w:highlight w:val="none"/>
          <w:lang w:val="en-US" w:eastAsia="zh-CN" w:bidi="ar-SA"/>
        </w:rPr>
        <w:pPrChange w:id="230" w:author="詹淑贝" w:date="2025-02-11T14:23:26Z">
          <w:pPr>
            <w:spacing w:line="400" w:lineRule="exact"/>
            <w:ind w:left="420"/>
            <w:jc w:val="left"/>
          </w:pPr>
        </w:pPrChange>
      </w:pPr>
      <w:ins w:id="232" w:author="詹淑贝" w:date="2025-02-11T14:23:45Z">
        <w:r>
          <w:rPr>
            <w:rFonts w:hint="eastAsia" w:cs="Times New Roman"/>
            <w:b/>
            <w:bCs/>
            <w:kern w:val="2"/>
            <w:sz w:val="21"/>
            <w:szCs w:val="21"/>
            <w:highlight w:val="none"/>
            <w:lang w:val="en-US" w:eastAsia="zh-CN" w:bidi="ar-SA"/>
          </w:rPr>
          <w:t>3.2</w:t>
        </w:r>
      </w:ins>
      <w:ins w:id="233" w:author="詹淑贝" w:date="2025-02-11T14:23:46Z">
        <w:r>
          <w:rPr>
            <w:rFonts w:hint="eastAsia" w:cs="Times New Roman"/>
            <w:b/>
            <w:bCs/>
            <w:kern w:val="2"/>
            <w:sz w:val="21"/>
            <w:szCs w:val="21"/>
            <w:highlight w:val="none"/>
            <w:lang w:val="en-US" w:eastAsia="zh-CN" w:bidi="ar-SA"/>
          </w:rPr>
          <w:t xml:space="preserve">.1 </w:t>
        </w:r>
      </w:ins>
      <w:ins w:id="234" w:author="詹淑贝" w:date="2025-02-11T14:23:48Z">
        <w:r>
          <w:rPr>
            <w:rFonts w:hint="eastAsia" w:cs="Times New Roman"/>
            <w:b/>
            <w:bCs/>
            <w:kern w:val="2"/>
            <w:sz w:val="21"/>
            <w:szCs w:val="21"/>
            <w:highlight w:val="none"/>
            <w:lang w:val="en-US" w:eastAsia="zh-CN" w:bidi="ar-SA"/>
          </w:rPr>
          <w:t>受试者</w:t>
        </w:r>
      </w:ins>
      <w:ins w:id="235" w:author="詹淑贝" w:date="2025-02-11T14:24:27Z">
        <w:r>
          <w:rPr>
            <w:rFonts w:hint="eastAsia" w:cs="Times New Roman"/>
            <w:b/>
            <w:bCs/>
            <w:kern w:val="2"/>
            <w:sz w:val="21"/>
            <w:szCs w:val="21"/>
            <w:highlight w:val="none"/>
            <w:lang w:val="en-US" w:eastAsia="zh-CN" w:bidi="ar-SA"/>
          </w:rPr>
          <w:t>分组</w:t>
        </w:r>
      </w:ins>
    </w:p>
    <w:p w14:paraId="445C57C4">
      <w:pPr>
        <w:numPr>
          <w:numId w:val="0"/>
        </w:numPr>
        <w:spacing w:line="400" w:lineRule="exact"/>
        <w:ind w:left="0" w:firstLine="420" w:firstLineChars="200"/>
        <w:jc w:val="left"/>
        <w:rPr>
          <w:ins w:id="237" w:author="詹淑贝" w:date="2025-02-11T14:25:38Z"/>
          <w:rFonts w:hint="eastAsia" w:cs="Times New Roman"/>
          <w:b w:val="0"/>
          <w:bCs w:val="0"/>
          <w:kern w:val="2"/>
          <w:sz w:val="21"/>
          <w:szCs w:val="21"/>
          <w:highlight w:val="none"/>
          <w:lang w:val="en-US" w:eastAsia="zh-CN" w:bidi="ar-SA"/>
        </w:rPr>
        <w:pPrChange w:id="236" w:author="詹淑贝" w:date="2025-02-11T14:24:40Z">
          <w:pPr>
            <w:spacing w:line="400" w:lineRule="exact"/>
            <w:ind w:left="420"/>
            <w:jc w:val="left"/>
          </w:pPr>
        </w:pPrChange>
      </w:pPr>
      <w:ins w:id="238" w:author="詹淑贝" w:date="2025-02-11T14:24:39Z">
        <w:r>
          <w:rPr>
            <w:rFonts w:hint="eastAsia" w:cs="Times New Roman"/>
            <w:b w:val="0"/>
            <w:bCs w:val="0"/>
            <w:kern w:val="2"/>
            <w:sz w:val="21"/>
            <w:szCs w:val="21"/>
            <w:highlight w:val="none"/>
            <w:lang w:val="en-US" w:eastAsia="zh-CN" w:bidi="ar-SA"/>
          </w:rPr>
          <w:t>本研究将受试者随机分为实验组</w:t>
        </w:r>
      </w:ins>
      <w:ins w:id="239" w:author="詹淑贝" w:date="2025-02-11T14:25:03Z">
        <w:r>
          <w:rPr>
            <w:rFonts w:hint="eastAsia" w:cs="Times New Roman"/>
            <w:b w:val="0"/>
            <w:bCs w:val="0"/>
            <w:kern w:val="2"/>
            <w:sz w:val="21"/>
            <w:szCs w:val="21"/>
            <w:highlight w:val="none"/>
            <w:lang w:val="en-US" w:eastAsia="zh-CN" w:bidi="ar-SA"/>
          </w:rPr>
          <w:t>（</w:t>
        </w:r>
      </w:ins>
      <w:ins w:id="240" w:author="詹淑贝" w:date="2025-02-11T14:30:31Z">
        <w:r>
          <w:rPr>
            <w:rFonts w:hint="default" w:ascii="Times New Roman" w:hAnsi="Times New Roman" w:cs="Times New Roman"/>
            <w:sz w:val="21"/>
            <w:szCs w:val="21"/>
          </w:rPr>
          <w:t>AlignPro数字化腰痛管理方案组</w:t>
        </w:r>
      </w:ins>
      <w:ins w:id="241" w:author="詹淑贝" w:date="2025-02-11T14:25:03Z">
        <w:r>
          <w:rPr>
            <w:rFonts w:hint="eastAsia" w:cs="Times New Roman"/>
            <w:b w:val="0"/>
            <w:bCs w:val="0"/>
            <w:kern w:val="2"/>
            <w:sz w:val="21"/>
            <w:szCs w:val="21"/>
            <w:highlight w:val="none"/>
            <w:lang w:val="en-US" w:eastAsia="zh-CN" w:bidi="ar-SA"/>
          </w:rPr>
          <w:t>）</w:t>
        </w:r>
      </w:ins>
      <w:ins w:id="242" w:author="詹淑贝" w:date="2025-02-11T14:24:47Z">
        <w:r>
          <w:rPr>
            <w:rFonts w:hint="eastAsia" w:cs="Times New Roman"/>
            <w:b w:val="0"/>
            <w:bCs w:val="0"/>
            <w:kern w:val="2"/>
            <w:sz w:val="21"/>
            <w:szCs w:val="21"/>
            <w:highlight w:val="none"/>
            <w:lang w:val="en-US" w:eastAsia="zh-CN" w:bidi="ar-SA"/>
          </w:rPr>
          <w:t>和</w:t>
        </w:r>
      </w:ins>
      <w:ins w:id="243" w:author="詹淑贝" w:date="2025-02-11T14:24:49Z">
        <w:r>
          <w:rPr>
            <w:rFonts w:hint="eastAsia" w:cs="Times New Roman"/>
            <w:b w:val="0"/>
            <w:bCs w:val="0"/>
            <w:kern w:val="2"/>
            <w:sz w:val="21"/>
            <w:szCs w:val="21"/>
            <w:highlight w:val="none"/>
            <w:lang w:val="en-US" w:eastAsia="zh-CN" w:bidi="ar-SA"/>
          </w:rPr>
          <w:t>对照</w:t>
        </w:r>
      </w:ins>
      <w:ins w:id="244" w:author="詹淑贝" w:date="2025-02-11T14:24:50Z">
        <w:r>
          <w:rPr>
            <w:rFonts w:hint="eastAsia" w:cs="Times New Roman"/>
            <w:b w:val="0"/>
            <w:bCs w:val="0"/>
            <w:kern w:val="2"/>
            <w:sz w:val="21"/>
            <w:szCs w:val="21"/>
            <w:highlight w:val="none"/>
            <w:lang w:val="en-US" w:eastAsia="zh-CN" w:bidi="ar-SA"/>
          </w:rPr>
          <w:t>组</w:t>
        </w:r>
      </w:ins>
      <w:ins w:id="245" w:author="詹淑贝" w:date="2025-02-11T14:25:15Z">
        <w:r>
          <w:rPr>
            <w:rFonts w:hint="eastAsia" w:cs="Times New Roman"/>
            <w:b w:val="0"/>
            <w:bCs w:val="0"/>
            <w:kern w:val="2"/>
            <w:sz w:val="21"/>
            <w:szCs w:val="21"/>
            <w:highlight w:val="none"/>
            <w:lang w:val="en-US" w:eastAsia="zh-CN" w:bidi="ar-SA"/>
          </w:rPr>
          <w:t>（</w:t>
        </w:r>
      </w:ins>
      <w:ins w:id="246" w:author="詹淑贝" w:date="2025-02-11T14:30:21Z">
        <w:r>
          <w:rPr>
            <w:rFonts w:hint="default" w:ascii="Times New Roman" w:hAnsi="Times New Roman" w:cs="Times New Roman"/>
            <w:sz w:val="21"/>
            <w:szCs w:val="21"/>
          </w:rPr>
          <w:t>传统康复训练方案组</w:t>
        </w:r>
      </w:ins>
      <w:ins w:id="247" w:author="詹淑贝" w:date="2025-02-11T14:25:15Z">
        <w:r>
          <w:rPr>
            <w:rFonts w:hint="eastAsia" w:cs="Times New Roman"/>
            <w:b w:val="0"/>
            <w:bCs w:val="0"/>
            <w:kern w:val="2"/>
            <w:sz w:val="21"/>
            <w:szCs w:val="21"/>
            <w:highlight w:val="none"/>
            <w:lang w:val="en-US" w:eastAsia="zh-CN" w:bidi="ar-SA"/>
          </w:rPr>
          <w:t>）</w:t>
        </w:r>
      </w:ins>
      <w:ins w:id="248" w:author="詹淑贝" w:date="2025-02-11T14:24:57Z">
        <w:r>
          <w:rPr>
            <w:rFonts w:hint="eastAsia" w:cs="Times New Roman"/>
            <w:b w:val="0"/>
            <w:bCs w:val="0"/>
            <w:kern w:val="2"/>
            <w:sz w:val="21"/>
            <w:szCs w:val="21"/>
            <w:highlight w:val="none"/>
            <w:lang w:val="en-US" w:eastAsia="zh-CN" w:bidi="ar-SA"/>
          </w:rPr>
          <w:t>。</w:t>
        </w:r>
      </w:ins>
    </w:p>
    <w:p w14:paraId="301DF89D">
      <w:pPr>
        <w:numPr>
          <w:numId w:val="0"/>
        </w:numPr>
        <w:spacing w:line="400" w:lineRule="exact"/>
        <w:ind w:left="0" w:firstLine="420" w:firstLineChars="200"/>
        <w:jc w:val="left"/>
        <w:rPr>
          <w:del w:id="250" w:author="詹淑贝" w:date="2025-02-11T14:26:04Z"/>
          <w:rFonts w:hint="default" w:cs="Times New Roman"/>
          <w:b w:val="0"/>
          <w:bCs w:val="0"/>
          <w:kern w:val="2"/>
          <w:sz w:val="21"/>
          <w:szCs w:val="21"/>
          <w:highlight w:val="none"/>
          <w:lang w:val="en-US" w:eastAsia="zh-CN" w:bidi="ar-SA"/>
          <w:rPrChange w:id="251" w:author="詹淑贝" w:date="2025-02-11T14:23:39Z">
            <w:rPr>
              <w:del w:id="252" w:author="詹淑贝" w:date="2025-02-11T14:26:04Z"/>
              <w:rFonts w:hint="default" w:cs="Times New Roman"/>
              <w:b w:val="0"/>
              <w:bCs w:val="0"/>
              <w:kern w:val="2"/>
              <w:sz w:val="21"/>
              <w:szCs w:val="21"/>
              <w:highlight w:val="none"/>
              <w:lang w:val="en-US" w:eastAsia="zh-CN" w:bidi="ar-SA"/>
            </w:rPr>
          </w:rPrChange>
        </w:rPr>
        <w:pPrChange w:id="249" w:author="詹淑贝" w:date="2025-02-11T14:26:13Z">
          <w:pPr>
            <w:spacing w:line="400" w:lineRule="exact"/>
            <w:ind w:left="420"/>
            <w:jc w:val="left"/>
          </w:pPr>
        </w:pPrChange>
      </w:pPr>
      <w:ins w:id="253" w:author="詹淑贝" w:date="2025-02-11T14:25:39Z">
        <w:r>
          <w:rPr>
            <w:rFonts w:hint="eastAsia" w:cs="Times New Roman"/>
            <w:b w:val="0"/>
            <w:bCs w:val="0"/>
            <w:kern w:val="2"/>
            <w:sz w:val="21"/>
            <w:szCs w:val="21"/>
            <w:highlight w:val="none"/>
            <w:lang w:val="en-US" w:eastAsia="zh-CN" w:bidi="ar-SA"/>
          </w:rPr>
          <w:t>对照组</w:t>
        </w:r>
      </w:ins>
      <w:ins w:id="254" w:author="詹淑贝" w:date="2025-02-11T14:25:46Z">
        <w:r>
          <w:rPr>
            <w:rFonts w:hint="eastAsia" w:cs="Times New Roman"/>
            <w:b w:val="0"/>
            <w:bCs w:val="0"/>
            <w:kern w:val="2"/>
            <w:sz w:val="21"/>
            <w:szCs w:val="21"/>
            <w:highlight w:val="none"/>
            <w:lang w:val="en-US" w:eastAsia="zh-CN" w:bidi="ar-SA"/>
          </w:rPr>
          <w:t>（</w:t>
        </w:r>
      </w:ins>
      <w:ins w:id="255" w:author="詹淑贝" w:date="2025-02-11T14:30:18Z">
        <w:r>
          <w:rPr>
            <w:rFonts w:hint="default" w:ascii="Times New Roman" w:hAnsi="Times New Roman" w:cs="Times New Roman"/>
            <w:sz w:val="21"/>
            <w:szCs w:val="21"/>
          </w:rPr>
          <w:t>传统康复训练方案组</w:t>
        </w:r>
      </w:ins>
      <w:ins w:id="256" w:author="詹淑贝" w:date="2025-02-11T14:25:46Z">
        <w:r>
          <w:rPr>
            <w:rFonts w:hint="eastAsia" w:cs="Times New Roman"/>
            <w:b w:val="0"/>
            <w:bCs w:val="0"/>
            <w:kern w:val="2"/>
            <w:sz w:val="21"/>
            <w:szCs w:val="21"/>
            <w:highlight w:val="none"/>
            <w:lang w:val="en-US" w:eastAsia="zh-CN" w:bidi="ar-SA"/>
          </w:rPr>
          <w:t>）</w:t>
        </w:r>
      </w:ins>
      <w:ins w:id="257" w:author="詹淑贝" w:date="2025-02-11T14:26:14Z">
        <w:r>
          <w:rPr>
            <w:rFonts w:hint="eastAsia" w:cs="Times New Roman"/>
            <w:b w:val="0"/>
            <w:bCs w:val="0"/>
            <w:kern w:val="2"/>
            <w:sz w:val="21"/>
            <w:szCs w:val="21"/>
            <w:highlight w:val="none"/>
            <w:lang w:val="en-US" w:eastAsia="zh-CN" w:bidi="ar-SA"/>
          </w:rPr>
          <w:t>：</w:t>
        </w:r>
      </w:ins>
      <w:ins w:id="258" w:author="詹淑贝" w:date="2025-02-11T14:26:16Z">
        <w:r>
          <w:rPr>
            <w:rFonts w:hint="eastAsia" w:cs="Times New Roman"/>
            <w:b w:val="0"/>
            <w:bCs w:val="0"/>
            <w:kern w:val="2"/>
            <w:sz w:val="21"/>
            <w:szCs w:val="21"/>
            <w:highlight w:val="none"/>
            <w:lang w:val="en-US" w:eastAsia="zh-CN" w:bidi="ar-SA"/>
          </w:rPr>
          <w:t>受试者</w:t>
        </w:r>
      </w:ins>
    </w:p>
    <w:bookmarkEnd w:id="5"/>
    <w:p w14:paraId="301DF89D">
      <w:pPr>
        <w:numPr>
          <w:numId w:val="0"/>
        </w:numPr>
        <w:spacing w:line="400" w:lineRule="exact"/>
        <w:ind w:firstLine="420" w:firstLineChars="200"/>
        <w:jc w:val="left"/>
        <w:rPr>
          <w:del w:id="260" w:author="詹淑贝" w:date="2025-02-11T14:25:33Z"/>
          <w:rFonts w:hint="default" w:ascii="Times New Roman" w:hAnsi="Times New Roman" w:cs="Times New Roman"/>
          <w:sz w:val="21"/>
          <w:szCs w:val="21"/>
        </w:rPr>
        <w:pPrChange w:id="259" w:author="詹淑贝" w:date="2025-02-11T14:26:13Z">
          <w:pPr>
            <w:spacing w:line="400" w:lineRule="exact"/>
            <w:ind w:firstLine="420"/>
            <w:jc w:val="left"/>
          </w:pPr>
        </w:pPrChange>
      </w:pPr>
      <w:del w:id="261" w:author="詹淑贝" w:date="2025-02-11T14:25:33Z">
        <w:r>
          <w:rPr>
            <w:rFonts w:hint="default" w:ascii="Times New Roman" w:hAnsi="Times New Roman" w:cs="Times New Roman"/>
            <w:sz w:val="21"/>
            <w:szCs w:val="21"/>
          </w:rPr>
          <w:delText>②受试者分组:</w:delText>
        </w:r>
        <w:bookmarkStart w:id="6" w:name="_Hlk188447504"/>
        <w:r>
          <w:rPr>
            <w:rFonts w:hint="default" w:ascii="Times New Roman" w:hAnsi="Times New Roman" w:cs="Times New Roman"/>
            <w:sz w:val="21"/>
            <w:szCs w:val="21"/>
          </w:rPr>
          <w:delText>为了</w:delText>
        </w:r>
        <w:bookmarkStart w:id="7" w:name="_Hlk160108207"/>
        <w:r>
          <w:rPr>
            <w:rFonts w:hint="default" w:ascii="Times New Roman" w:hAnsi="Times New Roman" w:cs="Times New Roman"/>
            <w:sz w:val="21"/>
            <w:szCs w:val="21"/>
          </w:rPr>
          <w:delText>AlignPro数字化腰痛管理平台</w:delText>
        </w:r>
        <w:bookmarkEnd w:id="7"/>
        <w:r>
          <w:rPr>
            <w:rFonts w:hint="default" w:ascii="Times New Roman" w:hAnsi="Times New Roman" w:cs="Times New Roman"/>
            <w:sz w:val="21"/>
            <w:szCs w:val="21"/>
          </w:rPr>
          <w:delText>对非特异性腰痛患者的治疗效果，将受试者分为两组。</w:delText>
        </w:r>
      </w:del>
    </w:p>
    <w:bookmarkEnd w:id="6"/>
    <w:p w14:paraId="301DF89D">
      <w:pPr>
        <w:numPr>
          <w:numId w:val="0"/>
        </w:numPr>
        <w:spacing w:line="400" w:lineRule="exact"/>
        <w:ind w:firstLine="420" w:firstLineChars="200"/>
        <w:jc w:val="left"/>
        <w:rPr>
          <w:del w:id="263" w:author="詹淑贝" w:date="2025-02-11T14:25:35Z"/>
          <w:rFonts w:hint="default" w:ascii="Times New Roman" w:hAnsi="Times New Roman" w:cs="Times New Roman"/>
          <w:sz w:val="21"/>
          <w:szCs w:val="21"/>
        </w:rPr>
        <w:pPrChange w:id="262" w:author="詹淑贝" w:date="2025-02-11T14:26:13Z">
          <w:pPr>
            <w:spacing w:line="400" w:lineRule="exact"/>
            <w:ind w:firstLine="420"/>
            <w:jc w:val="left"/>
          </w:pPr>
        </w:pPrChange>
      </w:pPr>
      <w:del w:id="264" w:author="詹淑贝" w:date="2025-02-11T14:25:35Z">
        <w:r>
          <w:rPr>
            <w:rFonts w:hint="default" w:ascii="Times New Roman" w:hAnsi="Times New Roman" w:cs="Times New Roman"/>
            <w:sz w:val="21"/>
            <w:szCs w:val="21"/>
          </w:rPr>
          <w:delText>本研究包含2个队列。</w:delText>
        </w:r>
      </w:del>
    </w:p>
    <w:p w14:paraId="301DF89D">
      <w:pPr>
        <w:numPr>
          <w:numId w:val="0"/>
        </w:numPr>
        <w:spacing w:line="400" w:lineRule="exact"/>
        <w:ind w:firstLine="420" w:firstLineChars="200"/>
        <w:jc w:val="left"/>
        <w:rPr>
          <w:rFonts w:hint="eastAsia" w:ascii="Times New Roman" w:hAnsi="Times New Roman" w:eastAsia="宋体" w:cs="Times New Roman"/>
          <w:sz w:val="21"/>
          <w:szCs w:val="21"/>
          <w:lang w:eastAsia="zh-CN"/>
        </w:rPr>
        <w:pPrChange w:id="265" w:author="詹淑贝" w:date="2025-02-11T14:26:13Z">
          <w:pPr>
            <w:spacing w:line="400" w:lineRule="exact"/>
            <w:ind w:firstLine="420"/>
            <w:jc w:val="left"/>
          </w:pPr>
        </w:pPrChange>
      </w:pPr>
      <w:del w:id="266" w:author="詹淑贝" w:date="2025-02-11T14:26:09Z">
        <w:r>
          <w:rPr>
            <w:rFonts w:hint="default" w:ascii="Times New Roman" w:hAnsi="Times New Roman" w:cs="Times New Roman"/>
            <w:sz w:val="21"/>
            <w:szCs w:val="21"/>
          </w:rPr>
          <w:delText>-A组：</w:delText>
        </w:r>
        <w:bookmarkStart w:id="8" w:name="_Hlk188447518"/>
        <w:r>
          <w:rPr>
            <w:rFonts w:hint="default" w:ascii="Times New Roman" w:hAnsi="Times New Roman" w:cs="Times New Roman"/>
            <w:sz w:val="21"/>
            <w:szCs w:val="21"/>
          </w:rPr>
          <w:delText>150名患者</w:delText>
        </w:r>
      </w:del>
      <w:r>
        <w:rPr>
          <w:rFonts w:hint="default" w:ascii="Times New Roman" w:hAnsi="Times New Roman" w:cs="Times New Roman"/>
          <w:sz w:val="21"/>
          <w:szCs w:val="21"/>
        </w:rPr>
        <w:t>使用传统药物治疗和康复训练管理非特异性腰痛</w:t>
      </w:r>
      <w:bookmarkEnd w:id="8"/>
      <w:ins w:id="267" w:author="詹淑贝" w:date="2025-02-11T14:26:22Z">
        <w:r>
          <w:rPr>
            <w:rFonts w:hint="eastAsia" w:cs="Times New Roman"/>
            <w:sz w:val="21"/>
            <w:szCs w:val="21"/>
            <w:lang w:eastAsia="zh-CN"/>
          </w:rPr>
          <w:t>。</w:t>
        </w:r>
      </w:ins>
    </w:p>
    <w:p w14:paraId="2DF0374B">
      <w:pPr>
        <w:numPr>
          <w:ilvl w:val="0"/>
          <w:numId w:val="0"/>
        </w:numPr>
        <w:spacing w:line="400" w:lineRule="exact"/>
        <w:ind w:firstLine="420" w:firstLineChars="200"/>
        <w:jc w:val="left"/>
        <w:rPr>
          <w:ins w:id="269" w:author="詹淑贝" w:date="2025-02-11T14:41:25Z"/>
          <w:rFonts w:hint="eastAsia" w:cs="Times New Roman"/>
          <w:sz w:val="21"/>
          <w:szCs w:val="21"/>
          <w:lang w:eastAsia="zh-CN"/>
        </w:rPr>
        <w:pPrChange w:id="268" w:author="詹淑贝" w:date="2025-02-11T14:26:34Z">
          <w:pPr>
            <w:spacing w:line="400" w:lineRule="exact"/>
            <w:ind w:firstLine="420"/>
            <w:jc w:val="left"/>
          </w:pPr>
        </w:pPrChange>
      </w:pPr>
      <w:del w:id="270" w:author="詹淑贝" w:date="2025-02-11T14:26:29Z">
        <w:r>
          <w:rPr>
            <w:rFonts w:hint="default" w:ascii="Times New Roman" w:hAnsi="Times New Roman" w:cs="Times New Roman"/>
            <w:sz w:val="21"/>
            <w:szCs w:val="21"/>
          </w:rPr>
          <w:delText>-B组：</w:delText>
        </w:r>
        <w:bookmarkStart w:id="9" w:name="_Hlk188447526"/>
        <w:r>
          <w:rPr>
            <w:rFonts w:hint="default" w:ascii="Times New Roman" w:hAnsi="Times New Roman" w:cs="Times New Roman"/>
            <w:sz w:val="21"/>
            <w:szCs w:val="21"/>
          </w:rPr>
          <w:delText>150名患者</w:delText>
        </w:r>
      </w:del>
      <w:ins w:id="271" w:author="詹淑贝" w:date="2025-02-11T14:26:04Z">
        <w:r>
          <w:rPr>
            <w:rFonts w:hint="eastAsia" w:cs="Times New Roman"/>
            <w:b w:val="0"/>
            <w:bCs w:val="0"/>
            <w:kern w:val="2"/>
            <w:sz w:val="21"/>
            <w:szCs w:val="21"/>
            <w:highlight w:val="none"/>
            <w:lang w:val="en-US" w:eastAsia="zh-CN" w:bidi="ar-SA"/>
          </w:rPr>
          <w:t>实验组（</w:t>
        </w:r>
      </w:ins>
      <w:ins w:id="272" w:author="詹淑贝" w:date="2025-02-11T14:30:34Z">
        <w:r>
          <w:rPr>
            <w:rFonts w:hint="default" w:ascii="Times New Roman" w:hAnsi="Times New Roman" w:cs="Times New Roman"/>
            <w:sz w:val="21"/>
            <w:szCs w:val="21"/>
          </w:rPr>
          <w:t>AlignPro数字化腰痛管理方案组</w:t>
        </w:r>
      </w:ins>
      <w:ins w:id="273" w:author="詹淑贝" w:date="2025-02-11T14:26:04Z">
        <w:r>
          <w:rPr>
            <w:rFonts w:hint="eastAsia" w:cs="Times New Roman"/>
            <w:b w:val="0"/>
            <w:bCs w:val="0"/>
            <w:kern w:val="2"/>
            <w:sz w:val="21"/>
            <w:szCs w:val="21"/>
            <w:highlight w:val="none"/>
            <w:lang w:val="en-US" w:eastAsia="zh-CN" w:bidi="ar-SA"/>
          </w:rPr>
          <w:t>）</w:t>
        </w:r>
      </w:ins>
      <w:ins w:id="274" w:author="詹淑贝" w:date="2025-02-11T14:26:31Z">
        <w:r>
          <w:rPr>
            <w:rFonts w:hint="eastAsia" w:cs="Times New Roman"/>
            <w:b w:val="0"/>
            <w:bCs w:val="0"/>
            <w:kern w:val="2"/>
            <w:sz w:val="21"/>
            <w:szCs w:val="21"/>
            <w:highlight w:val="none"/>
            <w:lang w:val="en-US" w:eastAsia="zh-CN" w:bidi="ar-SA"/>
          </w:rPr>
          <w:t>：</w:t>
        </w:r>
      </w:ins>
      <w:ins w:id="275" w:author="詹淑贝" w:date="2025-02-11T14:26:36Z">
        <w:r>
          <w:rPr>
            <w:rFonts w:hint="eastAsia" w:cs="Times New Roman"/>
            <w:b w:val="0"/>
            <w:bCs w:val="0"/>
            <w:kern w:val="2"/>
            <w:sz w:val="21"/>
            <w:szCs w:val="21"/>
            <w:highlight w:val="none"/>
            <w:lang w:val="en-US" w:eastAsia="zh-CN" w:bidi="ar-SA"/>
          </w:rPr>
          <w:t>受试者</w:t>
        </w:r>
      </w:ins>
      <w:r>
        <w:rPr>
          <w:rFonts w:hint="default" w:ascii="Times New Roman" w:hAnsi="Times New Roman" w:cs="Times New Roman"/>
          <w:sz w:val="21"/>
          <w:szCs w:val="21"/>
        </w:rPr>
        <w:t>使用AlignPro数字化腰痛管理方案管理非特异性腰痛</w:t>
      </w:r>
      <w:bookmarkEnd w:id="9"/>
      <w:ins w:id="276" w:author="詹淑贝" w:date="2025-02-11T14:26:41Z">
        <w:r>
          <w:rPr>
            <w:rFonts w:hint="eastAsia" w:cs="Times New Roman"/>
            <w:sz w:val="21"/>
            <w:szCs w:val="21"/>
            <w:lang w:eastAsia="zh-CN"/>
          </w:rPr>
          <w:t>。</w:t>
        </w:r>
      </w:ins>
    </w:p>
    <w:p w14:paraId="6FC3240B">
      <w:pPr>
        <w:numPr>
          <w:ilvl w:val="0"/>
          <w:numId w:val="0"/>
        </w:numPr>
        <w:spacing w:line="400" w:lineRule="exact"/>
        <w:ind w:firstLine="0" w:firstLineChars="0"/>
        <w:jc w:val="left"/>
        <w:rPr>
          <w:ins w:id="278" w:author="詹淑贝" w:date="2025-02-11T14:42:10Z"/>
          <w:rFonts w:hint="eastAsia" w:cs="Times New Roman"/>
          <w:b/>
          <w:bCs/>
          <w:sz w:val="21"/>
          <w:szCs w:val="21"/>
          <w:lang w:val="en-US" w:eastAsia="zh-CN"/>
          <w:rPrChange w:id="279" w:author="詹淑贝" w:date="2025-02-11T14:53:33Z">
            <w:rPr>
              <w:ins w:id="280" w:author="詹淑贝" w:date="2025-02-11T14:42:10Z"/>
              <w:rFonts w:hint="eastAsia" w:cs="Times New Roman"/>
              <w:sz w:val="21"/>
              <w:szCs w:val="21"/>
              <w:lang w:val="en-US" w:eastAsia="zh-CN"/>
            </w:rPr>
          </w:rPrChange>
        </w:rPr>
        <w:pPrChange w:id="277" w:author="詹淑贝" w:date="2025-02-11T14:41:25Z">
          <w:pPr>
            <w:spacing w:line="400" w:lineRule="exact"/>
            <w:ind w:firstLine="420"/>
            <w:jc w:val="left"/>
          </w:pPr>
        </w:pPrChange>
      </w:pPr>
      <w:ins w:id="281" w:author="詹淑贝" w:date="2025-02-11T14:41:28Z">
        <w:r>
          <w:rPr>
            <w:rFonts w:hint="eastAsia" w:cs="Times New Roman"/>
            <w:b/>
            <w:bCs/>
            <w:sz w:val="21"/>
            <w:szCs w:val="21"/>
            <w:lang w:val="en-US" w:eastAsia="zh-CN"/>
            <w:rPrChange w:id="282" w:author="詹淑贝" w:date="2025-02-11T14:53:33Z">
              <w:rPr>
                <w:rFonts w:hint="eastAsia" w:cs="Times New Roman"/>
                <w:sz w:val="21"/>
                <w:szCs w:val="21"/>
                <w:lang w:val="en-US" w:eastAsia="zh-CN"/>
              </w:rPr>
            </w:rPrChange>
          </w:rPr>
          <w:t>3.2</w:t>
        </w:r>
      </w:ins>
      <w:ins w:id="284" w:author="詹淑贝" w:date="2025-02-11T14:41:29Z">
        <w:r>
          <w:rPr>
            <w:rFonts w:hint="eastAsia" w:cs="Times New Roman"/>
            <w:b/>
            <w:bCs/>
            <w:sz w:val="21"/>
            <w:szCs w:val="21"/>
            <w:lang w:val="en-US" w:eastAsia="zh-CN"/>
            <w:rPrChange w:id="285" w:author="詹淑贝" w:date="2025-02-11T14:53:33Z">
              <w:rPr>
                <w:rFonts w:hint="eastAsia" w:cs="Times New Roman"/>
                <w:sz w:val="21"/>
                <w:szCs w:val="21"/>
                <w:lang w:val="en-US" w:eastAsia="zh-CN"/>
              </w:rPr>
            </w:rPrChange>
          </w:rPr>
          <w:t xml:space="preserve">.2 </w:t>
        </w:r>
      </w:ins>
      <w:ins w:id="287" w:author="詹淑贝" w:date="2025-02-11T14:41:35Z">
        <w:r>
          <w:rPr>
            <w:rFonts w:hint="eastAsia" w:cs="Times New Roman"/>
            <w:b/>
            <w:bCs/>
            <w:sz w:val="21"/>
            <w:szCs w:val="21"/>
            <w:lang w:val="en-US" w:eastAsia="zh-CN"/>
            <w:rPrChange w:id="288" w:author="詹淑贝" w:date="2025-02-11T14:53:33Z">
              <w:rPr>
                <w:rFonts w:hint="eastAsia" w:cs="Times New Roman"/>
                <w:sz w:val="21"/>
                <w:szCs w:val="21"/>
                <w:lang w:val="en-US" w:eastAsia="zh-CN"/>
              </w:rPr>
            </w:rPrChange>
          </w:rPr>
          <w:t>干预</w:t>
        </w:r>
      </w:ins>
      <w:ins w:id="290" w:author="詹淑贝" w:date="2025-02-11T14:41:44Z">
        <w:r>
          <w:rPr>
            <w:rFonts w:hint="eastAsia" w:cs="Times New Roman"/>
            <w:b/>
            <w:bCs/>
            <w:sz w:val="21"/>
            <w:szCs w:val="21"/>
            <w:lang w:val="en-US" w:eastAsia="zh-CN"/>
            <w:rPrChange w:id="291" w:author="詹淑贝" w:date="2025-02-11T14:53:33Z">
              <w:rPr>
                <w:rFonts w:hint="eastAsia" w:cs="Times New Roman"/>
                <w:sz w:val="21"/>
                <w:szCs w:val="21"/>
                <w:lang w:val="en-US" w:eastAsia="zh-CN"/>
              </w:rPr>
            </w:rPrChange>
          </w:rPr>
          <w:t>过程</w:t>
        </w:r>
      </w:ins>
    </w:p>
    <w:p w14:paraId="202502B0">
      <w:pPr>
        <w:numPr>
          <w:ilvl w:val="0"/>
          <w:numId w:val="0"/>
        </w:numPr>
        <w:spacing w:line="400" w:lineRule="exact"/>
        <w:ind w:firstLine="0" w:firstLineChars="0"/>
        <w:jc w:val="left"/>
        <w:rPr>
          <w:rFonts w:hint="default" w:cs="Times New Roman"/>
          <w:b/>
          <w:bCs/>
          <w:sz w:val="21"/>
          <w:szCs w:val="21"/>
          <w:lang w:val="en-US" w:eastAsia="zh-CN"/>
          <w:rPrChange w:id="294" w:author="詹淑贝" w:date="2025-02-11T14:53:33Z">
            <w:rPr>
              <w:rFonts w:hint="default" w:cs="Times New Roman"/>
              <w:sz w:val="21"/>
              <w:szCs w:val="21"/>
              <w:lang w:val="en-US" w:eastAsia="zh-CN"/>
            </w:rPr>
          </w:rPrChange>
        </w:rPr>
        <w:pPrChange w:id="293" w:author="詹淑贝" w:date="2025-02-11T14:41:25Z">
          <w:pPr>
            <w:spacing w:line="400" w:lineRule="exact"/>
            <w:ind w:firstLine="420"/>
            <w:jc w:val="left"/>
          </w:pPr>
        </w:pPrChange>
      </w:pPr>
      <w:ins w:id="295" w:author="詹淑贝" w:date="2025-02-11T14:42:11Z">
        <w:r>
          <w:rPr>
            <w:rFonts w:hint="eastAsia" w:cs="Times New Roman"/>
            <w:b/>
            <w:bCs/>
            <w:sz w:val="21"/>
            <w:szCs w:val="21"/>
            <w:lang w:val="en-US" w:eastAsia="zh-CN"/>
            <w:rPrChange w:id="296" w:author="詹淑贝" w:date="2025-02-11T14:53:33Z">
              <w:rPr>
                <w:rFonts w:hint="eastAsia" w:cs="Times New Roman"/>
                <w:sz w:val="21"/>
                <w:szCs w:val="21"/>
                <w:lang w:val="en-US" w:eastAsia="zh-CN"/>
              </w:rPr>
            </w:rPrChange>
          </w:rPr>
          <w:t>3</w:t>
        </w:r>
      </w:ins>
      <w:ins w:id="298" w:author="詹淑贝" w:date="2025-02-11T14:42:12Z">
        <w:r>
          <w:rPr>
            <w:rFonts w:hint="eastAsia" w:cs="Times New Roman"/>
            <w:b/>
            <w:bCs/>
            <w:sz w:val="21"/>
            <w:szCs w:val="21"/>
            <w:lang w:val="en-US" w:eastAsia="zh-CN"/>
            <w:rPrChange w:id="299" w:author="詹淑贝" w:date="2025-02-11T14:53:33Z">
              <w:rPr>
                <w:rFonts w:hint="eastAsia" w:cs="Times New Roman"/>
                <w:sz w:val="21"/>
                <w:szCs w:val="21"/>
                <w:lang w:val="en-US" w:eastAsia="zh-CN"/>
              </w:rPr>
            </w:rPrChange>
          </w:rPr>
          <w:t>.2.2.</w:t>
        </w:r>
      </w:ins>
      <w:ins w:id="301" w:author="詹淑贝" w:date="2025-02-11T14:42:13Z">
        <w:r>
          <w:rPr>
            <w:rFonts w:hint="eastAsia" w:cs="Times New Roman"/>
            <w:b/>
            <w:bCs/>
            <w:sz w:val="21"/>
            <w:szCs w:val="21"/>
            <w:lang w:val="en-US" w:eastAsia="zh-CN"/>
            <w:rPrChange w:id="302" w:author="詹淑贝" w:date="2025-02-11T14:53:33Z">
              <w:rPr>
                <w:rFonts w:hint="eastAsia" w:cs="Times New Roman"/>
                <w:sz w:val="21"/>
                <w:szCs w:val="21"/>
                <w:lang w:val="en-US" w:eastAsia="zh-CN"/>
              </w:rPr>
            </w:rPrChange>
          </w:rPr>
          <w:t xml:space="preserve">1 </w:t>
        </w:r>
      </w:ins>
      <w:ins w:id="304" w:author="詹淑贝" w:date="2025-02-11T14:42:15Z">
        <w:r>
          <w:rPr>
            <w:rFonts w:hint="eastAsia" w:cs="Times New Roman"/>
            <w:b/>
            <w:bCs/>
            <w:sz w:val="21"/>
            <w:szCs w:val="21"/>
            <w:lang w:val="en-US" w:eastAsia="zh-CN"/>
            <w:rPrChange w:id="305" w:author="詹淑贝" w:date="2025-02-11T14:53:33Z">
              <w:rPr>
                <w:rFonts w:hint="eastAsia" w:cs="Times New Roman"/>
                <w:sz w:val="21"/>
                <w:szCs w:val="21"/>
                <w:lang w:val="en-US" w:eastAsia="zh-CN"/>
              </w:rPr>
            </w:rPrChange>
          </w:rPr>
          <w:t>干预</w:t>
        </w:r>
      </w:ins>
      <w:ins w:id="307" w:author="詹淑贝" w:date="2025-02-11T14:42:17Z">
        <w:r>
          <w:rPr>
            <w:rFonts w:hint="eastAsia" w:cs="Times New Roman"/>
            <w:b/>
            <w:bCs/>
            <w:sz w:val="21"/>
            <w:szCs w:val="21"/>
            <w:lang w:val="en-US" w:eastAsia="zh-CN"/>
            <w:rPrChange w:id="308" w:author="詹淑贝" w:date="2025-02-11T14:53:33Z">
              <w:rPr>
                <w:rFonts w:hint="eastAsia" w:cs="Times New Roman"/>
                <w:sz w:val="21"/>
                <w:szCs w:val="21"/>
                <w:lang w:val="en-US" w:eastAsia="zh-CN"/>
              </w:rPr>
            </w:rPrChange>
          </w:rPr>
          <w:t>前</w:t>
        </w:r>
      </w:ins>
      <w:ins w:id="310" w:author="詹淑贝" w:date="2025-02-11T14:42:24Z">
        <w:r>
          <w:rPr>
            <w:rFonts w:hint="eastAsia" w:cs="Times New Roman"/>
            <w:b/>
            <w:bCs/>
            <w:sz w:val="21"/>
            <w:szCs w:val="21"/>
            <w:lang w:val="en-US" w:eastAsia="zh-CN"/>
            <w:rPrChange w:id="311" w:author="詹淑贝" w:date="2025-02-11T14:53:33Z">
              <w:rPr>
                <w:rFonts w:hint="eastAsia" w:cs="Times New Roman"/>
                <w:sz w:val="21"/>
                <w:szCs w:val="21"/>
                <w:lang w:val="en-US" w:eastAsia="zh-CN"/>
              </w:rPr>
            </w:rPrChange>
          </w:rPr>
          <w:t>临床</w:t>
        </w:r>
      </w:ins>
      <w:ins w:id="313" w:author="詹淑贝" w:date="2025-02-11T14:42:25Z">
        <w:r>
          <w:rPr>
            <w:rFonts w:hint="eastAsia" w:cs="Times New Roman"/>
            <w:b/>
            <w:bCs/>
            <w:sz w:val="21"/>
            <w:szCs w:val="21"/>
            <w:lang w:val="en-US" w:eastAsia="zh-CN"/>
            <w:rPrChange w:id="314" w:author="詹淑贝" w:date="2025-02-11T14:53:33Z">
              <w:rPr>
                <w:rFonts w:hint="eastAsia" w:cs="Times New Roman"/>
                <w:sz w:val="21"/>
                <w:szCs w:val="21"/>
                <w:lang w:val="en-US" w:eastAsia="zh-CN"/>
              </w:rPr>
            </w:rPrChange>
          </w:rPr>
          <w:t>信息</w:t>
        </w:r>
      </w:ins>
      <w:ins w:id="316" w:author="詹淑贝" w:date="2025-02-11T14:42:26Z">
        <w:r>
          <w:rPr>
            <w:rFonts w:hint="eastAsia" w:cs="Times New Roman"/>
            <w:b/>
            <w:bCs/>
            <w:sz w:val="21"/>
            <w:szCs w:val="21"/>
            <w:lang w:val="en-US" w:eastAsia="zh-CN"/>
            <w:rPrChange w:id="317" w:author="詹淑贝" w:date="2025-02-11T14:53:33Z">
              <w:rPr>
                <w:rFonts w:hint="eastAsia" w:cs="Times New Roman"/>
                <w:sz w:val="21"/>
                <w:szCs w:val="21"/>
                <w:lang w:val="en-US" w:eastAsia="zh-CN"/>
              </w:rPr>
            </w:rPrChange>
          </w:rPr>
          <w:t>采集</w:t>
        </w:r>
      </w:ins>
    </w:p>
    <w:p w14:paraId="13BC6695">
      <w:pPr>
        <w:spacing w:line="400" w:lineRule="exact"/>
        <w:ind w:firstLine="420" w:firstLineChars="200"/>
        <w:jc w:val="left"/>
        <w:rPr>
          <w:rFonts w:hint="default" w:ascii="Times New Roman" w:hAnsi="Times New Roman" w:cs="Times New Roman"/>
          <w:sz w:val="21"/>
          <w:szCs w:val="21"/>
        </w:rPr>
        <w:pPrChange w:id="319" w:author="詹淑贝" w:date="2025-02-11T14:42:44Z">
          <w:pPr>
            <w:spacing w:line="400" w:lineRule="exact"/>
            <w:ind w:firstLine="420"/>
            <w:jc w:val="left"/>
          </w:pPr>
        </w:pPrChange>
      </w:pPr>
      <w:del w:id="320" w:author="詹淑贝" w:date="2025-02-11T14:46:04Z">
        <w:bookmarkStart w:id="10" w:name="_Hlk188447542"/>
        <w:r>
          <w:rPr>
            <w:rFonts w:hint="default" w:ascii="Times New Roman" w:hAnsi="Times New Roman" w:cs="Times New Roman"/>
            <w:sz w:val="21"/>
            <w:szCs w:val="21"/>
            <w:lang w:val="en-US"/>
          </w:rPr>
          <w:delText>③患者</w:delText>
        </w:r>
      </w:del>
      <w:ins w:id="321" w:author="詹淑贝" w:date="2025-02-11T14:46:05Z">
        <w:r>
          <w:rPr>
            <w:rFonts w:hint="eastAsia" w:cs="Times New Roman"/>
            <w:sz w:val="21"/>
            <w:szCs w:val="21"/>
            <w:lang w:val="en-US" w:eastAsia="zh-CN"/>
          </w:rPr>
          <w:t>受试者</w:t>
        </w:r>
      </w:ins>
      <w:r>
        <w:rPr>
          <w:rFonts w:hint="default" w:ascii="Times New Roman" w:hAnsi="Times New Roman" w:cs="Times New Roman"/>
          <w:sz w:val="21"/>
          <w:szCs w:val="21"/>
        </w:rPr>
        <w:t>入组</w:t>
      </w:r>
      <w:del w:id="322" w:author="詹淑贝" w:date="2025-02-11T14:42:42Z">
        <w:r>
          <w:rPr>
            <w:rFonts w:hint="default" w:ascii="Times New Roman" w:hAnsi="Times New Roman" w:cs="Times New Roman"/>
            <w:sz w:val="21"/>
            <w:szCs w:val="21"/>
          </w:rPr>
          <w:delText>流程:在获得患者的书面同意</w:delText>
        </w:r>
      </w:del>
      <w:r>
        <w:rPr>
          <w:rFonts w:hint="default" w:ascii="Times New Roman" w:hAnsi="Times New Roman" w:cs="Times New Roman"/>
          <w:sz w:val="21"/>
          <w:szCs w:val="21"/>
        </w:rPr>
        <w:t>后，将进行三个部分的数字化临床信息收集：</w:t>
      </w:r>
    </w:p>
    <w:p w14:paraId="5AB16683">
      <w:pPr>
        <w:spacing w:line="400" w:lineRule="exact"/>
        <w:ind w:firstLine="420"/>
        <w:jc w:val="left"/>
        <w:rPr>
          <w:rFonts w:hint="default" w:ascii="Times New Roman" w:hAnsi="Times New Roman" w:cs="Times New Roman"/>
          <w:sz w:val="21"/>
          <w:szCs w:val="21"/>
        </w:rPr>
      </w:pPr>
      <w:r>
        <w:rPr>
          <w:rFonts w:hint="default" w:ascii="Times New Roman" w:hAnsi="Times New Roman" w:cs="Times New Roman"/>
          <w:sz w:val="21"/>
          <w:szCs w:val="21"/>
        </w:rPr>
        <w:t>1）</w:t>
      </w:r>
      <w:del w:id="323" w:author="詹淑贝" w:date="2025-02-11T14:46:08Z">
        <w:r>
          <w:rPr>
            <w:rFonts w:hint="default" w:ascii="Times New Roman" w:hAnsi="Times New Roman" w:cs="Times New Roman"/>
            <w:sz w:val="21"/>
            <w:szCs w:val="21"/>
            <w:lang w:val="en-US"/>
          </w:rPr>
          <w:delText>患者</w:delText>
        </w:r>
      </w:del>
      <w:ins w:id="324" w:author="詹淑贝" w:date="2025-02-11T14:46:10Z">
        <w:r>
          <w:rPr>
            <w:rFonts w:hint="eastAsia" w:cs="Times New Roman"/>
            <w:sz w:val="21"/>
            <w:szCs w:val="21"/>
            <w:lang w:val="en-US" w:eastAsia="zh-CN"/>
          </w:rPr>
          <w:t>受试者</w:t>
        </w:r>
      </w:ins>
      <w:r>
        <w:rPr>
          <w:rFonts w:hint="default" w:ascii="Times New Roman" w:hAnsi="Times New Roman" w:cs="Times New Roman"/>
          <w:sz w:val="21"/>
          <w:szCs w:val="21"/>
        </w:rPr>
        <w:t>在AlignPro的用户友好界面上进行动态问卷填写。</w:t>
      </w:r>
    </w:p>
    <w:p w14:paraId="43F74211">
      <w:pPr>
        <w:spacing w:line="400" w:lineRule="exact"/>
        <w:ind w:firstLine="420"/>
        <w:jc w:val="left"/>
        <w:rPr>
          <w:rFonts w:hint="default" w:ascii="Times New Roman" w:hAnsi="Times New Roman" w:cs="Times New Roman"/>
          <w:sz w:val="21"/>
          <w:szCs w:val="21"/>
        </w:rPr>
      </w:pPr>
      <w:r>
        <w:rPr>
          <w:rFonts w:hint="default" w:ascii="Times New Roman" w:hAnsi="Times New Roman" w:cs="Times New Roman"/>
          <w:sz w:val="21"/>
          <w:szCs w:val="21"/>
        </w:rPr>
        <w:t>AlignPro通过以下步骤对</w:t>
      </w:r>
      <w:del w:id="325" w:author="詹淑贝" w:date="2025-02-11T14:46:20Z">
        <w:r>
          <w:rPr>
            <w:rFonts w:hint="default" w:ascii="Times New Roman" w:hAnsi="Times New Roman" w:cs="Times New Roman"/>
            <w:sz w:val="21"/>
            <w:szCs w:val="21"/>
            <w:lang w:val="en-US"/>
          </w:rPr>
          <w:delText>患者</w:delText>
        </w:r>
      </w:del>
      <w:ins w:id="326" w:author="詹淑贝" w:date="2025-02-11T14:46:22Z">
        <w:r>
          <w:rPr>
            <w:rFonts w:hint="eastAsia" w:cs="Times New Roman"/>
            <w:sz w:val="21"/>
            <w:szCs w:val="21"/>
            <w:lang w:val="en-US" w:eastAsia="zh-CN"/>
          </w:rPr>
          <w:t>受试者</w:t>
        </w:r>
      </w:ins>
      <w:r>
        <w:rPr>
          <w:rFonts w:hint="default" w:ascii="Times New Roman" w:hAnsi="Times New Roman" w:cs="Times New Roman"/>
          <w:sz w:val="21"/>
          <w:szCs w:val="21"/>
        </w:rPr>
        <w:t>的腰痛是病理解剖性的还是非特异性的进行数字化分析。首先，当病人第一次进入部署有AlignPro的医院门诊时，他们</w:t>
      </w:r>
      <w:del w:id="327" w:author="詹淑贝" w:date="2025-02-11T14:43:08Z">
        <w:r>
          <w:rPr>
            <w:rFonts w:hint="default" w:ascii="Times New Roman" w:hAnsi="Times New Roman" w:cs="Times New Roman"/>
            <w:sz w:val="21"/>
            <w:szCs w:val="21"/>
            <w:lang w:val="en-US"/>
          </w:rPr>
          <w:delText>会</w:delText>
        </w:r>
      </w:del>
      <w:ins w:id="328" w:author="詹淑贝" w:date="2025-02-11T14:43:12Z">
        <w:r>
          <w:rPr>
            <w:rFonts w:hint="eastAsia" w:cs="Times New Roman"/>
            <w:sz w:val="21"/>
            <w:szCs w:val="21"/>
            <w:lang w:val="en-US" w:eastAsia="zh-CN"/>
          </w:rPr>
          <w:t>将</w:t>
        </w:r>
      </w:ins>
      <w:r>
        <w:rPr>
          <w:rFonts w:hint="default" w:ascii="Times New Roman" w:hAnsi="Times New Roman" w:cs="Times New Roman"/>
          <w:sz w:val="21"/>
          <w:szCs w:val="21"/>
        </w:rPr>
        <w:t>看到一个用户友好的电子界面，提示他们输入可用于腰痛自动评估的基线信息。AlignPro为收集腰痛</w:t>
      </w:r>
      <w:del w:id="329" w:author="詹淑贝" w:date="2025-02-11T14:46:34Z">
        <w:r>
          <w:rPr>
            <w:rFonts w:hint="default" w:ascii="Times New Roman" w:hAnsi="Times New Roman" w:cs="Times New Roman"/>
            <w:sz w:val="21"/>
            <w:szCs w:val="21"/>
          </w:rPr>
          <w:delText>患者</w:delText>
        </w:r>
      </w:del>
      <w:ins w:id="330" w:author="詹淑贝" w:date="2025-02-11T14:46:34Z">
        <w:r>
          <w:rPr>
            <w:rFonts w:hint="eastAsia" w:cs="Times New Roman"/>
            <w:sz w:val="21"/>
            <w:szCs w:val="21"/>
            <w:lang w:eastAsia="zh-CN"/>
          </w:rPr>
          <w:t>受试者</w:t>
        </w:r>
      </w:ins>
      <w:r>
        <w:rPr>
          <w:rFonts w:hint="default" w:ascii="Times New Roman" w:hAnsi="Times New Roman" w:cs="Times New Roman"/>
          <w:sz w:val="21"/>
          <w:szCs w:val="21"/>
        </w:rPr>
        <w:t>数据设计了一套动态问卷。根据</w:t>
      </w:r>
      <w:del w:id="331" w:author="詹淑贝" w:date="2025-02-11T14:46:35Z">
        <w:r>
          <w:rPr>
            <w:rFonts w:hint="default" w:ascii="Times New Roman" w:hAnsi="Times New Roman" w:cs="Times New Roman"/>
            <w:sz w:val="21"/>
            <w:szCs w:val="21"/>
          </w:rPr>
          <w:delText>患者</w:delText>
        </w:r>
      </w:del>
      <w:ins w:id="332" w:author="詹淑贝" w:date="2025-02-11T14:46:35Z">
        <w:r>
          <w:rPr>
            <w:rFonts w:hint="eastAsia" w:cs="Times New Roman"/>
            <w:sz w:val="21"/>
            <w:szCs w:val="21"/>
            <w:lang w:eastAsia="zh-CN"/>
          </w:rPr>
          <w:t>受试者</w:t>
        </w:r>
      </w:ins>
      <w:r>
        <w:rPr>
          <w:rFonts w:hint="default" w:ascii="Times New Roman" w:hAnsi="Times New Roman" w:cs="Times New Roman"/>
          <w:sz w:val="21"/>
          <w:szCs w:val="21"/>
        </w:rPr>
        <w:t>对每份问卷的回答，</w:t>
      </w:r>
      <w:ins w:id="333" w:author="詹淑贝" w:date="2025-02-11T14:48:03Z">
        <w:r>
          <w:rPr>
            <w:rFonts w:hint="eastAsia" w:cs="Times New Roman"/>
            <w:sz w:val="21"/>
            <w:szCs w:val="21"/>
            <w:lang w:val="en-US" w:eastAsia="zh-CN"/>
          </w:rPr>
          <w:t>后续</w:t>
        </w:r>
      </w:ins>
      <w:r>
        <w:rPr>
          <w:rFonts w:hint="default" w:ascii="Times New Roman" w:hAnsi="Times New Roman" w:cs="Times New Roman"/>
          <w:sz w:val="21"/>
          <w:szCs w:val="21"/>
        </w:rPr>
        <w:t>问卷的顺序和存在情况都会相应改变。</w:t>
      </w:r>
      <w:ins w:id="334" w:author="詹淑贝" w:date="2025-02-11T14:48:40Z">
        <w:r>
          <w:rPr>
            <w:rFonts w:hint="eastAsia" w:cs="Times New Roman"/>
            <w:sz w:val="21"/>
            <w:szCs w:val="21"/>
            <w:lang w:val="en-US" w:eastAsia="zh-CN"/>
          </w:rPr>
          <w:t>该部分</w:t>
        </w:r>
      </w:ins>
      <w:ins w:id="335" w:author="詹淑贝" w:date="2025-02-11T14:48:41Z">
        <w:r>
          <w:rPr>
            <w:rFonts w:hint="eastAsia" w:cs="Times New Roman"/>
            <w:sz w:val="21"/>
            <w:szCs w:val="21"/>
            <w:lang w:val="en-US" w:eastAsia="zh-CN"/>
          </w:rPr>
          <w:t>收集</w:t>
        </w:r>
      </w:ins>
      <w:ins w:id="336" w:author="詹淑贝" w:date="2025-02-11T14:48:42Z">
        <w:r>
          <w:rPr>
            <w:rFonts w:hint="eastAsia" w:cs="Times New Roman"/>
            <w:sz w:val="21"/>
            <w:szCs w:val="21"/>
            <w:lang w:val="en-US" w:eastAsia="zh-CN"/>
          </w:rPr>
          <w:t>的</w:t>
        </w:r>
      </w:ins>
      <w:ins w:id="337" w:author="詹淑贝" w:date="2025-02-11T14:48:45Z">
        <w:r>
          <w:rPr>
            <w:rFonts w:hint="eastAsia" w:cs="Times New Roman"/>
            <w:sz w:val="21"/>
            <w:szCs w:val="21"/>
            <w:lang w:val="en-US" w:eastAsia="zh-CN"/>
          </w:rPr>
          <w:t>资料</w:t>
        </w:r>
      </w:ins>
      <w:ins w:id="338" w:author="詹淑贝" w:date="2025-02-11T14:48:46Z">
        <w:r>
          <w:rPr>
            <w:rFonts w:hint="eastAsia" w:cs="Times New Roman"/>
            <w:sz w:val="21"/>
            <w:szCs w:val="21"/>
            <w:lang w:val="en-US" w:eastAsia="zh-CN"/>
          </w:rPr>
          <w:t>包括</w:t>
        </w:r>
      </w:ins>
      <w:r>
        <w:rPr>
          <w:rFonts w:hint="default" w:ascii="Times New Roman" w:hAnsi="Times New Roman" w:cs="Times New Roman"/>
          <w:sz w:val="21"/>
          <w:szCs w:val="21"/>
        </w:rPr>
        <w:t>人口统计学数据、疼痛程度、发病情况、治疗史和日常活动</w:t>
      </w:r>
      <w:del w:id="339" w:author="詹淑贝" w:date="2025-02-11T14:48:57Z">
        <w:r>
          <w:rPr>
            <w:rFonts w:hint="default" w:ascii="Times New Roman" w:hAnsi="Times New Roman" w:cs="Times New Roman"/>
            <w:sz w:val="21"/>
            <w:szCs w:val="21"/>
            <w:lang w:val="en-US"/>
          </w:rPr>
          <w:delText>都会被记录下来</w:delText>
        </w:r>
      </w:del>
      <w:ins w:id="340" w:author="詹淑贝" w:date="2025-02-11T14:49:02Z">
        <w:r>
          <w:rPr>
            <w:rFonts w:hint="eastAsia" w:cs="Times New Roman"/>
            <w:sz w:val="21"/>
            <w:szCs w:val="21"/>
            <w:lang w:val="en-US" w:eastAsia="zh-CN"/>
          </w:rPr>
          <w:t>以及</w:t>
        </w:r>
      </w:ins>
      <w:del w:id="341" w:author="詹淑贝" w:date="2025-02-11T14:49:09Z">
        <w:r>
          <w:rPr>
            <w:rFonts w:hint="default" w:ascii="Times New Roman" w:hAnsi="Times New Roman" w:cs="Times New Roman"/>
            <w:sz w:val="21"/>
            <w:szCs w:val="21"/>
          </w:rPr>
          <w:delText>。医院焦虑抑郁量表（HADS）问卷将</w:delText>
        </w:r>
      </w:del>
      <w:r>
        <w:rPr>
          <w:rFonts w:hint="default" w:ascii="Times New Roman" w:hAnsi="Times New Roman" w:cs="Times New Roman"/>
          <w:sz w:val="21"/>
          <w:szCs w:val="21"/>
        </w:rPr>
        <w:t>用于测量焦虑和抑郁程度</w:t>
      </w:r>
      <w:ins w:id="342" w:author="詹淑贝" w:date="2025-02-11T14:49:12Z">
        <w:r>
          <w:rPr>
            <w:rFonts w:hint="eastAsia" w:ascii="Times New Roman" w:hAnsi="Times New Roman" w:cs="Times New Roman"/>
            <w:sz w:val="21"/>
            <w:szCs w:val="21"/>
            <w:lang w:val="en-US" w:eastAsia="zh-CN"/>
          </w:rPr>
          <w:t>的</w:t>
        </w:r>
      </w:ins>
      <w:ins w:id="343" w:author="詹淑贝" w:date="2025-02-11T14:49:09Z">
        <w:r>
          <w:rPr>
            <w:rFonts w:hint="default" w:ascii="Times New Roman" w:hAnsi="Times New Roman" w:cs="Times New Roman"/>
            <w:sz w:val="21"/>
            <w:szCs w:val="21"/>
          </w:rPr>
          <w:t>医院焦虑抑郁量表（HADS）问卷</w:t>
        </w:r>
      </w:ins>
      <w:del w:id="344" w:author="詹淑贝" w:date="2025-02-11T14:49:15Z">
        <w:r>
          <w:rPr>
            <w:rFonts w:hint="default" w:ascii="Times New Roman" w:hAnsi="Times New Roman" w:cs="Times New Roman"/>
            <w:sz w:val="21"/>
            <w:szCs w:val="21"/>
          </w:rPr>
          <w:delText>，</w:delText>
        </w:r>
      </w:del>
      <w:ins w:id="345" w:author="詹淑贝" w:date="2025-02-11T14:49:15Z">
        <w:r>
          <w:rPr>
            <w:rFonts w:hint="eastAsia" w:ascii="Times New Roman" w:hAnsi="Times New Roman" w:cs="Times New Roman"/>
            <w:sz w:val="21"/>
            <w:szCs w:val="21"/>
            <w:lang w:eastAsia="zh-CN"/>
          </w:rPr>
          <w:t>、</w:t>
        </w:r>
      </w:ins>
      <w:del w:id="346" w:author="詹淑贝" w:date="2025-02-11T14:49:23Z">
        <w:r>
          <w:rPr>
            <w:rFonts w:hint="default" w:ascii="Times New Roman" w:hAnsi="Times New Roman" w:cs="Times New Roman"/>
            <w:sz w:val="21"/>
            <w:szCs w:val="21"/>
          </w:rPr>
          <w:delText>而危险信号筛查问卷则</w:delText>
        </w:r>
      </w:del>
      <w:r>
        <w:rPr>
          <w:rFonts w:hint="default" w:ascii="Times New Roman" w:hAnsi="Times New Roman" w:cs="Times New Roman"/>
          <w:sz w:val="21"/>
          <w:szCs w:val="21"/>
        </w:rPr>
        <w:t>用于检测需要紧急关注的潜在疾病</w:t>
      </w:r>
      <w:ins w:id="347" w:author="詹淑贝" w:date="2025-02-11T14:49:35Z">
        <w:r>
          <w:rPr>
            <w:rFonts w:hint="eastAsia" w:cs="Times New Roman"/>
            <w:sz w:val="21"/>
            <w:szCs w:val="21"/>
            <w:lang w:val="en-US" w:eastAsia="zh-CN"/>
          </w:rPr>
          <w:t>的</w:t>
        </w:r>
      </w:ins>
      <w:ins w:id="348" w:author="詹淑贝" w:date="2025-02-11T14:49:23Z">
        <w:r>
          <w:rPr>
            <w:rFonts w:hint="default" w:ascii="Times New Roman" w:hAnsi="Times New Roman" w:cs="Times New Roman"/>
            <w:sz w:val="21"/>
            <w:szCs w:val="21"/>
          </w:rPr>
          <w:t>危险信号筛查问卷</w:t>
        </w:r>
      </w:ins>
      <w:r>
        <w:rPr>
          <w:rFonts w:hint="default" w:ascii="Times New Roman" w:hAnsi="Times New Roman" w:cs="Times New Roman"/>
          <w:sz w:val="21"/>
          <w:szCs w:val="21"/>
        </w:rPr>
        <w:t>。</w:t>
      </w:r>
    </w:p>
    <w:p w14:paraId="5EF8DAD2">
      <w:pPr>
        <w:spacing w:line="400" w:lineRule="exact"/>
        <w:ind w:firstLine="420"/>
        <w:jc w:val="left"/>
        <w:rPr>
          <w:rFonts w:hint="default" w:ascii="Times New Roman" w:hAnsi="Times New Roman" w:cs="Times New Roman"/>
          <w:sz w:val="21"/>
          <w:szCs w:val="21"/>
        </w:rPr>
      </w:pPr>
      <w:r>
        <w:rPr>
          <w:rFonts w:hint="default" w:ascii="Times New Roman" w:hAnsi="Times New Roman" w:cs="Times New Roman"/>
          <w:sz w:val="21"/>
          <w:szCs w:val="21"/>
        </w:rPr>
        <w:t>2）医务人员在AlignPro中输入查体结果。</w:t>
      </w:r>
    </w:p>
    <w:p w14:paraId="5D5997E0">
      <w:pPr>
        <w:spacing w:line="400" w:lineRule="exact"/>
        <w:ind w:firstLine="420"/>
        <w:jc w:val="left"/>
        <w:rPr>
          <w:del w:id="349" w:author="詹淑贝" w:date="2025-02-11T14:51:19Z"/>
          <w:rFonts w:hint="default" w:ascii="Times New Roman" w:hAnsi="Times New Roman" w:cs="Times New Roman"/>
          <w:sz w:val="21"/>
          <w:szCs w:val="21"/>
          <w:lang w:val="en-US"/>
        </w:rPr>
      </w:pPr>
      <w:r>
        <w:rPr>
          <w:rFonts w:hint="default" w:ascii="Times New Roman" w:hAnsi="Times New Roman" w:cs="Times New Roman"/>
          <w:sz w:val="21"/>
          <w:szCs w:val="21"/>
        </w:rPr>
        <w:t>临床医生进行的一系列体检结果将记录在AlignPro平台上，包括疼痛触发运动、</w:t>
      </w:r>
      <w:del w:id="350" w:author="詹淑贝" w:date="2025-02-11T14:50:44Z">
        <w:r>
          <w:rPr>
            <w:rFonts w:hint="default" w:ascii="Times New Roman" w:hAnsi="Times New Roman" w:cs="Times New Roman"/>
            <w:sz w:val="21"/>
            <w:szCs w:val="21"/>
          </w:rPr>
          <w:delText>和</w:delText>
        </w:r>
      </w:del>
      <w:r>
        <w:rPr>
          <w:rFonts w:hint="default" w:ascii="Times New Roman" w:hAnsi="Times New Roman" w:cs="Times New Roman"/>
          <w:sz w:val="21"/>
          <w:szCs w:val="21"/>
        </w:rPr>
        <w:t>神经系统疾病筛查</w:t>
      </w:r>
      <w:del w:id="351" w:author="詹淑贝" w:date="2025-02-11T14:50:53Z">
        <w:r>
          <w:rPr>
            <w:rFonts w:hint="default" w:ascii="Times New Roman" w:hAnsi="Times New Roman" w:cs="Times New Roman"/>
            <w:sz w:val="21"/>
            <w:szCs w:val="21"/>
          </w:rPr>
          <w:delText>。检查可评估</w:delText>
        </w:r>
      </w:del>
      <w:ins w:id="352" w:author="詹淑贝" w:date="2025-02-11T14:50:53Z">
        <w:r>
          <w:rPr>
            <w:rFonts w:hint="eastAsia" w:cs="Times New Roman"/>
            <w:sz w:val="21"/>
            <w:szCs w:val="21"/>
            <w:lang w:eastAsia="zh-CN"/>
          </w:rPr>
          <w:t>、</w:t>
        </w:r>
      </w:ins>
      <w:r>
        <w:rPr>
          <w:rFonts w:hint="default" w:ascii="Times New Roman" w:hAnsi="Times New Roman" w:cs="Times New Roman"/>
          <w:sz w:val="21"/>
          <w:szCs w:val="21"/>
        </w:rPr>
        <w:t>反射</w:t>
      </w:r>
      <w:del w:id="353" w:author="詹淑贝" w:date="2025-02-11T14:50:56Z">
        <w:r>
          <w:rPr>
            <w:rFonts w:hint="default" w:ascii="Times New Roman" w:hAnsi="Times New Roman" w:cs="Times New Roman"/>
            <w:sz w:val="21"/>
            <w:szCs w:val="21"/>
            <w:lang w:val="en-US"/>
          </w:rPr>
          <w:delText>、</w:delText>
        </w:r>
      </w:del>
      <w:ins w:id="354" w:author="詹淑贝" w:date="2025-02-11T14:50:56Z">
        <w:r>
          <w:rPr>
            <w:rFonts w:hint="eastAsia" w:cs="Times New Roman"/>
            <w:sz w:val="21"/>
            <w:szCs w:val="21"/>
            <w:lang w:val="en-US" w:eastAsia="zh-CN"/>
          </w:rPr>
          <w:t>/</w:t>
        </w:r>
      </w:ins>
      <w:r>
        <w:rPr>
          <w:rFonts w:hint="default" w:ascii="Times New Roman" w:hAnsi="Times New Roman" w:cs="Times New Roman"/>
          <w:sz w:val="21"/>
          <w:szCs w:val="21"/>
        </w:rPr>
        <w:t>脊髓病征</w:t>
      </w:r>
      <w:del w:id="355" w:author="詹淑贝" w:date="2025-02-11T14:51:02Z">
        <w:r>
          <w:rPr>
            <w:rFonts w:hint="default" w:ascii="Times New Roman" w:hAnsi="Times New Roman" w:cs="Times New Roman"/>
            <w:sz w:val="21"/>
            <w:szCs w:val="21"/>
          </w:rPr>
          <w:delText>和</w:delText>
        </w:r>
      </w:del>
      <w:ins w:id="356" w:author="詹淑贝" w:date="2025-02-11T14:51:02Z">
        <w:r>
          <w:rPr>
            <w:rFonts w:hint="eastAsia" w:cs="Times New Roman"/>
            <w:sz w:val="21"/>
            <w:szCs w:val="21"/>
            <w:lang w:eastAsia="zh-CN"/>
          </w:rPr>
          <w:t>、</w:t>
        </w:r>
      </w:ins>
      <w:r>
        <w:rPr>
          <w:rFonts w:hint="default" w:ascii="Times New Roman" w:hAnsi="Times New Roman" w:cs="Times New Roman"/>
          <w:sz w:val="21"/>
          <w:szCs w:val="21"/>
        </w:rPr>
        <w:t>下肢肌节</w:t>
      </w:r>
      <w:del w:id="357" w:author="詹淑贝" w:date="2025-02-11T14:51:08Z">
        <w:r>
          <w:rPr>
            <w:rFonts w:hint="default" w:ascii="Times New Roman" w:hAnsi="Times New Roman" w:cs="Times New Roman"/>
            <w:sz w:val="21"/>
            <w:szCs w:val="21"/>
          </w:rPr>
          <w:delText>，对</w:delText>
        </w:r>
      </w:del>
      <w:ins w:id="358" w:author="詹淑贝" w:date="2025-02-11T14:51:08Z">
        <w:r>
          <w:rPr>
            <w:rFonts w:hint="eastAsia" w:cs="Times New Roman"/>
            <w:sz w:val="21"/>
            <w:szCs w:val="21"/>
            <w:lang w:eastAsia="zh-CN"/>
          </w:rPr>
          <w:t>、</w:t>
        </w:r>
      </w:ins>
      <w:r>
        <w:rPr>
          <w:rFonts w:hint="default" w:ascii="Times New Roman" w:hAnsi="Times New Roman" w:cs="Times New Roman"/>
          <w:sz w:val="21"/>
          <w:szCs w:val="21"/>
        </w:rPr>
        <w:t>关节活动范围和局部触痛</w:t>
      </w:r>
      <w:del w:id="359" w:author="詹淑贝" w:date="2025-02-11T14:51:19Z">
        <w:r>
          <w:rPr>
            <w:rFonts w:hint="default" w:ascii="Times New Roman" w:hAnsi="Times New Roman" w:cs="Times New Roman"/>
            <w:sz w:val="21"/>
            <w:szCs w:val="21"/>
            <w:lang w:val="en-US"/>
          </w:rPr>
          <w:delText>进行评估，并将结果输入AlignPro平台。</w:delText>
        </w:r>
      </w:del>
    </w:p>
    <w:p w14:paraId="76B1EB00">
      <w:pPr>
        <w:spacing w:line="400" w:lineRule="exact"/>
        <w:ind w:firstLine="420"/>
        <w:jc w:val="left"/>
        <w:rPr>
          <w:ins w:id="360" w:author="詹淑贝" w:date="2025-02-11T14:51:24Z"/>
          <w:rFonts w:hint="eastAsia" w:cs="Times New Roman"/>
          <w:sz w:val="21"/>
          <w:szCs w:val="21"/>
          <w:lang w:val="en-US" w:eastAsia="zh-CN"/>
        </w:rPr>
      </w:pPr>
      <w:ins w:id="361" w:author="詹淑贝" w:date="2025-02-11T14:51:21Z">
        <w:r>
          <w:rPr>
            <w:rFonts w:hint="eastAsia" w:cs="Times New Roman"/>
            <w:sz w:val="21"/>
            <w:szCs w:val="21"/>
            <w:lang w:val="en-US" w:eastAsia="zh-CN"/>
          </w:rPr>
          <w:t>等</w:t>
        </w:r>
      </w:ins>
      <w:ins w:id="362" w:author="詹淑贝" w:date="2025-02-11T14:51:24Z">
        <w:r>
          <w:rPr>
            <w:rFonts w:hint="eastAsia" w:cs="Times New Roman"/>
            <w:sz w:val="21"/>
            <w:szCs w:val="21"/>
            <w:lang w:val="en-US" w:eastAsia="zh-CN"/>
          </w:rPr>
          <w:t>。</w:t>
        </w:r>
      </w:ins>
    </w:p>
    <w:p w14:paraId="5976798F">
      <w:pPr>
        <w:numPr>
          <w:ilvl w:val="0"/>
          <w:numId w:val="3"/>
          <w:ins w:id="364" w:author="詹淑贝" w:date="2025-02-11T14:51:40Z"/>
        </w:numPr>
        <w:spacing w:line="400" w:lineRule="exact"/>
        <w:ind w:firstLine="420"/>
        <w:jc w:val="left"/>
        <w:rPr>
          <w:ins w:id="365" w:author="詹淑贝" w:date="2025-02-11T14:51:40Z"/>
          <w:rFonts w:hint="default" w:ascii="Times New Roman" w:hAnsi="Times New Roman" w:cs="Times New Roman"/>
          <w:sz w:val="21"/>
          <w:szCs w:val="21"/>
        </w:rPr>
        <w:pPrChange w:id="363" w:author="詹淑贝" w:date="2025-02-11T14:51:40Z">
          <w:pPr>
            <w:spacing w:line="400" w:lineRule="exact"/>
            <w:ind w:firstLine="420"/>
            <w:jc w:val="left"/>
          </w:pPr>
        </w:pPrChange>
      </w:pPr>
      <w:del w:id="366" w:author="詹淑贝" w:date="2025-02-11T14:51:40Z">
        <w:r>
          <w:rPr>
            <w:rFonts w:hint="default" w:ascii="Times New Roman" w:hAnsi="Times New Roman" w:cs="Times New Roman"/>
            <w:sz w:val="21"/>
            <w:szCs w:val="21"/>
          </w:rPr>
          <w:delText>3）</w:delText>
        </w:r>
      </w:del>
      <w:r>
        <w:rPr>
          <w:rFonts w:hint="default" w:ascii="Times New Roman" w:hAnsi="Times New Roman" w:cs="Times New Roman"/>
          <w:sz w:val="21"/>
          <w:szCs w:val="21"/>
        </w:rPr>
        <w:t>AlignPro人工智能系统自动进行三维姿势评估</w:t>
      </w:r>
      <w:del w:id="367" w:author="詹淑贝" w:date="2025-02-11T14:51:29Z">
        <w:r>
          <w:rPr>
            <w:rFonts w:hint="default" w:ascii="Times New Roman" w:hAnsi="Times New Roman" w:cs="Times New Roman"/>
            <w:sz w:val="21"/>
            <w:szCs w:val="21"/>
          </w:rPr>
          <w:delText>。</w:delText>
        </w:r>
      </w:del>
    </w:p>
    <w:p w14:paraId="50FF039A">
      <w:pPr>
        <w:numPr>
          <w:ilvl w:val="0"/>
          <w:numId w:val="3"/>
          <w:ins w:id="369" w:author="詹淑贝" w:date="2025-02-11T14:51:40Z"/>
        </w:numPr>
        <w:spacing w:line="400" w:lineRule="exact"/>
        <w:ind w:firstLine="420"/>
        <w:jc w:val="left"/>
        <w:rPr>
          <w:del w:id="370" w:author="詹淑贝" w:date="2025-02-11T14:51:39Z"/>
          <w:rFonts w:hint="default" w:ascii="Times New Roman" w:hAnsi="Times New Roman" w:cs="Times New Roman"/>
          <w:sz w:val="21"/>
          <w:szCs w:val="21"/>
        </w:rPr>
        <w:pPrChange w:id="368" w:author="詹淑贝" w:date="2025-02-11T14:51:40Z">
          <w:pPr>
            <w:spacing w:line="400" w:lineRule="exact"/>
            <w:ind w:firstLine="420"/>
            <w:jc w:val="left"/>
          </w:pPr>
        </w:pPrChange>
      </w:pPr>
    </w:p>
    <w:p w14:paraId="60304E1A">
      <w:pPr>
        <w:spacing w:line="400" w:lineRule="exact"/>
        <w:ind w:left="0" w:firstLine="420"/>
        <w:jc w:val="left"/>
        <w:rPr>
          <w:ins w:id="372" w:author="詹淑贝" w:date="2025-02-11T14:52:05Z"/>
          <w:rFonts w:hint="default" w:ascii="Times New Roman" w:hAnsi="Times New Roman" w:cs="Times New Roman"/>
          <w:sz w:val="21"/>
          <w:szCs w:val="21"/>
        </w:rPr>
        <w:pPrChange w:id="371" w:author="詹淑贝" w:date="2025-02-11T14:51:43Z">
          <w:pPr>
            <w:spacing w:line="400" w:lineRule="exact"/>
            <w:ind w:left="420"/>
            <w:jc w:val="left"/>
          </w:pPr>
        </w:pPrChange>
      </w:pPr>
      <w:r>
        <w:rPr>
          <w:rFonts w:hint="default" w:ascii="Times New Roman" w:hAnsi="Times New Roman" w:cs="Times New Roman"/>
          <w:sz w:val="21"/>
          <w:szCs w:val="21"/>
        </w:rPr>
        <w:t>AlignPro整合了三维姿势检测技术和人工智能关键点检测，以协助完成评估任务，如测量</w:t>
      </w:r>
      <w:del w:id="373" w:author="詹淑贝" w:date="2025-02-11T14:46:36Z">
        <w:r>
          <w:rPr>
            <w:rFonts w:hint="default" w:ascii="Times New Roman" w:hAnsi="Times New Roman" w:cs="Times New Roman"/>
            <w:sz w:val="21"/>
            <w:szCs w:val="21"/>
          </w:rPr>
          <w:delText>患者</w:delText>
        </w:r>
      </w:del>
      <w:ins w:id="374" w:author="詹淑贝" w:date="2025-02-11T14:46:36Z">
        <w:r>
          <w:rPr>
            <w:rFonts w:hint="eastAsia" w:cs="Times New Roman"/>
            <w:sz w:val="21"/>
            <w:szCs w:val="21"/>
            <w:lang w:eastAsia="zh-CN"/>
          </w:rPr>
          <w:t>受试者</w:t>
        </w:r>
      </w:ins>
      <w:r>
        <w:rPr>
          <w:rFonts w:hint="default" w:ascii="Times New Roman" w:hAnsi="Times New Roman" w:cs="Times New Roman"/>
          <w:sz w:val="21"/>
          <w:szCs w:val="21"/>
        </w:rPr>
        <w:t>的关节活动范围和进行脊柱侧弯筛查。以腰部运动范围为例，临床医生可以使用带摄像头的移动设备录制</w:t>
      </w:r>
      <w:del w:id="375" w:author="詹淑贝" w:date="2025-02-11T14:46:36Z">
        <w:r>
          <w:rPr>
            <w:rFonts w:hint="default" w:ascii="Times New Roman" w:hAnsi="Times New Roman" w:cs="Times New Roman"/>
            <w:sz w:val="21"/>
            <w:szCs w:val="21"/>
          </w:rPr>
          <w:delText>患者</w:delText>
        </w:r>
      </w:del>
      <w:ins w:id="376" w:author="詹淑贝" w:date="2025-02-11T14:46:36Z">
        <w:r>
          <w:rPr>
            <w:rFonts w:hint="eastAsia" w:cs="Times New Roman"/>
            <w:sz w:val="21"/>
            <w:szCs w:val="21"/>
            <w:lang w:eastAsia="zh-CN"/>
          </w:rPr>
          <w:t>受试者</w:t>
        </w:r>
      </w:ins>
      <w:r>
        <w:rPr>
          <w:rFonts w:hint="default" w:ascii="Times New Roman" w:hAnsi="Times New Roman" w:cs="Times New Roman"/>
          <w:sz w:val="21"/>
          <w:szCs w:val="21"/>
        </w:rPr>
        <w:t>腰部屈伸运动的视频，并通过姿势跟踪算法计算运动范围。</w:t>
      </w:r>
    </w:p>
    <w:p w14:paraId="5976798F">
      <w:pPr>
        <w:spacing w:line="400" w:lineRule="exact"/>
        <w:ind w:left="0" w:firstLine="420"/>
        <w:jc w:val="left"/>
        <w:rPr>
          <w:ins w:id="378" w:author="詹淑贝" w:date="2025-02-11T14:53:21Z"/>
          <w:rFonts w:hint="default" w:ascii="Times New Roman" w:hAnsi="Times New Roman" w:cs="Times New Roman"/>
          <w:sz w:val="21"/>
          <w:szCs w:val="21"/>
        </w:rPr>
        <w:pPrChange w:id="377" w:author="詹淑贝" w:date="2025-02-11T14:51:43Z">
          <w:pPr>
            <w:spacing w:line="400" w:lineRule="exact"/>
            <w:ind w:left="420"/>
            <w:jc w:val="left"/>
          </w:pPr>
        </w:pPrChange>
      </w:pPr>
      <w:r>
        <w:rPr>
          <w:rFonts w:hint="default" w:ascii="Times New Roman" w:hAnsi="Times New Roman" w:cs="Times New Roman"/>
          <w:sz w:val="21"/>
          <w:szCs w:val="21"/>
        </w:rPr>
        <w:t>进行腰背痛评估后，参与</w:t>
      </w:r>
      <w:ins w:id="379" w:author="詹淑贝" w:date="2025-02-11T14:52:12Z">
        <w:r>
          <w:rPr>
            <w:rFonts w:hint="eastAsia" w:cs="Times New Roman"/>
            <w:sz w:val="21"/>
            <w:szCs w:val="21"/>
            <w:lang w:val="en-US" w:eastAsia="zh-CN"/>
          </w:rPr>
          <w:t>的</w:t>
        </w:r>
      </w:ins>
      <w:del w:id="380" w:author="詹淑贝" w:date="2025-02-11T14:46:37Z">
        <w:r>
          <w:rPr>
            <w:rFonts w:hint="default" w:ascii="Times New Roman" w:hAnsi="Times New Roman" w:cs="Times New Roman"/>
            <w:sz w:val="21"/>
            <w:szCs w:val="21"/>
          </w:rPr>
          <w:delText>患者</w:delText>
        </w:r>
      </w:del>
      <w:ins w:id="381" w:author="詹淑贝" w:date="2025-02-11T14:46:37Z">
        <w:r>
          <w:rPr>
            <w:rFonts w:hint="eastAsia" w:cs="Times New Roman"/>
            <w:sz w:val="21"/>
            <w:szCs w:val="21"/>
            <w:lang w:eastAsia="zh-CN"/>
          </w:rPr>
          <w:t>受试者</w:t>
        </w:r>
      </w:ins>
      <w:r>
        <w:rPr>
          <w:rFonts w:hint="default" w:ascii="Times New Roman" w:hAnsi="Times New Roman" w:cs="Times New Roman"/>
          <w:sz w:val="21"/>
          <w:szCs w:val="21"/>
        </w:rPr>
        <w:t>将被随机分配到传统康复训练方案组或AlignPro数字化腰痛管理方案组。</w:t>
      </w:r>
      <w:bookmarkEnd w:id="10"/>
    </w:p>
    <w:p w14:paraId="1078F3E5">
      <w:pPr>
        <w:spacing w:line="400" w:lineRule="exact"/>
        <w:ind w:left="0" w:firstLine="0"/>
        <w:jc w:val="left"/>
        <w:rPr>
          <w:del w:id="383" w:author="詹淑贝" w:date="2025-02-11T14:53:15Z"/>
          <w:rFonts w:hint="default" w:ascii="Times New Roman" w:hAnsi="Times New Roman" w:cs="Times New Roman"/>
          <w:sz w:val="21"/>
          <w:szCs w:val="21"/>
          <w:lang w:val="en-US" w:eastAsia="zh-CN"/>
        </w:rPr>
        <w:pPrChange w:id="382" w:author="詹淑贝" w:date="2025-02-11T14:53:23Z">
          <w:pPr>
            <w:spacing w:line="400" w:lineRule="exact"/>
            <w:ind w:left="420"/>
            <w:jc w:val="left"/>
          </w:pPr>
        </w:pPrChange>
      </w:pPr>
    </w:p>
    <w:p w14:paraId="5976798F">
      <w:pPr>
        <w:spacing w:line="400" w:lineRule="exact"/>
        <w:ind w:left="0" w:firstLine="0"/>
        <w:jc w:val="left"/>
        <w:rPr>
          <w:ins w:id="385" w:author="詹淑贝" w:date="2025-02-11T14:53:25Z"/>
          <w:rFonts w:hint="eastAsia" w:cs="Times New Roman"/>
          <w:sz w:val="21"/>
          <w:szCs w:val="21"/>
          <w:lang w:val="en-US" w:eastAsia="zh-CN"/>
        </w:rPr>
        <w:pPrChange w:id="384" w:author="詹淑贝" w:date="2025-02-11T14:53:23Z">
          <w:pPr>
            <w:spacing w:line="400" w:lineRule="exact"/>
            <w:ind w:left="420"/>
            <w:jc w:val="left"/>
          </w:pPr>
        </w:pPrChange>
      </w:pPr>
      <w:ins w:id="386" w:author="詹淑贝" w:date="2025-02-11T14:52:33Z">
        <w:r>
          <w:rPr>
            <w:rFonts w:hint="eastAsia" w:cs="Times New Roman"/>
            <w:b/>
            <w:bCs/>
            <w:sz w:val="21"/>
            <w:szCs w:val="21"/>
            <w:lang w:val="en-US" w:eastAsia="zh-CN"/>
            <w:rPrChange w:id="387" w:author="詹淑贝" w:date="2025-02-11T14:53:29Z">
              <w:rPr>
                <w:rFonts w:hint="eastAsia" w:cs="Times New Roman"/>
                <w:sz w:val="21"/>
                <w:szCs w:val="21"/>
                <w:lang w:val="en-US" w:eastAsia="zh-CN"/>
              </w:rPr>
            </w:rPrChange>
          </w:rPr>
          <w:t>3.</w:t>
        </w:r>
      </w:ins>
      <w:ins w:id="389" w:author="詹淑贝" w:date="2025-02-11T14:52:34Z">
        <w:r>
          <w:rPr>
            <w:rFonts w:hint="eastAsia" w:cs="Times New Roman"/>
            <w:b/>
            <w:bCs/>
            <w:sz w:val="21"/>
            <w:szCs w:val="21"/>
            <w:lang w:val="en-US" w:eastAsia="zh-CN"/>
            <w:rPrChange w:id="390" w:author="詹淑贝" w:date="2025-02-11T14:53:29Z">
              <w:rPr>
                <w:rFonts w:hint="eastAsia" w:cs="Times New Roman"/>
                <w:sz w:val="21"/>
                <w:szCs w:val="21"/>
                <w:lang w:val="en-US" w:eastAsia="zh-CN"/>
              </w:rPr>
            </w:rPrChange>
          </w:rPr>
          <w:t>2.2.</w:t>
        </w:r>
      </w:ins>
      <w:ins w:id="392" w:author="詹淑贝" w:date="2025-02-11T14:52:35Z">
        <w:r>
          <w:rPr>
            <w:rFonts w:hint="eastAsia" w:cs="Times New Roman"/>
            <w:b/>
            <w:bCs/>
            <w:sz w:val="21"/>
            <w:szCs w:val="21"/>
            <w:lang w:val="en-US" w:eastAsia="zh-CN"/>
            <w:rPrChange w:id="393" w:author="詹淑贝" w:date="2025-02-11T14:53:29Z">
              <w:rPr>
                <w:rFonts w:hint="eastAsia" w:cs="Times New Roman"/>
                <w:sz w:val="21"/>
                <w:szCs w:val="21"/>
                <w:lang w:val="en-US" w:eastAsia="zh-CN"/>
              </w:rPr>
            </w:rPrChange>
          </w:rPr>
          <w:t>2</w:t>
        </w:r>
      </w:ins>
      <w:ins w:id="395" w:author="詹淑贝" w:date="2025-02-11T14:52:40Z">
        <w:r>
          <w:rPr>
            <w:rFonts w:hint="eastAsia" w:cs="Times New Roman"/>
            <w:b/>
            <w:bCs/>
            <w:sz w:val="21"/>
            <w:szCs w:val="21"/>
            <w:lang w:val="en-US" w:eastAsia="zh-CN"/>
            <w:rPrChange w:id="396" w:author="詹淑贝" w:date="2025-02-11T14:53:29Z">
              <w:rPr>
                <w:rFonts w:hint="eastAsia" w:cs="Times New Roman"/>
                <w:sz w:val="21"/>
                <w:szCs w:val="21"/>
                <w:lang w:val="en-US" w:eastAsia="zh-CN"/>
              </w:rPr>
            </w:rPrChange>
          </w:rPr>
          <w:t xml:space="preserve"> </w:t>
        </w:r>
      </w:ins>
      <w:ins w:id="398" w:author="詹淑贝" w:date="2025-02-11T14:52:42Z">
        <w:r>
          <w:rPr>
            <w:rFonts w:hint="eastAsia" w:cs="Times New Roman"/>
            <w:b/>
            <w:bCs/>
            <w:sz w:val="21"/>
            <w:szCs w:val="21"/>
            <w:lang w:val="en-US" w:eastAsia="zh-CN"/>
            <w:rPrChange w:id="399" w:author="詹淑贝" w:date="2025-02-11T14:53:29Z">
              <w:rPr>
                <w:rFonts w:hint="eastAsia" w:cs="Times New Roman"/>
                <w:sz w:val="21"/>
                <w:szCs w:val="21"/>
                <w:lang w:val="en-US" w:eastAsia="zh-CN"/>
              </w:rPr>
            </w:rPrChange>
          </w:rPr>
          <w:t>对照组</w:t>
        </w:r>
      </w:ins>
      <w:ins w:id="401" w:author="詹淑贝" w:date="2025-02-11T14:52:44Z">
        <w:r>
          <w:rPr>
            <w:rFonts w:hint="eastAsia" w:cs="Times New Roman"/>
            <w:b/>
            <w:bCs/>
            <w:sz w:val="21"/>
            <w:szCs w:val="21"/>
            <w:lang w:val="en-US" w:eastAsia="zh-CN"/>
            <w:rPrChange w:id="402" w:author="詹淑贝" w:date="2025-02-11T14:53:29Z">
              <w:rPr>
                <w:rFonts w:hint="eastAsia" w:cs="Times New Roman"/>
                <w:sz w:val="21"/>
                <w:szCs w:val="21"/>
                <w:lang w:val="en-US" w:eastAsia="zh-CN"/>
              </w:rPr>
            </w:rPrChange>
          </w:rPr>
          <w:t>（</w:t>
        </w:r>
      </w:ins>
      <w:ins w:id="404" w:author="詹淑贝" w:date="2025-02-11T14:52:51Z">
        <w:r>
          <w:rPr>
            <w:rFonts w:hint="default" w:ascii="Times New Roman" w:hAnsi="Times New Roman" w:cs="Times New Roman"/>
            <w:b/>
            <w:bCs/>
            <w:sz w:val="21"/>
            <w:szCs w:val="21"/>
            <w:rPrChange w:id="405" w:author="詹淑贝" w:date="2025-02-11T14:53:29Z">
              <w:rPr>
                <w:rFonts w:hint="default" w:ascii="Times New Roman" w:hAnsi="Times New Roman" w:cs="Times New Roman"/>
                <w:sz w:val="21"/>
                <w:szCs w:val="21"/>
              </w:rPr>
            </w:rPrChange>
          </w:rPr>
          <w:t>传统康复训练方案组</w:t>
        </w:r>
      </w:ins>
      <w:ins w:id="407" w:author="詹淑贝" w:date="2025-02-11T14:52:44Z">
        <w:r>
          <w:rPr>
            <w:rFonts w:hint="eastAsia" w:cs="Times New Roman"/>
            <w:b/>
            <w:bCs/>
            <w:sz w:val="21"/>
            <w:szCs w:val="21"/>
            <w:lang w:val="en-US" w:eastAsia="zh-CN"/>
            <w:rPrChange w:id="408" w:author="詹淑贝" w:date="2025-02-11T14:53:29Z">
              <w:rPr>
                <w:rFonts w:hint="eastAsia" w:cs="Times New Roman"/>
                <w:sz w:val="21"/>
                <w:szCs w:val="21"/>
                <w:lang w:val="en-US" w:eastAsia="zh-CN"/>
              </w:rPr>
            </w:rPrChange>
          </w:rPr>
          <w:t>）</w:t>
        </w:r>
      </w:ins>
    </w:p>
    <w:p w14:paraId="100BE6FD">
      <w:pPr>
        <w:spacing w:line="400" w:lineRule="exact"/>
        <w:ind w:left="0" w:firstLine="420" w:firstLineChars="200"/>
        <w:jc w:val="left"/>
        <w:rPr>
          <w:del w:id="411" w:author="詹淑贝" w:date="2025-02-11T14:53:19Z"/>
          <w:rFonts w:hint="default" w:cs="Times New Roman"/>
          <w:sz w:val="21"/>
          <w:szCs w:val="21"/>
          <w:lang w:val="en-US" w:eastAsia="zh-CN"/>
        </w:rPr>
        <w:pPrChange w:id="410" w:author="詹淑贝" w:date="2025-02-11T14:53:26Z">
          <w:pPr>
            <w:spacing w:line="400" w:lineRule="exact"/>
            <w:ind w:left="420"/>
            <w:jc w:val="left"/>
          </w:pPr>
        </w:pPrChange>
      </w:pPr>
    </w:p>
    <w:p w14:paraId="5976798F">
      <w:pPr>
        <w:spacing w:line="400" w:lineRule="exact"/>
        <w:ind w:left="0" w:firstLine="420" w:firstLineChars="200"/>
        <w:jc w:val="left"/>
        <w:rPr>
          <w:del w:id="413" w:author="詹淑贝" w:date="2025-02-11T14:52:56Z"/>
          <w:rFonts w:hint="default" w:ascii="Times New Roman" w:hAnsi="Times New Roman" w:cs="Times New Roman"/>
          <w:sz w:val="21"/>
          <w:szCs w:val="21"/>
        </w:rPr>
        <w:pPrChange w:id="412" w:author="詹淑贝" w:date="2025-02-11T14:53:26Z">
          <w:pPr>
            <w:spacing w:line="400" w:lineRule="exact"/>
            <w:ind w:left="420"/>
            <w:jc w:val="left"/>
          </w:pPr>
        </w:pPrChange>
      </w:pPr>
      <w:del w:id="414" w:author="詹淑贝" w:date="2025-02-11T14:52:56Z">
        <w:bookmarkStart w:id="11" w:name="_Hlk188447560"/>
        <w:r>
          <w:rPr>
            <w:rFonts w:hint="default" w:ascii="Times New Roman" w:hAnsi="Times New Roman" w:cs="Times New Roman"/>
            <w:sz w:val="21"/>
            <w:szCs w:val="21"/>
          </w:rPr>
          <w:delText>④试验治疗</w:delText>
        </w:r>
      </w:del>
    </w:p>
    <w:p w14:paraId="5976798F">
      <w:pPr>
        <w:spacing w:line="400" w:lineRule="exact"/>
        <w:ind w:firstLine="420" w:firstLineChars="200"/>
        <w:jc w:val="left"/>
        <w:rPr>
          <w:del w:id="416" w:author="詹淑贝" w:date="2025-02-11T14:52:56Z"/>
          <w:rFonts w:hint="default" w:ascii="Times New Roman" w:hAnsi="Times New Roman" w:cs="Times New Roman"/>
          <w:sz w:val="21"/>
          <w:szCs w:val="21"/>
        </w:rPr>
        <w:pPrChange w:id="415" w:author="詹淑贝" w:date="2025-02-11T14:53:26Z">
          <w:pPr>
            <w:spacing w:line="400" w:lineRule="exact"/>
            <w:jc w:val="left"/>
          </w:pPr>
        </w:pPrChange>
      </w:pPr>
      <w:del w:id="417" w:author="詹淑贝" w:date="2025-02-11T14:52:56Z">
        <w:r>
          <w:rPr>
            <w:rFonts w:hint="default" w:ascii="Times New Roman" w:hAnsi="Times New Roman" w:cs="Times New Roman"/>
            <w:sz w:val="21"/>
            <w:szCs w:val="21"/>
          </w:rPr>
          <w:tab/>
        </w:r>
      </w:del>
      <w:del w:id="418" w:author="詹淑贝" w:date="2025-02-11T14:52:56Z">
        <w:r>
          <w:rPr>
            <w:rFonts w:hint="default" w:ascii="Times New Roman" w:hAnsi="Times New Roman" w:cs="Times New Roman"/>
            <w:sz w:val="21"/>
            <w:szCs w:val="21"/>
          </w:rPr>
          <w:delText>1)传统药物治疗和康复训练管理</w:delText>
        </w:r>
      </w:del>
    </w:p>
    <w:p w14:paraId="5976798F">
      <w:pPr>
        <w:spacing w:line="400" w:lineRule="exact"/>
        <w:ind w:firstLine="420" w:firstLineChars="200"/>
        <w:jc w:val="left"/>
        <w:rPr>
          <w:rFonts w:hint="default" w:ascii="Times New Roman" w:hAnsi="Times New Roman" w:cs="Times New Roman"/>
          <w:sz w:val="21"/>
          <w:szCs w:val="21"/>
        </w:rPr>
        <w:pPrChange w:id="419" w:author="詹淑贝" w:date="2025-02-11T14:53:26Z">
          <w:pPr>
            <w:spacing w:line="400" w:lineRule="exact"/>
            <w:jc w:val="left"/>
          </w:pPr>
        </w:pPrChange>
      </w:pPr>
      <w:del w:id="420" w:author="詹淑贝" w:date="2025-02-11T14:52:58Z">
        <w:r>
          <w:rPr>
            <w:rFonts w:hint="default" w:ascii="Times New Roman" w:hAnsi="Times New Roman" w:cs="Times New Roman"/>
            <w:sz w:val="21"/>
            <w:szCs w:val="21"/>
          </w:rPr>
          <w:tab/>
        </w:r>
      </w:del>
      <w:r>
        <w:rPr>
          <w:rFonts w:hint="default" w:ascii="Times New Roman" w:hAnsi="Times New Roman" w:cs="Times New Roman"/>
          <w:sz w:val="21"/>
          <w:szCs w:val="21"/>
        </w:rPr>
        <w:t>在康复师的指导下，</w:t>
      </w:r>
      <w:ins w:id="421" w:author="詹淑贝" w:date="2025-02-11T14:53:47Z">
        <w:r>
          <w:rPr>
            <w:rFonts w:hint="eastAsia" w:cs="Times New Roman"/>
            <w:sz w:val="21"/>
            <w:szCs w:val="21"/>
            <w:lang w:val="en-US" w:eastAsia="zh-CN"/>
          </w:rPr>
          <w:t>该组</w:t>
        </w:r>
      </w:ins>
      <w:del w:id="422" w:author="詹淑贝" w:date="2025-02-11T14:46:38Z">
        <w:r>
          <w:rPr>
            <w:rFonts w:hint="default" w:ascii="Times New Roman" w:hAnsi="Times New Roman" w:cs="Times New Roman"/>
            <w:sz w:val="21"/>
            <w:szCs w:val="21"/>
          </w:rPr>
          <w:delText>患者</w:delText>
        </w:r>
      </w:del>
      <w:ins w:id="423" w:author="詹淑贝" w:date="2025-02-11T14:46:38Z">
        <w:r>
          <w:rPr>
            <w:rFonts w:hint="eastAsia" w:cs="Times New Roman"/>
            <w:sz w:val="21"/>
            <w:szCs w:val="21"/>
            <w:lang w:eastAsia="zh-CN"/>
          </w:rPr>
          <w:t>受试者</w:t>
        </w:r>
      </w:ins>
      <w:r>
        <w:rPr>
          <w:rFonts w:hint="default" w:ascii="Times New Roman" w:hAnsi="Times New Roman" w:cs="Times New Roman"/>
          <w:sz w:val="21"/>
          <w:szCs w:val="21"/>
        </w:rPr>
        <w:t>将进行核心稳定性训练，以增强腹部、背部和骨盆肌肉的力量和耐力。核心稳定性训练包括各种动态和静态平衡练习，例如桥式、腹式和背部伸展等。此外，还会根据</w:t>
      </w:r>
      <w:del w:id="424" w:author="詹淑贝" w:date="2025-02-11T14:46:38Z">
        <w:r>
          <w:rPr>
            <w:rFonts w:hint="default" w:ascii="Times New Roman" w:hAnsi="Times New Roman" w:cs="Times New Roman"/>
            <w:sz w:val="21"/>
            <w:szCs w:val="21"/>
          </w:rPr>
          <w:delText>患者</w:delText>
        </w:r>
      </w:del>
      <w:ins w:id="425" w:author="詹淑贝" w:date="2025-02-11T14:46:38Z">
        <w:r>
          <w:rPr>
            <w:rFonts w:hint="eastAsia" w:cs="Times New Roman"/>
            <w:sz w:val="21"/>
            <w:szCs w:val="21"/>
            <w:lang w:eastAsia="zh-CN"/>
          </w:rPr>
          <w:t>受试者</w:t>
        </w:r>
      </w:ins>
      <w:r>
        <w:rPr>
          <w:rFonts w:hint="default" w:ascii="Times New Roman" w:hAnsi="Times New Roman" w:cs="Times New Roman"/>
          <w:sz w:val="21"/>
          <w:szCs w:val="21"/>
        </w:rPr>
        <w:t>的症状和病因进行热疗、冷疗、按摩、电刺激和超声波等治疗。如有需要，还可使用非处方止痛药、肌肉松弛剂和抗炎药等。</w:t>
      </w:r>
    </w:p>
    <w:p w14:paraId="186F114C">
      <w:pPr>
        <w:spacing w:line="400" w:lineRule="exact"/>
        <w:ind w:firstLine="0"/>
        <w:jc w:val="left"/>
        <w:rPr>
          <w:rFonts w:hint="eastAsia" w:ascii="Times New Roman" w:hAnsi="Times New Roman" w:eastAsia="宋体" w:cs="Times New Roman"/>
          <w:b/>
          <w:bCs/>
          <w:sz w:val="21"/>
          <w:szCs w:val="21"/>
          <w:lang w:val="en-US" w:eastAsia="zh-CN"/>
          <w:rPrChange w:id="427" w:author="詹淑贝" w:date="2025-02-11T14:54:29Z">
            <w:rPr>
              <w:rFonts w:hint="eastAsia" w:ascii="Times New Roman" w:hAnsi="Times New Roman" w:eastAsia="宋体" w:cs="Times New Roman"/>
              <w:sz w:val="21"/>
              <w:szCs w:val="21"/>
              <w:lang w:val="en-US" w:eastAsia="zh-CN"/>
            </w:rPr>
          </w:rPrChange>
        </w:rPr>
        <w:pPrChange w:id="426" w:author="詹淑贝" w:date="2025-02-11T14:54:10Z">
          <w:pPr>
            <w:spacing w:line="400" w:lineRule="exact"/>
            <w:ind w:firstLine="420"/>
            <w:jc w:val="left"/>
          </w:pPr>
        </w:pPrChange>
      </w:pPr>
      <w:ins w:id="428" w:author="詹淑贝" w:date="2025-02-11T14:54:11Z">
        <w:r>
          <w:rPr>
            <w:rFonts w:hint="eastAsia" w:cs="Times New Roman"/>
            <w:b/>
            <w:bCs/>
            <w:sz w:val="21"/>
            <w:szCs w:val="21"/>
            <w:lang w:val="en-US" w:eastAsia="zh-CN"/>
            <w:rPrChange w:id="429" w:author="詹淑贝" w:date="2025-02-11T14:54:29Z">
              <w:rPr>
                <w:rFonts w:hint="eastAsia" w:cs="Times New Roman"/>
                <w:sz w:val="21"/>
                <w:szCs w:val="21"/>
                <w:lang w:val="en-US" w:eastAsia="zh-CN"/>
              </w:rPr>
            </w:rPrChange>
          </w:rPr>
          <w:t>3.2.</w:t>
        </w:r>
      </w:ins>
      <w:ins w:id="431" w:author="詹淑贝" w:date="2025-02-11T14:54:12Z">
        <w:r>
          <w:rPr>
            <w:rFonts w:hint="eastAsia" w:cs="Times New Roman"/>
            <w:b/>
            <w:bCs/>
            <w:sz w:val="21"/>
            <w:szCs w:val="21"/>
            <w:lang w:val="en-US" w:eastAsia="zh-CN"/>
            <w:rPrChange w:id="432" w:author="詹淑贝" w:date="2025-02-11T14:54:29Z">
              <w:rPr>
                <w:rFonts w:hint="eastAsia" w:cs="Times New Roman"/>
                <w:sz w:val="21"/>
                <w:szCs w:val="21"/>
                <w:lang w:val="en-US" w:eastAsia="zh-CN"/>
              </w:rPr>
            </w:rPrChange>
          </w:rPr>
          <w:t>2.3</w:t>
        </w:r>
      </w:ins>
      <w:ins w:id="434" w:author="詹淑贝" w:date="2025-02-11T14:54:13Z">
        <w:r>
          <w:rPr>
            <w:rFonts w:hint="eastAsia" w:cs="Times New Roman"/>
            <w:b/>
            <w:bCs/>
            <w:sz w:val="21"/>
            <w:szCs w:val="21"/>
            <w:lang w:val="en-US" w:eastAsia="zh-CN"/>
            <w:rPrChange w:id="435" w:author="詹淑贝" w:date="2025-02-11T14:54:29Z">
              <w:rPr>
                <w:rFonts w:hint="eastAsia" w:cs="Times New Roman"/>
                <w:sz w:val="21"/>
                <w:szCs w:val="21"/>
                <w:lang w:val="en-US" w:eastAsia="zh-CN"/>
              </w:rPr>
            </w:rPrChange>
          </w:rPr>
          <w:t xml:space="preserve"> </w:t>
        </w:r>
      </w:ins>
      <w:ins w:id="437" w:author="詹淑贝" w:date="2025-02-11T14:54:16Z">
        <w:r>
          <w:rPr>
            <w:rFonts w:hint="eastAsia" w:cs="Times New Roman"/>
            <w:b/>
            <w:bCs/>
            <w:sz w:val="21"/>
            <w:szCs w:val="21"/>
            <w:lang w:val="en-US" w:eastAsia="zh-CN"/>
            <w:rPrChange w:id="438" w:author="詹淑贝" w:date="2025-02-11T14:54:29Z">
              <w:rPr>
                <w:rFonts w:hint="eastAsia" w:cs="Times New Roman"/>
                <w:sz w:val="21"/>
                <w:szCs w:val="21"/>
                <w:lang w:val="en-US" w:eastAsia="zh-CN"/>
              </w:rPr>
            </w:rPrChange>
          </w:rPr>
          <w:t>实验组</w:t>
        </w:r>
      </w:ins>
      <w:ins w:id="440" w:author="詹淑贝" w:date="2025-02-11T14:54:17Z">
        <w:r>
          <w:rPr>
            <w:rFonts w:hint="eastAsia" w:cs="Times New Roman"/>
            <w:b/>
            <w:bCs/>
            <w:sz w:val="21"/>
            <w:szCs w:val="21"/>
            <w:lang w:val="en-US" w:eastAsia="zh-CN"/>
            <w:rPrChange w:id="441" w:author="詹淑贝" w:date="2025-02-11T14:54:29Z">
              <w:rPr>
                <w:rFonts w:hint="eastAsia" w:cs="Times New Roman"/>
                <w:sz w:val="21"/>
                <w:szCs w:val="21"/>
                <w:lang w:val="en-US" w:eastAsia="zh-CN"/>
              </w:rPr>
            </w:rPrChange>
          </w:rPr>
          <w:t>（</w:t>
        </w:r>
      </w:ins>
      <w:del w:id="443" w:author="詹淑贝" w:date="2025-02-11T14:54:09Z">
        <w:r>
          <w:rPr>
            <w:rFonts w:hint="default" w:ascii="Times New Roman" w:hAnsi="Times New Roman" w:cs="Times New Roman"/>
            <w:b/>
            <w:bCs/>
            <w:sz w:val="21"/>
            <w:szCs w:val="21"/>
            <w:rPrChange w:id="444" w:author="詹淑贝" w:date="2025-02-11T14:54:29Z">
              <w:rPr>
                <w:rFonts w:hint="default" w:ascii="Times New Roman" w:hAnsi="Times New Roman" w:cs="Times New Roman"/>
                <w:sz w:val="21"/>
                <w:szCs w:val="21"/>
              </w:rPr>
            </w:rPrChange>
          </w:rPr>
          <w:delText>2)</w:delText>
        </w:r>
      </w:del>
      <w:r>
        <w:rPr>
          <w:rFonts w:hint="default" w:ascii="Times New Roman" w:hAnsi="Times New Roman" w:cs="Times New Roman"/>
          <w:b/>
          <w:bCs/>
          <w:sz w:val="21"/>
          <w:szCs w:val="21"/>
          <w:rPrChange w:id="446" w:author="詹淑贝" w:date="2025-02-11T14:54:29Z">
            <w:rPr>
              <w:rFonts w:hint="default" w:ascii="Times New Roman" w:hAnsi="Times New Roman" w:cs="Times New Roman"/>
              <w:sz w:val="21"/>
              <w:szCs w:val="21"/>
            </w:rPr>
          </w:rPrChange>
        </w:rPr>
        <w:t>AlignPro数字化腰痛管理方案</w:t>
      </w:r>
      <w:ins w:id="447" w:author="詹淑贝" w:date="2025-02-11T14:54:22Z">
        <w:r>
          <w:rPr>
            <w:rFonts w:hint="eastAsia" w:cs="Times New Roman"/>
            <w:b/>
            <w:bCs/>
            <w:sz w:val="21"/>
            <w:szCs w:val="21"/>
            <w:lang w:val="en-US" w:eastAsia="zh-CN"/>
            <w:rPrChange w:id="448" w:author="詹淑贝" w:date="2025-02-11T14:54:29Z">
              <w:rPr>
                <w:rFonts w:hint="eastAsia" w:cs="Times New Roman"/>
                <w:sz w:val="21"/>
                <w:szCs w:val="21"/>
                <w:lang w:val="en-US" w:eastAsia="zh-CN"/>
              </w:rPr>
            </w:rPrChange>
          </w:rPr>
          <w:t>组</w:t>
        </w:r>
      </w:ins>
      <w:ins w:id="450" w:author="詹淑贝" w:date="2025-02-11T14:54:25Z">
        <w:r>
          <w:rPr>
            <w:rFonts w:hint="eastAsia" w:cs="Times New Roman"/>
            <w:b/>
            <w:bCs/>
            <w:sz w:val="21"/>
            <w:szCs w:val="21"/>
            <w:lang w:val="en-US" w:eastAsia="zh-CN"/>
            <w:rPrChange w:id="451" w:author="詹淑贝" w:date="2025-02-11T14:54:29Z">
              <w:rPr>
                <w:rFonts w:hint="eastAsia" w:cs="Times New Roman"/>
                <w:sz w:val="21"/>
                <w:szCs w:val="21"/>
                <w:lang w:val="en-US" w:eastAsia="zh-CN"/>
              </w:rPr>
            </w:rPrChange>
          </w:rPr>
          <w:t>）</w:t>
        </w:r>
      </w:ins>
    </w:p>
    <w:p w14:paraId="1E523A77">
      <w:pPr>
        <w:spacing w:line="400" w:lineRule="exact"/>
        <w:ind w:firstLine="420"/>
        <w:jc w:val="left"/>
        <w:rPr>
          <w:ins w:id="453" w:author="詹淑贝" w:date="2025-02-11T14:54:54Z"/>
          <w:rFonts w:hint="default" w:ascii="Times New Roman" w:hAnsi="Times New Roman" w:cs="Times New Roman"/>
          <w:sz w:val="21"/>
          <w:szCs w:val="21"/>
        </w:rPr>
      </w:pPr>
      <w:r>
        <w:rPr>
          <w:rFonts w:hint="default" w:ascii="Times New Roman" w:hAnsi="Times New Roman" w:cs="Times New Roman"/>
          <w:sz w:val="21"/>
          <w:szCs w:val="21"/>
        </w:rPr>
        <w:t>AlignPro系统制定的个性化运动治疗计划包括根据</w:t>
      </w:r>
      <w:del w:id="454" w:author="詹淑贝" w:date="2025-02-11T14:46:38Z">
        <w:r>
          <w:rPr>
            <w:rFonts w:hint="default" w:ascii="Times New Roman" w:hAnsi="Times New Roman" w:cs="Times New Roman"/>
            <w:sz w:val="21"/>
            <w:szCs w:val="21"/>
          </w:rPr>
          <w:delText>患者</w:delText>
        </w:r>
      </w:del>
      <w:ins w:id="455" w:author="詹淑贝" w:date="2025-02-11T14:46:38Z">
        <w:r>
          <w:rPr>
            <w:rFonts w:hint="eastAsia" w:cs="Times New Roman"/>
            <w:sz w:val="21"/>
            <w:szCs w:val="21"/>
            <w:lang w:eastAsia="zh-CN"/>
          </w:rPr>
          <w:t>受试者</w:t>
        </w:r>
      </w:ins>
      <w:r>
        <w:rPr>
          <w:rFonts w:hint="default" w:ascii="Times New Roman" w:hAnsi="Times New Roman" w:cs="Times New Roman"/>
          <w:sz w:val="21"/>
          <w:szCs w:val="21"/>
        </w:rPr>
        <w:t>的目标、个人特征、症状进展和残疾程度量身定制的教育课程和特定运动训练。在AlignPro的早期开发阶段，参与研究的医疗中心的脊柱专家和物理治疗师就共同开发了教学材料和运动治疗计划中的基本运动模式。向</w:t>
      </w:r>
      <w:del w:id="456" w:author="詹淑贝" w:date="2025-02-11T14:46:39Z">
        <w:r>
          <w:rPr>
            <w:rFonts w:hint="default" w:ascii="Times New Roman" w:hAnsi="Times New Roman" w:cs="Times New Roman"/>
            <w:sz w:val="21"/>
            <w:szCs w:val="21"/>
          </w:rPr>
          <w:delText>患者</w:delText>
        </w:r>
      </w:del>
      <w:ins w:id="457" w:author="詹淑贝" w:date="2025-02-11T14:46:39Z">
        <w:r>
          <w:rPr>
            <w:rFonts w:hint="eastAsia" w:cs="Times New Roman"/>
            <w:sz w:val="21"/>
            <w:szCs w:val="21"/>
            <w:lang w:eastAsia="zh-CN"/>
          </w:rPr>
          <w:t>受试者</w:t>
        </w:r>
      </w:ins>
      <w:r>
        <w:rPr>
          <w:rFonts w:hint="default" w:ascii="Times New Roman" w:hAnsi="Times New Roman" w:cs="Times New Roman"/>
          <w:sz w:val="21"/>
          <w:szCs w:val="21"/>
        </w:rPr>
        <w:t>传达的运动计划包括运动说明和视频演示，以及每周运动次数和每次运动的重复次数或组数建议。AlignPro系统还为用户提供了有关腰痛病理原因、腰痛自然病程、疼痛生理学、利用运动控制非特异性腰痛的原则以及应对策略的教育材料。</w:t>
      </w:r>
    </w:p>
    <w:p w14:paraId="3FB42BF6">
      <w:pPr>
        <w:spacing w:line="400" w:lineRule="exact"/>
        <w:ind w:firstLine="0"/>
        <w:jc w:val="left"/>
        <w:rPr>
          <w:rFonts w:hint="default" w:ascii="Times New Roman" w:hAnsi="Times New Roman" w:eastAsia="宋体" w:cs="Times New Roman"/>
          <w:b/>
          <w:bCs/>
          <w:sz w:val="21"/>
          <w:szCs w:val="21"/>
          <w:lang w:val="en-US" w:eastAsia="zh-CN"/>
          <w:rPrChange w:id="459" w:author="詹淑贝" w:date="2025-02-11T14:55:16Z">
            <w:rPr>
              <w:rFonts w:hint="default" w:ascii="Times New Roman" w:hAnsi="Times New Roman" w:eastAsia="宋体" w:cs="Times New Roman"/>
              <w:sz w:val="21"/>
              <w:szCs w:val="21"/>
              <w:lang w:val="en-US" w:eastAsia="zh-CN"/>
            </w:rPr>
          </w:rPrChange>
        </w:rPr>
        <w:pPrChange w:id="458" w:author="詹淑贝" w:date="2025-02-11T14:54:55Z">
          <w:pPr>
            <w:spacing w:line="400" w:lineRule="exact"/>
            <w:ind w:firstLine="420"/>
            <w:jc w:val="left"/>
          </w:pPr>
        </w:pPrChange>
      </w:pPr>
      <w:ins w:id="460" w:author="詹淑贝" w:date="2025-02-11T14:54:59Z">
        <w:commentRangeStart w:id="2"/>
        <w:r>
          <w:rPr>
            <w:rFonts w:hint="eastAsia" w:cs="Times New Roman"/>
            <w:b/>
            <w:bCs/>
            <w:sz w:val="21"/>
            <w:szCs w:val="21"/>
            <w:lang w:val="en-US" w:eastAsia="zh-CN"/>
            <w:rPrChange w:id="461" w:author="詹淑贝" w:date="2025-02-11T14:55:16Z">
              <w:rPr>
                <w:rFonts w:hint="eastAsia" w:cs="Times New Roman"/>
                <w:sz w:val="21"/>
                <w:szCs w:val="21"/>
                <w:lang w:val="en-US" w:eastAsia="zh-CN"/>
              </w:rPr>
            </w:rPrChange>
          </w:rPr>
          <w:t>3.2</w:t>
        </w:r>
      </w:ins>
      <w:ins w:id="463" w:author="詹淑贝" w:date="2025-02-11T14:55:00Z">
        <w:r>
          <w:rPr>
            <w:rFonts w:hint="eastAsia" w:cs="Times New Roman"/>
            <w:b/>
            <w:bCs/>
            <w:sz w:val="21"/>
            <w:szCs w:val="21"/>
            <w:lang w:val="en-US" w:eastAsia="zh-CN"/>
            <w:rPrChange w:id="464" w:author="詹淑贝" w:date="2025-02-11T14:55:16Z">
              <w:rPr>
                <w:rFonts w:hint="eastAsia" w:cs="Times New Roman"/>
                <w:sz w:val="21"/>
                <w:szCs w:val="21"/>
                <w:lang w:val="en-US" w:eastAsia="zh-CN"/>
              </w:rPr>
            </w:rPrChange>
          </w:rPr>
          <w:t xml:space="preserve">.3 </w:t>
        </w:r>
      </w:ins>
      <w:ins w:id="466" w:author="詹淑贝" w:date="2025-02-11T14:55:03Z">
        <w:r>
          <w:rPr>
            <w:rFonts w:hint="eastAsia" w:cs="Times New Roman"/>
            <w:b/>
            <w:bCs/>
            <w:sz w:val="21"/>
            <w:szCs w:val="21"/>
            <w:lang w:val="en-US" w:eastAsia="zh-CN"/>
            <w:rPrChange w:id="467" w:author="詹淑贝" w:date="2025-02-11T14:55:16Z">
              <w:rPr>
                <w:rFonts w:hint="eastAsia" w:cs="Times New Roman"/>
                <w:sz w:val="21"/>
                <w:szCs w:val="21"/>
                <w:lang w:val="en-US" w:eastAsia="zh-CN"/>
              </w:rPr>
            </w:rPrChange>
          </w:rPr>
          <w:t>观察指标</w:t>
        </w:r>
        <w:commentRangeEnd w:id="2"/>
      </w:ins>
      <w:r>
        <w:commentReference w:id="2"/>
      </w:r>
    </w:p>
    <w:p w14:paraId="6B76DC4B">
      <w:pPr>
        <w:spacing w:line="400" w:lineRule="exact"/>
        <w:ind w:firstLine="0"/>
        <w:jc w:val="left"/>
        <w:rPr>
          <w:rFonts w:hint="default" w:ascii="Times New Roman" w:hAnsi="Times New Roman" w:cs="Times New Roman"/>
          <w:sz w:val="21"/>
          <w:szCs w:val="21"/>
        </w:rPr>
        <w:pPrChange w:id="469" w:author="詹淑贝" w:date="2025-02-11T14:55:08Z">
          <w:pPr>
            <w:spacing w:line="400" w:lineRule="exact"/>
            <w:ind w:firstLine="420"/>
            <w:jc w:val="left"/>
          </w:pPr>
        </w:pPrChange>
      </w:pPr>
      <w:ins w:id="470" w:author="詹淑贝" w:date="2025-02-11T14:55:09Z">
        <w:bookmarkStart w:id="12" w:name="_Hlk188447583"/>
        <w:r>
          <w:rPr>
            <w:rFonts w:hint="eastAsia" w:cs="Times New Roman"/>
            <w:b/>
            <w:bCs/>
            <w:sz w:val="21"/>
            <w:szCs w:val="21"/>
            <w:lang w:val="en-US" w:eastAsia="zh-CN"/>
            <w:rPrChange w:id="471" w:author="詹淑贝" w:date="2025-02-11T14:55:16Z">
              <w:rPr>
                <w:rFonts w:hint="eastAsia" w:cs="Times New Roman"/>
                <w:sz w:val="21"/>
                <w:szCs w:val="21"/>
                <w:lang w:val="en-US" w:eastAsia="zh-CN"/>
              </w:rPr>
            </w:rPrChange>
          </w:rPr>
          <w:t>3.2</w:t>
        </w:r>
      </w:ins>
      <w:ins w:id="473" w:author="詹淑贝" w:date="2025-02-11T14:55:10Z">
        <w:r>
          <w:rPr>
            <w:rFonts w:hint="eastAsia" w:cs="Times New Roman"/>
            <w:b/>
            <w:bCs/>
            <w:sz w:val="21"/>
            <w:szCs w:val="21"/>
            <w:lang w:val="en-US" w:eastAsia="zh-CN"/>
            <w:rPrChange w:id="474" w:author="詹淑贝" w:date="2025-02-11T14:55:16Z">
              <w:rPr>
                <w:rFonts w:hint="eastAsia" w:cs="Times New Roman"/>
                <w:sz w:val="21"/>
                <w:szCs w:val="21"/>
                <w:lang w:val="en-US" w:eastAsia="zh-CN"/>
              </w:rPr>
            </w:rPrChange>
          </w:rPr>
          <w:t xml:space="preserve">.4 </w:t>
        </w:r>
      </w:ins>
      <w:del w:id="476" w:author="詹淑贝" w:date="2025-02-11T14:55:07Z">
        <w:r>
          <w:rPr>
            <w:rFonts w:hint="default" w:ascii="Times New Roman" w:hAnsi="Times New Roman" w:cs="Times New Roman"/>
            <w:b/>
            <w:bCs/>
            <w:sz w:val="21"/>
            <w:szCs w:val="21"/>
            <w:rPrChange w:id="477" w:author="詹淑贝" w:date="2025-02-11T14:55:16Z">
              <w:rPr>
                <w:rFonts w:hint="default" w:ascii="Times New Roman" w:hAnsi="Times New Roman" w:cs="Times New Roman"/>
                <w:sz w:val="21"/>
                <w:szCs w:val="21"/>
              </w:rPr>
            </w:rPrChange>
          </w:rPr>
          <w:delText>⑤</w:delText>
        </w:r>
      </w:del>
      <w:r>
        <w:rPr>
          <w:rFonts w:hint="default" w:ascii="Times New Roman" w:hAnsi="Times New Roman" w:cs="Times New Roman"/>
          <w:b/>
          <w:bCs/>
          <w:sz w:val="21"/>
          <w:szCs w:val="21"/>
          <w:rPrChange w:id="479" w:author="詹淑贝" w:date="2025-02-11T14:55:16Z">
            <w:rPr>
              <w:rFonts w:hint="default" w:ascii="Times New Roman" w:hAnsi="Times New Roman" w:cs="Times New Roman"/>
              <w:sz w:val="21"/>
              <w:szCs w:val="21"/>
            </w:rPr>
          </w:rPrChange>
        </w:rPr>
        <w:t>统计学方法</w:t>
      </w:r>
      <w:del w:id="480" w:author="詹淑贝" w:date="2025-02-11T14:55:12Z">
        <w:r>
          <w:rPr>
            <w:rFonts w:hint="default" w:ascii="Times New Roman" w:hAnsi="Times New Roman" w:cs="Times New Roman"/>
            <w:sz w:val="21"/>
            <w:szCs w:val="21"/>
          </w:rPr>
          <w:delText>：</w:delText>
        </w:r>
      </w:del>
    </w:p>
    <w:p w14:paraId="49EE1957">
      <w:pPr>
        <w:spacing w:line="400" w:lineRule="exact"/>
        <w:ind w:firstLine="420"/>
        <w:jc w:val="left"/>
        <w:rPr>
          <w:rFonts w:hint="default" w:ascii="Times New Roman" w:hAnsi="Times New Roman" w:cs="Times New Roman"/>
          <w:sz w:val="21"/>
          <w:szCs w:val="21"/>
        </w:rPr>
      </w:pPr>
      <w:r>
        <w:rPr>
          <w:rFonts w:hint="default" w:ascii="Times New Roman" w:hAnsi="Times New Roman" w:cs="Times New Roman"/>
          <w:sz w:val="21"/>
          <w:szCs w:val="21"/>
        </w:rPr>
        <w:t>本研究将比较由AlignPro数字化腰痛管理方案与传统康复训练方法的治疗结果，包括自我报告的VAS疼痛强度、ODI残疾评分、HRQoL健康相关生命质量以及HADS焦虑和抑郁评分。</w:t>
      </w:r>
      <w:del w:id="481" w:author="詹淑贝" w:date="2025-02-11T14:56:01Z">
        <w:r>
          <w:rPr>
            <w:rFonts w:hint="default" w:ascii="Times New Roman" w:hAnsi="Times New Roman" w:cs="Times New Roman"/>
            <w:sz w:val="21"/>
            <w:szCs w:val="21"/>
          </w:rPr>
          <w:delText>尽管患者知道他们的腰痛管理方案（传统康复训练方案或AlignPro数字化腰痛管理方案），但进行数据分析的研究人员将不会被告知每个患者的腰痛管理方案。</w:delText>
        </w:r>
      </w:del>
      <w:r>
        <w:rPr>
          <w:rFonts w:hint="default" w:ascii="Times New Roman" w:hAnsi="Times New Roman" w:cs="Times New Roman"/>
          <w:sz w:val="21"/>
          <w:szCs w:val="21"/>
        </w:rPr>
        <w:t>AlignPro三维姿势评估获得的线性回归和Bland-Altman图将用于检验传统康复训练方案或AlignPro数字化腰痛管理方案治疗结果之间的一致性。以疼痛强度（PI）为例，将评估回归线的斜率，完全匹配值为45°，一致性相关系数为1，表示完全匹配。显著性水平以</w:t>
      </w:r>
      <w:r>
        <w:rPr>
          <w:rFonts w:hint="default" w:ascii="Times New Roman" w:hAnsi="Times New Roman" w:cs="Times New Roman"/>
          <w:i/>
          <w:iCs/>
          <w:sz w:val="21"/>
          <w:szCs w:val="21"/>
          <w:rPrChange w:id="482" w:author="詹淑贝" w:date="2025-02-11T14:56:10Z">
            <w:rPr>
              <w:rFonts w:hint="default" w:ascii="Times New Roman" w:hAnsi="Times New Roman" w:cs="Times New Roman"/>
              <w:sz w:val="21"/>
              <w:szCs w:val="21"/>
            </w:rPr>
          </w:rPrChange>
        </w:rPr>
        <w:t>p</w:t>
      </w:r>
      <w:r>
        <w:rPr>
          <w:rFonts w:hint="default" w:ascii="Times New Roman" w:hAnsi="Times New Roman" w:cs="Times New Roman"/>
          <w:sz w:val="21"/>
          <w:szCs w:val="21"/>
        </w:rPr>
        <w:t>值小于0.05为准。Bland-Altman分析是比较两个测量结果一致性的常用方法。"PI</w:t>
      </w:r>
      <w:r>
        <w:rPr>
          <w:rFonts w:hint="default" w:ascii="Times New Roman" w:hAnsi="Times New Roman" w:cs="Times New Roman"/>
          <w:sz w:val="21"/>
          <w:szCs w:val="21"/>
          <w:vertAlign w:val="subscript"/>
        </w:rPr>
        <w:t>传统</w:t>
      </w:r>
      <w:r>
        <w:rPr>
          <w:rFonts w:hint="default" w:ascii="Times New Roman" w:hAnsi="Times New Roman" w:cs="Times New Roman"/>
          <w:sz w:val="21"/>
          <w:szCs w:val="21"/>
        </w:rPr>
        <w:t>"和"PI</w:t>
      </w:r>
      <w:r>
        <w:rPr>
          <w:rFonts w:hint="default" w:ascii="Times New Roman" w:hAnsi="Times New Roman" w:cs="Times New Roman"/>
          <w:sz w:val="21"/>
          <w:szCs w:val="21"/>
          <w:vertAlign w:val="subscript"/>
        </w:rPr>
        <w:t>AlignPro</w:t>
      </w:r>
      <w:r>
        <w:rPr>
          <w:rFonts w:hint="default" w:ascii="Times New Roman" w:hAnsi="Times New Roman" w:cs="Times New Roman"/>
          <w:sz w:val="21"/>
          <w:szCs w:val="21"/>
        </w:rPr>
        <w:t>"之间的差值将与这两个测量结果的平均值[(PI</w:t>
      </w:r>
      <w:r>
        <w:rPr>
          <w:rFonts w:hint="default" w:ascii="Times New Roman" w:hAnsi="Times New Roman" w:cs="Times New Roman"/>
          <w:sz w:val="21"/>
          <w:szCs w:val="21"/>
          <w:vertAlign w:val="subscript"/>
        </w:rPr>
        <w:t>传统</w:t>
      </w:r>
      <w:r>
        <w:rPr>
          <w:rFonts w:hint="default" w:ascii="Times New Roman" w:hAnsi="Times New Roman" w:cs="Times New Roman"/>
          <w:sz w:val="21"/>
          <w:szCs w:val="21"/>
        </w:rPr>
        <w:t>+PI</w:t>
      </w:r>
      <w:r>
        <w:rPr>
          <w:rFonts w:hint="default" w:ascii="Times New Roman" w:hAnsi="Times New Roman" w:cs="Times New Roman"/>
          <w:sz w:val="21"/>
          <w:szCs w:val="21"/>
          <w:vertAlign w:val="subscript"/>
        </w:rPr>
        <w:t>AlignPro</w:t>
      </w:r>
      <w:r>
        <w:rPr>
          <w:rFonts w:hint="default" w:ascii="Times New Roman" w:hAnsi="Times New Roman" w:cs="Times New Roman"/>
          <w:sz w:val="21"/>
          <w:szCs w:val="21"/>
        </w:rPr>
        <w:t>)/2]进行比较。</w:t>
      </w:r>
      <w:del w:id="483" w:author="詹淑贝" w:date="2025-02-11T14:56:22Z">
        <w:r>
          <w:rPr>
            <w:rFonts w:hint="default" w:ascii="Times New Roman" w:hAnsi="Times New Roman" w:cs="Times New Roman"/>
            <w:sz w:val="21"/>
            <w:szCs w:val="21"/>
            <w:lang w:val="en-US"/>
          </w:rPr>
          <w:delText>我们</w:delText>
        </w:r>
      </w:del>
      <w:ins w:id="484" w:author="詹淑贝" w:date="2025-02-11T14:56:24Z">
        <w:r>
          <w:rPr>
            <w:rFonts w:hint="eastAsia" w:cs="Times New Roman"/>
            <w:sz w:val="21"/>
            <w:szCs w:val="21"/>
            <w:lang w:val="en-US" w:eastAsia="zh-CN"/>
          </w:rPr>
          <w:t>本研究</w:t>
        </w:r>
      </w:ins>
      <w:r>
        <w:rPr>
          <w:rFonts w:hint="default" w:ascii="Times New Roman" w:hAnsi="Times New Roman" w:cs="Times New Roman"/>
          <w:sz w:val="21"/>
          <w:szCs w:val="21"/>
        </w:rPr>
        <w:t>将比较检查平均差的范围和总体平均差，数值等于0表示完全匹配。</w:t>
      </w:r>
    </w:p>
    <w:p w14:paraId="4E4F0555">
      <w:pPr>
        <w:spacing w:line="400" w:lineRule="exact"/>
        <w:ind w:firstLine="420"/>
        <w:jc w:val="left"/>
        <w:rPr>
          <w:rFonts w:hint="default" w:ascii="Times New Roman" w:hAnsi="Times New Roman" w:cs="Times New Roman"/>
          <w:sz w:val="21"/>
          <w:szCs w:val="21"/>
        </w:rPr>
      </w:pPr>
      <w:r>
        <w:rPr>
          <w:rFonts w:hint="default" w:ascii="Times New Roman" w:hAnsi="Times New Roman" w:cs="Times New Roman"/>
          <w:sz w:val="21"/>
          <w:szCs w:val="21"/>
        </w:rPr>
        <w:t>所有统计分析将使用统计软件（如SPSS或R）进行，显著性水平设定为α=0.05，双侧检验。</w:t>
      </w:r>
    </w:p>
    <w:bookmarkEnd w:id="11"/>
    <w:bookmarkEnd w:id="12"/>
    <w:p w14:paraId="64606D23">
      <w:pPr>
        <w:spacing w:line="400" w:lineRule="exact"/>
        <w:ind w:firstLine="0"/>
        <w:jc w:val="left"/>
        <w:rPr>
          <w:rFonts w:hint="default" w:ascii="Times New Roman" w:hAnsi="Times New Roman" w:cs="Times New Roman"/>
          <w:b/>
          <w:bCs/>
          <w:sz w:val="21"/>
          <w:szCs w:val="21"/>
          <w:rPrChange w:id="486" w:author="詹淑贝" w:date="2025-02-11T14:56:42Z">
            <w:rPr>
              <w:rFonts w:hint="default" w:ascii="Times New Roman" w:hAnsi="Times New Roman" w:cs="Times New Roman"/>
              <w:sz w:val="21"/>
              <w:szCs w:val="21"/>
            </w:rPr>
          </w:rPrChange>
        </w:rPr>
        <w:pPrChange w:id="485" w:author="詹淑贝" w:date="2025-02-11T14:56:36Z">
          <w:pPr>
            <w:spacing w:line="400" w:lineRule="exact"/>
            <w:ind w:firstLine="420"/>
            <w:jc w:val="left"/>
          </w:pPr>
        </w:pPrChange>
      </w:pPr>
      <w:ins w:id="487" w:author="詹淑贝" w:date="2025-02-11T14:56:37Z">
        <w:bookmarkStart w:id="13" w:name="_Hlk188447569"/>
        <w:r>
          <w:rPr>
            <w:rFonts w:hint="eastAsia" w:cs="Times New Roman"/>
            <w:b/>
            <w:bCs/>
            <w:sz w:val="21"/>
            <w:szCs w:val="21"/>
            <w:lang w:val="en-US" w:eastAsia="zh-CN"/>
            <w:rPrChange w:id="488" w:author="詹淑贝" w:date="2025-02-11T14:56:42Z">
              <w:rPr>
                <w:rFonts w:hint="eastAsia" w:cs="Times New Roman"/>
                <w:sz w:val="21"/>
                <w:szCs w:val="21"/>
                <w:lang w:val="en-US" w:eastAsia="zh-CN"/>
              </w:rPr>
            </w:rPrChange>
          </w:rPr>
          <w:t xml:space="preserve">3.3 </w:t>
        </w:r>
      </w:ins>
      <w:del w:id="490" w:author="詹淑贝" w:date="2025-02-11T14:56:35Z">
        <w:r>
          <w:rPr>
            <w:rFonts w:hint="default" w:ascii="Times New Roman" w:hAnsi="Times New Roman" w:cs="Times New Roman"/>
            <w:b/>
            <w:bCs/>
            <w:sz w:val="21"/>
            <w:szCs w:val="21"/>
            <w:rPrChange w:id="491" w:author="詹淑贝" w:date="2025-02-11T14:56:42Z">
              <w:rPr>
                <w:rFonts w:hint="default" w:ascii="Times New Roman" w:hAnsi="Times New Roman" w:cs="Times New Roman"/>
                <w:sz w:val="21"/>
                <w:szCs w:val="21"/>
              </w:rPr>
            </w:rPrChange>
          </w:rPr>
          <w:delText>⑥</w:delText>
        </w:r>
        <w:bookmarkEnd w:id="13"/>
      </w:del>
      <w:del w:id="493" w:author="詹淑贝" w:date="2025-02-11T14:56:40Z">
        <w:r>
          <w:rPr>
            <w:rFonts w:hint="default" w:ascii="Times New Roman" w:hAnsi="Times New Roman" w:cs="Times New Roman"/>
            <w:b/>
            <w:bCs/>
            <w:sz w:val="21"/>
            <w:szCs w:val="21"/>
            <w:rPrChange w:id="494" w:author="詹淑贝" w:date="2025-02-11T14:56:42Z">
              <w:rPr>
                <w:rFonts w:hint="default" w:ascii="Times New Roman" w:hAnsi="Times New Roman" w:cs="Times New Roman"/>
                <w:sz w:val="21"/>
                <w:szCs w:val="21"/>
              </w:rPr>
            </w:rPrChange>
          </w:rPr>
          <w:delText>临床</w:delText>
        </w:r>
      </w:del>
      <w:r>
        <w:rPr>
          <w:rFonts w:hint="default" w:ascii="Times New Roman" w:hAnsi="Times New Roman" w:cs="Times New Roman"/>
          <w:b/>
          <w:bCs/>
          <w:sz w:val="21"/>
          <w:szCs w:val="21"/>
          <w:rPrChange w:id="496" w:author="詹淑贝" w:date="2025-02-11T14:56:42Z">
            <w:rPr>
              <w:rFonts w:hint="default" w:ascii="Times New Roman" w:hAnsi="Times New Roman" w:cs="Times New Roman"/>
              <w:sz w:val="21"/>
              <w:szCs w:val="21"/>
            </w:rPr>
          </w:rPrChange>
        </w:rPr>
        <w:t>研究流程图</w:t>
      </w:r>
    </w:p>
    <w:p w14:paraId="19ACE7A2">
      <w:pPr>
        <w:spacing w:line="400" w:lineRule="exact"/>
        <w:ind w:firstLine="0"/>
        <w:jc w:val="left"/>
        <w:rPr>
          <w:del w:id="498" w:author="詹淑贝" w:date="2025-02-11T14:56:44Z"/>
          <w:szCs w:val="21"/>
        </w:rPr>
        <w:pPrChange w:id="497" w:author="詹淑贝" w:date="2025-02-11T14:56:45Z">
          <w:pPr>
            <w:spacing w:line="400" w:lineRule="exact"/>
            <w:ind w:firstLine="420"/>
            <w:jc w:val="left"/>
          </w:pPr>
        </w:pPrChange>
      </w:pPr>
    </w:p>
    <w:p w14:paraId="74C3CCCB">
      <w:pPr>
        <w:jc w:val="both"/>
        <w:outlineLvl w:val="0"/>
        <w:rPr>
          <w:del w:id="500" w:author="詹淑贝" w:date="2025-02-11T14:56:43Z"/>
          <w:b/>
          <w:sz w:val="24"/>
        </w:rPr>
        <w:pPrChange w:id="499" w:author="詹淑贝" w:date="2025-02-11T14:56:44Z">
          <w:pPr>
            <w:jc w:val="center"/>
            <w:outlineLvl w:val="0"/>
          </w:pPr>
        </w:pPrChange>
      </w:pPr>
      <w:del w:id="501" w:author="詹淑贝" w:date="2025-02-11T14:56:43Z">
        <w:r>
          <w:rPr>
            <w:rFonts w:hint="eastAsia"/>
            <w:b/>
            <w:sz w:val="24"/>
          </w:rPr>
          <w:delText>临床研究流程图</w:delText>
        </w:r>
      </w:del>
    </w:p>
    <w:p w14:paraId="16947944"/>
    <w:tbl>
      <w:tblPr>
        <w:tblStyle w:val="5"/>
        <w:tblW w:w="88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502" w:author="詹淑贝" w:date="2025-02-11T14:57:31Z">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627"/>
        <w:gridCol w:w="1775"/>
        <w:gridCol w:w="970"/>
        <w:gridCol w:w="854"/>
        <w:gridCol w:w="1165"/>
        <w:gridCol w:w="1181"/>
        <w:gridCol w:w="1100"/>
        <w:gridCol w:w="1200"/>
        <w:tblGridChange w:id="503">
          <w:tblGrid>
            <w:gridCol w:w="603"/>
            <w:gridCol w:w="1705"/>
            <w:gridCol w:w="757"/>
            <w:gridCol w:w="996"/>
            <w:gridCol w:w="1119"/>
            <w:gridCol w:w="1048"/>
            <w:gridCol w:w="1057"/>
            <w:gridCol w:w="937"/>
          </w:tblGrid>
        </w:tblGridChange>
      </w:tblGrid>
      <w:tr w14:paraId="510B5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504" w:author="詹淑贝" w:date="2025-02-11T14:57:3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00" w:hRule="atLeast"/>
          <w:jc w:val="center"/>
          <w:trPrChange w:id="504" w:author="詹淑贝" w:date="2025-02-11T14:57:31Z">
            <w:trPr>
              <w:trHeight w:val="300" w:hRule="atLeast"/>
            </w:trPr>
          </w:trPrChange>
        </w:trPr>
        <w:tc>
          <w:tcPr>
            <w:tcW w:w="627" w:type="dxa"/>
            <w:vMerge w:val="restart"/>
            <w:shd w:val="clear" w:color="auto" w:fill="B8CCE4"/>
            <w:vAlign w:val="center"/>
            <w:tcPrChange w:id="505" w:author="詹淑贝" w:date="2025-02-11T14:57:31Z">
              <w:tcPr>
                <w:tcW w:w="603" w:type="dxa"/>
                <w:vMerge w:val="restart"/>
                <w:shd w:val="clear" w:color="auto" w:fill="B8CCE4"/>
                <w:vAlign w:val="center"/>
              </w:tcPr>
            </w:tcPrChange>
          </w:tcPr>
          <w:p w14:paraId="7EF6EE44">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color w:val="000000" w:themeColor="text1"/>
                <w:sz w:val="21"/>
                <w:szCs w:val="21"/>
                <w14:textFill>
                  <w14:solidFill>
                    <w14:schemeClr w14:val="tx1"/>
                  </w14:solidFill>
                </w14:textFill>
              </w:rPr>
              <w:t>步骤</w:t>
            </w:r>
          </w:p>
        </w:tc>
        <w:tc>
          <w:tcPr>
            <w:tcW w:w="1775" w:type="dxa"/>
            <w:shd w:val="clear" w:color="auto" w:fill="B8CCE4"/>
            <w:vAlign w:val="center"/>
            <w:tcPrChange w:id="506" w:author="詹淑贝" w:date="2025-02-11T14:57:31Z">
              <w:tcPr>
                <w:tcW w:w="1705" w:type="dxa"/>
                <w:shd w:val="clear" w:color="auto" w:fill="B8CCE4"/>
                <w:vAlign w:val="center"/>
              </w:tcPr>
            </w:tcPrChange>
          </w:tcPr>
          <w:p w14:paraId="7C0ED7B8">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color w:val="000000" w:themeColor="text1"/>
                <w:sz w:val="21"/>
                <w:szCs w:val="21"/>
                <w14:textFill>
                  <w14:solidFill>
                    <w14:schemeClr w14:val="tx1"/>
                  </w14:solidFill>
                </w14:textFill>
              </w:rPr>
              <w:t>时期</w:t>
            </w:r>
          </w:p>
        </w:tc>
        <w:tc>
          <w:tcPr>
            <w:tcW w:w="970" w:type="dxa"/>
            <w:shd w:val="clear" w:color="auto" w:fill="B8CCE4"/>
            <w:vAlign w:val="center"/>
            <w:tcPrChange w:id="507" w:author="詹淑贝" w:date="2025-02-11T14:57:31Z">
              <w:tcPr>
                <w:tcW w:w="757" w:type="dxa"/>
                <w:shd w:val="clear" w:color="auto" w:fill="B8CCE4"/>
                <w:vAlign w:val="center"/>
              </w:tcPr>
            </w:tcPrChange>
          </w:tcPr>
          <w:p w14:paraId="36AC2A3E">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color w:val="000000" w:themeColor="text1"/>
                <w:sz w:val="21"/>
                <w:szCs w:val="21"/>
                <w14:textFill>
                  <w14:solidFill>
                    <w14:schemeClr w14:val="tx1"/>
                  </w14:solidFill>
                </w14:textFill>
              </w:rPr>
              <w:t>筛选期</w:t>
            </w:r>
          </w:p>
        </w:tc>
        <w:tc>
          <w:tcPr>
            <w:tcW w:w="3200" w:type="dxa"/>
            <w:gridSpan w:val="3"/>
            <w:shd w:val="clear" w:color="auto" w:fill="BDD6EE" w:themeFill="accent1" w:themeFillTint="66"/>
            <w:vAlign w:val="center"/>
            <w:tcPrChange w:id="508" w:author="詹淑贝" w:date="2025-02-11T14:57:31Z">
              <w:tcPr>
                <w:tcW w:w="3163" w:type="dxa"/>
                <w:gridSpan w:val="3"/>
                <w:shd w:val="clear" w:color="auto" w:fill="BDD6EE" w:themeFill="accent1" w:themeFillTint="66"/>
                <w:vAlign w:val="center"/>
              </w:tcPr>
            </w:tcPrChange>
          </w:tcPr>
          <w:p w14:paraId="10F73213">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color w:val="000000" w:themeColor="text1"/>
                <w:sz w:val="21"/>
                <w:szCs w:val="21"/>
                <w14:textFill>
                  <w14:solidFill>
                    <w14:schemeClr w14:val="tx1"/>
                  </w14:solidFill>
                </w14:textFill>
              </w:rPr>
              <w:t>治疗期</w:t>
            </w:r>
          </w:p>
        </w:tc>
        <w:tc>
          <w:tcPr>
            <w:tcW w:w="2300" w:type="dxa"/>
            <w:gridSpan w:val="2"/>
            <w:shd w:val="clear" w:color="auto" w:fill="BDD6EE" w:themeFill="accent1" w:themeFillTint="66"/>
            <w:tcPrChange w:id="509" w:author="詹淑贝" w:date="2025-02-11T14:57:31Z">
              <w:tcPr>
                <w:tcW w:w="1994" w:type="dxa"/>
                <w:gridSpan w:val="2"/>
                <w:shd w:val="clear" w:color="auto" w:fill="BDD6EE" w:themeFill="accent1" w:themeFillTint="66"/>
              </w:tcPr>
            </w:tcPrChange>
          </w:tcPr>
          <w:p w14:paraId="3A4BF681">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color w:val="000000" w:themeColor="text1"/>
                <w:sz w:val="21"/>
                <w:szCs w:val="21"/>
                <w14:textFill>
                  <w14:solidFill>
                    <w14:schemeClr w14:val="tx1"/>
                  </w14:solidFill>
                </w14:textFill>
              </w:rPr>
              <w:t>随访期</w:t>
            </w:r>
          </w:p>
        </w:tc>
      </w:tr>
      <w:tr w14:paraId="736B2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510" w:author="詹淑贝" w:date="2025-02-11T14:57:3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240" w:hRule="atLeast"/>
          <w:jc w:val="center"/>
          <w:trPrChange w:id="510" w:author="詹淑贝" w:date="2025-02-11T14:57:31Z">
            <w:trPr>
              <w:trHeight w:val="240" w:hRule="atLeast"/>
            </w:trPr>
          </w:trPrChange>
        </w:trPr>
        <w:tc>
          <w:tcPr>
            <w:tcW w:w="627" w:type="dxa"/>
            <w:vMerge w:val="continue"/>
            <w:vAlign w:val="center"/>
            <w:tcPrChange w:id="511" w:author="詹淑贝" w:date="2025-02-11T14:57:31Z">
              <w:tcPr>
                <w:tcW w:w="603" w:type="dxa"/>
                <w:vMerge w:val="continue"/>
                <w:vAlign w:val="center"/>
              </w:tcPr>
            </w:tcPrChange>
          </w:tcPr>
          <w:p w14:paraId="4E3BA745">
            <w:pPr>
              <w:rPr>
                <w:rFonts w:hint="default" w:ascii="Times New Roman" w:hAnsi="Times New Roman" w:eastAsia="宋体" w:cs="Times New Roman"/>
                <w:i w:val="0"/>
                <w:iCs w:val="0"/>
                <w:sz w:val="21"/>
                <w:szCs w:val="21"/>
              </w:rPr>
            </w:pPr>
          </w:p>
        </w:tc>
        <w:tc>
          <w:tcPr>
            <w:tcW w:w="1775" w:type="dxa"/>
            <w:shd w:val="clear" w:color="auto" w:fill="B8CCE4"/>
            <w:vAlign w:val="center"/>
            <w:tcPrChange w:id="512" w:author="詹淑贝" w:date="2025-02-11T14:57:31Z">
              <w:tcPr>
                <w:tcW w:w="1705" w:type="dxa"/>
                <w:shd w:val="clear" w:color="auto" w:fill="B8CCE4"/>
                <w:vAlign w:val="center"/>
              </w:tcPr>
            </w:tcPrChange>
          </w:tcPr>
          <w:p w14:paraId="6D685779">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color w:val="000000" w:themeColor="text1"/>
                <w:sz w:val="21"/>
                <w:szCs w:val="21"/>
                <w14:textFill>
                  <w14:solidFill>
                    <w14:schemeClr w14:val="tx1"/>
                  </w14:solidFill>
                </w14:textFill>
              </w:rPr>
              <w:t>研究随访</w:t>
            </w:r>
          </w:p>
        </w:tc>
        <w:tc>
          <w:tcPr>
            <w:tcW w:w="970" w:type="dxa"/>
            <w:shd w:val="clear" w:color="auto" w:fill="B8CCE4"/>
            <w:vAlign w:val="center"/>
            <w:tcPrChange w:id="513" w:author="詹淑贝" w:date="2025-02-11T14:57:31Z">
              <w:tcPr>
                <w:tcW w:w="757" w:type="dxa"/>
                <w:shd w:val="clear" w:color="auto" w:fill="B8CCE4"/>
                <w:vAlign w:val="center"/>
              </w:tcPr>
            </w:tcPrChange>
          </w:tcPr>
          <w:p w14:paraId="0F15C239">
            <w:pPr>
              <w:jc w:val="center"/>
              <w:rPr>
                <w:rFonts w:hint="default" w:ascii="Times New Roman" w:hAnsi="Times New Roman" w:eastAsia="宋体" w:cs="Times New Roman"/>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i w:val="0"/>
                <w:iCs w:val="0"/>
                <w:color w:val="000000" w:themeColor="text1"/>
                <w:sz w:val="21"/>
                <w:szCs w:val="21"/>
                <w14:textFill>
                  <w14:solidFill>
                    <w14:schemeClr w14:val="tx1"/>
                  </w14:solidFill>
                </w14:textFill>
              </w:rPr>
              <w:t>访视0</w:t>
            </w:r>
          </w:p>
        </w:tc>
        <w:tc>
          <w:tcPr>
            <w:tcW w:w="854" w:type="dxa"/>
            <w:shd w:val="clear" w:color="auto" w:fill="B8CCE4"/>
            <w:vAlign w:val="center"/>
            <w:tcPrChange w:id="514" w:author="詹淑贝" w:date="2025-02-11T14:57:31Z">
              <w:tcPr>
                <w:tcW w:w="996" w:type="dxa"/>
                <w:shd w:val="clear" w:color="auto" w:fill="B8CCE4"/>
                <w:vAlign w:val="center"/>
              </w:tcPr>
            </w:tcPrChange>
          </w:tcPr>
          <w:p w14:paraId="2DF58A37">
            <w:pPr>
              <w:jc w:val="center"/>
              <w:rPr>
                <w:rFonts w:hint="default" w:ascii="Times New Roman" w:hAnsi="Times New Roman" w:eastAsia="宋体" w:cs="Times New Roman"/>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i w:val="0"/>
                <w:iCs w:val="0"/>
                <w:color w:val="000000" w:themeColor="text1"/>
                <w:sz w:val="21"/>
                <w:szCs w:val="21"/>
                <w14:textFill>
                  <w14:solidFill>
                    <w14:schemeClr w14:val="tx1"/>
                  </w14:solidFill>
                </w14:textFill>
              </w:rPr>
              <w:t>访视1</w:t>
            </w:r>
          </w:p>
        </w:tc>
        <w:tc>
          <w:tcPr>
            <w:tcW w:w="1165" w:type="dxa"/>
            <w:shd w:val="clear" w:color="auto" w:fill="B8CCE4"/>
            <w:vAlign w:val="center"/>
            <w:tcPrChange w:id="515" w:author="詹淑贝" w:date="2025-02-11T14:57:31Z">
              <w:tcPr>
                <w:tcW w:w="1119" w:type="dxa"/>
                <w:shd w:val="clear" w:color="auto" w:fill="B8CCE4"/>
                <w:vAlign w:val="center"/>
              </w:tcPr>
            </w:tcPrChange>
          </w:tcPr>
          <w:p w14:paraId="1CF1844D">
            <w:pPr>
              <w:jc w:val="center"/>
              <w:rPr>
                <w:rFonts w:hint="default" w:ascii="Times New Roman" w:hAnsi="Times New Roman" w:eastAsia="宋体" w:cs="Times New Roman"/>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i w:val="0"/>
                <w:iCs w:val="0"/>
                <w:color w:val="000000" w:themeColor="text1"/>
                <w:sz w:val="21"/>
                <w:szCs w:val="21"/>
                <w14:textFill>
                  <w14:solidFill>
                    <w14:schemeClr w14:val="tx1"/>
                  </w14:solidFill>
                </w14:textFill>
              </w:rPr>
              <w:t>访视2</w:t>
            </w:r>
          </w:p>
        </w:tc>
        <w:tc>
          <w:tcPr>
            <w:tcW w:w="1181" w:type="dxa"/>
            <w:shd w:val="clear" w:color="auto" w:fill="B8CCE4"/>
            <w:vAlign w:val="center"/>
            <w:tcPrChange w:id="516" w:author="詹淑贝" w:date="2025-02-11T14:57:31Z">
              <w:tcPr>
                <w:tcW w:w="1048" w:type="dxa"/>
                <w:shd w:val="clear" w:color="auto" w:fill="B8CCE4"/>
                <w:vAlign w:val="center"/>
              </w:tcPr>
            </w:tcPrChange>
          </w:tcPr>
          <w:p w14:paraId="46DA2DFD">
            <w:pPr>
              <w:jc w:val="center"/>
              <w:rPr>
                <w:rFonts w:hint="default" w:ascii="Times New Roman" w:hAnsi="Times New Roman" w:eastAsia="宋体" w:cs="Times New Roman"/>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i w:val="0"/>
                <w:iCs w:val="0"/>
                <w:color w:val="000000" w:themeColor="text1"/>
                <w:sz w:val="21"/>
                <w:szCs w:val="21"/>
                <w14:textFill>
                  <w14:solidFill>
                    <w14:schemeClr w14:val="tx1"/>
                  </w14:solidFill>
                </w14:textFill>
              </w:rPr>
              <w:t>访视3</w:t>
            </w:r>
          </w:p>
        </w:tc>
        <w:tc>
          <w:tcPr>
            <w:tcW w:w="1100" w:type="dxa"/>
            <w:shd w:val="clear" w:color="auto" w:fill="BDD6EE" w:themeFill="accent1" w:themeFillTint="66"/>
            <w:tcPrChange w:id="517" w:author="詹淑贝" w:date="2025-02-11T14:57:31Z">
              <w:tcPr>
                <w:tcW w:w="1057" w:type="dxa"/>
                <w:shd w:val="clear" w:color="auto" w:fill="BDD6EE" w:themeFill="accent1" w:themeFillTint="66"/>
              </w:tcPr>
            </w:tcPrChange>
          </w:tcPr>
          <w:p w14:paraId="5FEA28CB">
            <w:pPr>
              <w:jc w:val="center"/>
              <w:rPr>
                <w:rFonts w:hint="default" w:ascii="Times New Roman" w:hAnsi="Times New Roman" w:eastAsia="宋体" w:cs="Times New Roman"/>
                <w:i w:val="0"/>
                <w:iCs w:val="0"/>
                <w:sz w:val="21"/>
                <w:szCs w:val="21"/>
                <w:lang w:eastAsia="zh-CN"/>
              </w:rPr>
            </w:pPr>
          </w:p>
          <w:p w14:paraId="19E2E5CF">
            <w:pPr>
              <w:jc w:val="center"/>
              <w:rPr>
                <w:rFonts w:hint="default" w:ascii="Times New Roman" w:hAnsi="Times New Roman" w:eastAsia="宋体" w:cs="Times New Roman"/>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i w:val="0"/>
                <w:iCs w:val="0"/>
                <w:color w:val="000000" w:themeColor="text1"/>
                <w:sz w:val="21"/>
                <w:szCs w:val="21"/>
                <w14:textFill>
                  <w14:solidFill>
                    <w14:schemeClr w14:val="tx1"/>
                  </w14:solidFill>
                </w14:textFill>
              </w:rPr>
              <w:t>访视4</w:t>
            </w:r>
          </w:p>
          <w:p w14:paraId="757E93A4">
            <w:pPr>
              <w:jc w:val="center"/>
              <w:rPr>
                <w:rFonts w:hint="default" w:ascii="Times New Roman" w:hAnsi="Times New Roman" w:eastAsia="宋体" w:cs="Times New Roman"/>
                <w:i w:val="0"/>
                <w:iCs w:val="0"/>
                <w:color w:val="000000" w:themeColor="text1"/>
                <w:sz w:val="21"/>
                <w:szCs w:val="21"/>
                <w:lang w:eastAsia="zh-CN"/>
                <w14:textFill>
                  <w14:solidFill>
                    <w14:schemeClr w14:val="tx1"/>
                  </w14:solidFill>
                </w14:textFill>
              </w:rPr>
            </w:pPr>
          </w:p>
        </w:tc>
        <w:tc>
          <w:tcPr>
            <w:tcW w:w="1200" w:type="dxa"/>
            <w:shd w:val="clear" w:color="auto" w:fill="BDD6EE" w:themeFill="accent1" w:themeFillTint="66"/>
            <w:tcPrChange w:id="518" w:author="詹淑贝" w:date="2025-02-11T14:57:31Z">
              <w:tcPr>
                <w:tcW w:w="937" w:type="dxa"/>
                <w:shd w:val="clear" w:color="auto" w:fill="BDD6EE" w:themeFill="accent1" w:themeFillTint="66"/>
              </w:tcPr>
            </w:tcPrChange>
          </w:tcPr>
          <w:p w14:paraId="462719B4">
            <w:pPr>
              <w:jc w:val="center"/>
              <w:rPr>
                <w:rFonts w:hint="default" w:ascii="Times New Roman" w:hAnsi="Times New Roman" w:eastAsia="宋体" w:cs="Times New Roman"/>
                <w:i w:val="0"/>
                <w:iCs w:val="0"/>
                <w:sz w:val="21"/>
                <w:szCs w:val="21"/>
                <w:lang w:eastAsia="zh-CN"/>
              </w:rPr>
            </w:pPr>
          </w:p>
          <w:p w14:paraId="66AA2C8C">
            <w:pPr>
              <w:jc w:val="center"/>
              <w:rPr>
                <w:rFonts w:hint="default" w:ascii="Times New Roman" w:hAnsi="Times New Roman" w:eastAsia="宋体" w:cs="Times New Roman"/>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i w:val="0"/>
                <w:iCs w:val="0"/>
                <w:color w:val="000000" w:themeColor="text1"/>
                <w:sz w:val="21"/>
                <w:szCs w:val="21"/>
                <w14:textFill>
                  <w14:solidFill>
                    <w14:schemeClr w14:val="tx1"/>
                  </w14:solidFill>
                </w14:textFill>
              </w:rPr>
              <w:t>访视5</w:t>
            </w:r>
          </w:p>
          <w:p w14:paraId="43CA1E7F">
            <w:pPr>
              <w:jc w:val="center"/>
              <w:rPr>
                <w:rFonts w:hint="default" w:ascii="Times New Roman" w:hAnsi="Times New Roman" w:eastAsia="宋体" w:cs="Times New Roman"/>
                <w:i w:val="0"/>
                <w:iCs w:val="0"/>
                <w:color w:val="000000" w:themeColor="text1"/>
                <w:sz w:val="21"/>
                <w:szCs w:val="21"/>
                <w:lang w:eastAsia="zh-CN"/>
                <w14:textFill>
                  <w14:solidFill>
                    <w14:schemeClr w14:val="tx1"/>
                  </w14:solidFill>
                </w14:textFill>
              </w:rPr>
            </w:pPr>
          </w:p>
        </w:tc>
      </w:tr>
      <w:tr w14:paraId="53ABD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519" w:author="詹淑贝" w:date="2025-02-11T14:57:3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15" w:hRule="atLeast"/>
          <w:jc w:val="center"/>
          <w:trPrChange w:id="519" w:author="詹淑贝" w:date="2025-02-11T14:57:31Z">
            <w:trPr>
              <w:trHeight w:val="315" w:hRule="atLeast"/>
            </w:trPr>
          </w:trPrChange>
        </w:trPr>
        <w:tc>
          <w:tcPr>
            <w:tcW w:w="627" w:type="dxa"/>
            <w:vMerge w:val="continue"/>
            <w:vAlign w:val="center"/>
            <w:tcPrChange w:id="520" w:author="詹淑贝" w:date="2025-02-11T14:57:31Z">
              <w:tcPr>
                <w:tcW w:w="603" w:type="dxa"/>
                <w:vMerge w:val="continue"/>
                <w:vAlign w:val="center"/>
              </w:tcPr>
            </w:tcPrChange>
          </w:tcPr>
          <w:p w14:paraId="3DDA171A">
            <w:pPr>
              <w:rPr>
                <w:rFonts w:hint="default" w:ascii="Times New Roman" w:hAnsi="Times New Roman" w:eastAsia="宋体" w:cs="Times New Roman"/>
                <w:i w:val="0"/>
                <w:iCs w:val="0"/>
                <w:sz w:val="21"/>
                <w:szCs w:val="21"/>
              </w:rPr>
            </w:pPr>
          </w:p>
        </w:tc>
        <w:tc>
          <w:tcPr>
            <w:tcW w:w="1775" w:type="dxa"/>
            <w:shd w:val="clear" w:color="auto" w:fill="B8CCE4"/>
            <w:vAlign w:val="center"/>
            <w:tcPrChange w:id="521" w:author="詹淑贝" w:date="2025-02-11T14:57:31Z">
              <w:tcPr>
                <w:tcW w:w="1705" w:type="dxa"/>
                <w:shd w:val="clear" w:color="auto" w:fill="B8CCE4"/>
                <w:vAlign w:val="center"/>
              </w:tcPr>
            </w:tcPrChange>
          </w:tcPr>
          <w:p w14:paraId="6FCAD754">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color w:val="000000" w:themeColor="text1"/>
                <w:sz w:val="21"/>
                <w:szCs w:val="21"/>
                <w14:textFill>
                  <w14:solidFill>
                    <w14:schemeClr w14:val="tx1"/>
                  </w14:solidFill>
                </w14:textFill>
              </w:rPr>
              <w:t>研究日期（天）</w:t>
            </w:r>
          </w:p>
        </w:tc>
        <w:tc>
          <w:tcPr>
            <w:tcW w:w="970" w:type="dxa"/>
            <w:shd w:val="clear" w:color="auto" w:fill="B8CCE4"/>
            <w:vAlign w:val="center"/>
            <w:tcPrChange w:id="522" w:author="詹淑贝" w:date="2025-02-11T14:57:31Z">
              <w:tcPr>
                <w:tcW w:w="757" w:type="dxa"/>
                <w:shd w:val="clear" w:color="auto" w:fill="B8CCE4"/>
                <w:vAlign w:val="center"/>
              </w:tcPr>
            </w:tcPrChange>
          </w:tcPr>
          <w:p w14:paraId="555F3F91">
            <w:pPr>
              <w:jc w:val="center"/>
              <w:rPr>
                <w:rFonts w:hint="default" w:ascii="Times New Roman" w:hAnsi="Times New Roman" w:eastAsia="宋体" w:cs="Times New Roman"/>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i w:val="0"/>
                <w:iCs w:val="0"/>
                <w:color w:val="000000" w:themeColor="text1"/>
                <w:sz w:val="21"/>
                <w:szCs w:val="21"/>
                <w14:textFill>
                  <w14:solidFill>
                    <w14:schemeClr w14:val="tx1"/>
                  </w14:solidFill>
                </w14:textFill>
              </w:rPr>
              <w:t>-7天</w:t>
            </w:r>
          </w:p>
        </w:tc>
        <w:tc>
          <w:tcPr>
            <w:tcW w:w="854" w:type="dxa"/>
            <w:shd w:val="clear" w:color="auto" w:fill="B8CCE4"/>
            <w:vAlign w:val="center"/>
            <w:tcPrChange w:id="523" w:author="詹淑贝" w:date="2025-02-11T14:57:31Z">
              <w:tcPr>
                <w:tcW w:w="996" w:type="dxa"/>
                <w:shd w:val="clear" w:color="auto" w:fill="B8CCE4"/>
                <w:vAlign w:val="center"/>
              </w:tcPr>
            </w:tcPrChange>
          </w:tcPr>
          <w:p w14:paraId="18DC4A99">
            <w:pPr>
              <w:jc w:val="center"/>
              <w:rPr>
                <w:rFonts w:hint="default" w:ascii="Times New Roman" w:hAnsi="Times New Roman" w:eastAsia="宋体" w:cs="Times New Roman"/>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i w:val="0"/>
                <w:iCs w:val="0"/>
                <w:color w:val="000000" w:themeColor="text1"/>
                <w:sz w:val="21"/>
                <w:szCs w:val="21"/>
                <w14:textFill>
                  <w14:solidFill>
                    <w14:schemeClr w14:val="tx1"/>
                  </w14:solidFill>
                </w14:textFill>
              </w:rPr>
              <w:t>0</w:t>
            </w:r>
          </w:p>
        </w:tc>
        <w:tc>
          <w:tcPr>
            <w:tcW w:w="1165" w:type="dxa"/>
            <w:shd w:val="clear" w:color="auto" w:fill="B8CCE4"/>
            <w:vAlign w:val="center"/>
            <w:tcPrChange w:id="524" w:author="詹淑贝" w:date="2025-02-11T14:57:31Z">
              <w:tcPr>
                <w:tcW w:w="1119" w:type="dxa"/>
                <w:shd w:val="clear" w:color="auto" w:fill="B8CCE4"/>
                <w:vAlign w:val="center"/>
              </w:tcPr>
            </w:tcPrChange>
          </w:tcPr>
          <w:p w14:paraId="5AE4E722">
            <w:pPr>
              <w:jc w:val="center"/>
              <w:rPr>
                <w:rFonts w:hint="default" w:ascii="Times New Roman" w:hAnsi="Times New Roman" w:eastAsia="宋体" w:cs="Times New Roman"/>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i w:val="0"/>
                <w:iCs w:val="0"/>
                <w:color w:val="000000" w:themeColor="text1"/>
                <w:sz w:val="21"/>
                <w:szCs w:val="21"/>
                <w14:textFill>
                  <w14:solidFill>
                    <w14:schemeClr w14:val="tx1"/>
                  </w14:solidFill>
                </w14:textFill>
              </w:rPr>
              <w:t>90±10天</w:t>
            </w:r>
          </w:p>
        </w:tc>
        <w:tc>
          <w:tcPr>
            <w:tcW w:w="1181" w:type="dxa"/>
            <w:shd w:val="clear" w:color="auto" w:fill="B8CCE4"/>
            <w:vAlign w:val="center"/>
            <w:tcPrChange w:id="525" w:author="詹淑贝" w:date="2025-02-11T14:57:31Z">
              <w:tcPr>
                <w:tcW w:w="1048" w:type="dxa"/>
                <w:shd w:val="clear" w:color="auto" w:fill="B8CCE4"/>
                <w:vAlign w:val="center"/>
              </w:tcPr>
            </w:tcPrChange>
          </w:tcPr>
          <w:p w14:paraId="799DF096">
            <w:pPr>
              <w:jc w:val="left"/>
              <w:rPr>
                <w:rFonts w:hint="default" w:ascii="Times New Roman" w:hAnsi="Times New Roman" w:eastAsia="宋体" w:cs="Times New Roman"/>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i w:val="0"/>
                <w:iCs w:val="0"/>
                <w:color w:val="000000" w:themeColor="text1"/>
                <w:sz w:val="21"/>
                <w:szCs w:val="21"/>
                <w14:textFill>
                  <w14:solidFill>
                    <w14:schemeClr w14:val="tx1"/>
                  </w14:solidFill>
                </w14:textFill>
              </w:rPr>
              <w:t>180±10天</w:t>
            </w:r>
          </w:p>
        </w:tc>
        <w:tc>
          <w:tcPr>
            <w:tcW w:w="1100" w:type="dxa"/>
            <w:shd w:val="clear" w:color="auto" w:fill="BDD6EE" w:themeFill="accent1" w:themeFillTint="66"/>
            <w:tcPrChange w:id="526" w:author="詹淑贝" w:date="2025-02-11T14:57:31Z">
              <w:tcPr>
                <w:tcW w:w="1057" w:type="dxa"/>
                <w:shd w:val="clear" w:color="auto" w:fill="BDD6EE" w:themeFill="accent1" w:themeFillTint="66"/>
              </w:tcPr>
            </w:tcPrChange>
          </w:tcPr>
          <w:p w14:paraId="1E69A82D">
            <w:pPr>
              <w:jc w:val="center"/>
              <w:rPr>
                <w:rFonts w:hint="default" w:ascii="Times New Roman" w:hAnsi="Times New Roman" w:eastAsia="宋体" w:cs="Times New Roman"/>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i w:val="0"/>
                <w:iCs w:val="0"/>
                <w:color w:val="000000" w:themeColor="text1"/>
                <w:sz w:val="21"/>
                <w:szCs w:val="21"/>
                <w14:textFill>
                  <w14:solidFill>
                    <w14:schemeClr w14:val="tx1"/>
                  </w14:solidFill>
                </w14:textFill>
              </w:rPr>
              <w:t>270±10天</w:t>
            </w:r>
          </w:p>
        </w:tc>
        <w:tc>
          <w:tcPr>
            <w:tcW w:w="1200" w:type="dxa"/>
            <w:shd w:val="clear" w:color="auto" w:fill="BDD6EE" w:themeFill="accent1" w:themeFillTint="66"/>
            <w:tcPrChange w:id="527" w:author="詹淑贝" w:date="2025-02-11T14:57:31Z">
              <w:tcPr>
                <w:tcW w:w="937" w:type="dxa"/>
                <w:shd w:val="clear" w:color="auto" w:fill="BDD6EE" w:themeFill="accent1" w:themeFillTint="66"/>
              </w:tcPr>
            </w:tcPrChange>
          </w:tcPr>
          <w:p w14:paraId="3E3A1AD8">
            <w:pPr>
              <w:jc w:val="center"/>
              <w:rPr>
                <w:rFonts w:hint="default" w:ascii="Times New Roman" w:hAnsi="Times New Roman" w:eastAsia="宋体" w:cs="Times New Roman"/>
                <w:i w:val="0"/>
                <w:iCs w:val="0"/>
                <w:color w:val="000000" w:themeColor="text1"/>
                <w:sz w:val="21"/>
                <w:szCs w:val="21"/>
                <w:lang w:eastAsia="zh-CN"/>
                <w14:textFill>
                  <w14:solidFill>
                    <w14:schemeClr w14:val="tx1"/>
                  </w14:solidFill>
                </w14:textFill>
              </w:rPr>
            </w:pPr>
            <w:r>
              <w:rPr>
                <w:rFonts w:hint="default" w:ascii="Times New Roman" w:hAnsi="Times New Roman" w:eastAsia="宋体" w:cs="Times New Roman"/>
                <w:i w:val="0"/>
                <w:iCs w:val="0"/>
                <w:color w:val="000000" w:themeColor="text1"/>
                <w:sz w:val="21"/>
                <w:szCs w:val="21"/>
                <w14:textFill>
                  <w14:solidFill>
                    <w14:schemeClr w14:val="tx1"/>
                  </w14:solidFill>
                </w14:textFill>
              </w:rPr>
              <w:t>360±10天</w:t>
            </w:r>
          </w:p>
        </w:tc>
      </w:tr>
      <w:tr w14:paraId="11C1CF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528" w:author="詹淑贝" w:date="2025-02-11T14:57:3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60" w:hRule="atLeast"/>
          <w:jc w:val="center"/>
          <w:trPrChange w:id="528" w:author="詹淑贝" w:date="2025-02-11T14:57:31Z">
            <w:trPr>
              <w:trHeight w:val="360" w:hRule="atLeast"/>
            </w:trPr>
          </w:trPrChange>
        </w:trPr>
        <w:tc>
          <w:tcPr>
            <w:tcW w:w="627" w:type="dxa"/>
            <w:shd w:val="clear" w:color="auto" w:fill="B8CCE4"/>
            <w:vAlign w:val="center"/>
            <w:tcPrChange w:id="529" w:author="詹淑贝" w:date="2025-02-11T14:57:31Z">
              <w:tcPr>
                <w:tcW w:w="603" w:type="dxa"/>
                <w:shd w:val="clear" w:color="auto" w:fill="B8CCE4"/>
                <w:vAlign w:val="center"/>
              </w:tcPr>
            </w:tcPrChange>
          </w:tcPr>
          <w:p w14:paraId="157C2422">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color w:val="000000" w:themeColor="text1"/>
                <w:sz w:val="21"/>
                <w:szCs w:val="21"/>
                <w14:textFill>
                  <w14:solidFill>
                    <w14:schemeClr w14:val="tx1"/>
                  </w14:solidFill>
                </w14:textFill>
              </w:rPr>
              <w:t>1</w:t>
            </w:r>
          </w:p>
        </w:tc>
        <w:tc>
          <w:tcPr>
            <w:tcW w:w="1775" w:type="dxa"/>
            <w:vAlign w:val="center"/>
            <w:tcPrChange w:id="530" w:author="詹淑贝" w:date="2025-02-11T14:57:31Z">
              <w:tcPr>
                <w:tcW w:w="1705" w:type="dxa"/>
                <w:vAlign w:val="center"/>
              </w:tcPr>
            </w:tcPrChange>
          </w:tcPr>
          <w:p w14:paraId="763917DF">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签署知情同意书</w:t>
            </w:r>
          </w:p>
        </w:tc>
        <w:tc>
          <w:tcPr>
            <w:tcW w:w="970" w:type="dxa"/>
            <w:vAlign w:val="center"/>
            <w:tcPrChange w:id="531" w:author="詹淑贝" w:date="2025-02-11T14:57:31Z">
              <w:tcPr>
                <w:tcW w:w="757" w:type="dxa"/>
                <w:vAlign w:val="center"/>
              </w:tcPr>
            </w:tcPrChange>
          </w:tcPr>
          <w:p w14:paraId="17E79A4D">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854" w:type="dxa"/>
            <w:vAlign w:val="center"/>
            <w:tcPrChange w:id="532" w:author="詹淑贝" w:date="2025-02-11T14:57:31Z">
              <w:tcPr>
                <w:tcW w:w="996" w:type="dxa"/>
                <w:vAlign w:val="center"/>
              </w:tcPr>
            </w:tcPrChange>
          </w:tcPr>
          <w:p w14:paraId="5991746D">
            <w:pPr>
              <w:jc w:val="center"/>
              <w:rPr>
                <w:rFonts w:hint="default" w:ascii="Times New Roman" w:hAnsi="Times New Roman" w:eastAsia="宋体" w:cs="Times New Roman"/>
                <w:i w:val="0"/>
                <w:iCs w:val="0"/>
                <w:sz w:val="21"/>
                <w:szCs w:val="21"/>
              </w:rPr>
            </w:pPr>
          </w:p>
        </w:tc>
        <w:tc>
          <w:tcPr>
            <w:tcW w:w="1165" w:type="dxa"/>
            <w:vAlign w:val="center"/>
            <w:tcPrChange w:id="533" w:author="詹淑贝" w:date="2025-02-11T14:57:31Z">
              <w:tcPr>
                <w:tcW w:w="1119" w:type="dxa"/>
                <w:vAlign w:val="center"/>
              </w:tcPr>
            </w:tcPrChange>
          </w:tcPr>
          <w:p w14:paraId="6C0DB20E">
            <w:pPr>
              <w:jc w:val="center"/>
              <w:rPr>
                <w:rFonts w:hint="default" w:ascii="Times New Roman" w:hAnsi="Times New Roman" w:eastAsia="宋体" w:cs="Times New Roman"/>
                <w:i w:val="0"/>
                <w:iCs w:val="0"/>
                <w:sz w:val="21"/>
                <w:szCs w:val="21"/>
              </w:rPr>
            </w:pPr>
          </w:p>
        </w:tc>
        <w:tc>
          <w:tcPr>
            <w:tcW w:w="1181" w:type="dxa"/>
            <w:vAlign w:val="center"/>
            <w:tcPrChange w:id="534" w:author="詹淑贝" w:date="2025-02-11T14:57:31Z">
              <w:tcPr>
                <w:tcW w:w="1048" w:type="dxa"/>
                <w:vAlign w:val="center"/>
              </w:tcPr>
            </w:tcPrChange>
          </w:tcPr>
          <w:p w14:paraId="003184C4">
            <w:pPr>
              <w:jc w:val="center"/>
              <w:rPr>
                <w:rFonts w:hint="default" w:ascii="Times New Roman" w:hAnsi="Times New Roman" w:eastAsia="宋体" w:cs="Times New Roman"/>
                <w:i w:val="0"/>
                <w:iCs w:val="0"/>
                <w:sz w:val="21"/>
                <w:szCs w:val="21"/>
              </w:rPr>
            </w:pPr>
          </w:p>
        </w:tc>
        <w:tc>
          <w:tcPr>
            <w:tcW w:w="1100" w:type="dxa"/>
            <w:tcPrChange w:id="535" w:author="詹淑贝" w:date="2025-02-11T14:57:31Z">
              <w:tcPr>
                <w:tcW w:w="1057" w:type="dxa"/>
              </w:tcPr>
            </w:tcPrChange>
          </w:tcPr>
          <w:p w14:paraId="77FC685B">
            <w:pPr>
              <w:jc w:val="center"/>
              <w:rPr>
                <w:rFonts w:hint="default" w:ascii="Times New Roman" w:hAnsi="Times New Roman" w:eastAsia="宋体" w:cs="Times New Roman"/>
                <w:i w:val="0"/>
                <w:iCs w:val="0"/>
                <w:sz w:val="21"/>
                <w:szCs w:val="21"/>
              </w:rPr>
            </w:pPr>
          </w:p>
        </w:tc>
        <w:tc>
          <w:tcPr>
            <w:tcW w:w="1200" w:type="dxa"/>
            <w:tcPrChange w:id="536" w:author="詹淑贝" w:date="2025-02-11T14:57:31Z">
              <w:tcPr>
                <w:tcW w:w="937" w:type="dxa"/>
              </w:tcPr>
            </w:tcPrChange>
          </w:tcPr>
          <w:p w14:paraId="15A9F9AF">
            <w:pPr>
              <w:jc w:val="center"/>
              <w:rPr>
                <w:rFonts w:hint="default" w:ascii="Times New Roman" w:hAnsi="Times New Roman" w:eastAsia="宋体" w:cs="Times New Roman"/>
                <w:i w:val="0"/>
                <w:iCs w:val="0"/>
                <w:sz w:val="21"/>
                <w:szCs w:val="21"/>
              </w:rPr>
            </w:pPr>
          </w:p>
        </w:tc>
      </w:tr>
      <w:tr w14:paraId="173B3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537" w:author="詹淑贝" w:date="2025-02-11T14:57:3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60" w:hRule="atLeast"/>
          <w:jc w:val="center"/>
          <w:trPrChange w:id="537" w:author="詹淑贝" w:date="2025-02-11T14:57:31Z">
            <w:trPr>
              <w:trHeight w:val="360" w:hRule="atLeast"/>
            </w:trPr>
          </w:trPrChange>
        </w:trPr>
        <w:tc>
          <w:tcPr>
            <w:tcW w:w="627" w:type="dxa"/>
            <w:vMerge w:val="restart"/>
            <w:shd w:val="clear" w:color="auto" w:fill="B8CCE4"/>
            <w:vAlign w:val="center"/>
            <w:tcPrChange w:id="538" w:author="詹淑贝" w:date="2025-02-11T14:57:31Z">
              <w:tcPr>
                <w:tcW w:w="603" w:type="dxa"/>
                <w:vMerge w:val="restart"/>
                <w:shd w:val="clear" w:color="auto" w:fill="B8CCE4"/>
                <w:vAlign w:val="center"/>
              </w:tcPr>
            </w:tcPrChange>
          </w:tcPr>
          <w:p w14:paraId="53B23AF3">
            <w:pPr>
              <w:jc w:val="center"/>
              <w:rPr>
                <w:ins w:id="539" w:author="詹淑贝" w:date="2025-02-11T14:56:54Z"/>
                <w:rFonts w:hint="default" w:ascii="Times New Roman" w:hAnsi="Times New Roman" w:eastAsia="宋体" w:cs="Times New Roman"/>
                <w:i w:val="0"/>
                <w:iCs w:val="0"/>
                <w:color w:val="000000" w:themeColor="text1"/>
                <w:sz w:val="21"/>
                <w:szCs w:val="21"/>
                <w14:textFill>
                  <w14:solidFill>
                    <w14:schemeClr w14:val="tx1"/>
                  </w14:solidFill>
                </w14:textFill>
              </w:rPr>
            </w:pPr>
            <w:r>
              <w:rPr>
                <w:rFonts w:hint="default" w:ascii="Times New Roman" w:hAnsi="Times New Roman" w:eastAsia="宋体" w:cs="Times New Roman"/>
                <w:i w:val="0"/>
                <w:iCs w:val="0"/>
                <w:color w:val="000000" w:themeColor="text1"/>
                <w:sz w:val="21"/>
                <w:szCs w:val="21"/>
                <w14:textFill>
                  <w14:solidFill>
                    <w14:schemeClr w14:val="tx1"/>
                  </w14:solidFill>
                </w14:textFill>
              </w:rPr>
              <w:t>2</w:t>
            </w:r>
          </w:p>
          <w:p w14:paraId="6E4EB161">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color w:val="000000" w:themeColor="text1"/>
                <w:sz w:val="21"/>
                <w:szCs w:val="21"/>
                <w14:textFill>
                  <w14:solidFill>
                    <w14:schemeClr w14:val="tx1"/>
                  </w14:solidFill>
                </w14:textFill>
              </w:rPr>
              <w:t>临床资料</w:t>
            </w:r>
          </w:p>
        </w:tc>
        <w:tc>
          <w:tcPr>
            <w:tcW w:w="1775" w:type="dxa"/>
            <w:vAlign w:val="center"/>
            <w:tcPrChange w:id="540" w:author="詹淑贝" w:date="2025-02-11T14:57:31Z">
              <w:tcPr>
                <w:tcW w:w="1705" w:type="dxa"/>
                <w:vAlign w:val="center"/>
              </w:tcPr>
            </w:tcPrChange>
          </w:tcPr>
          <w:p w14:paraId="0A7CB3EA">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受试者基本资料，包括姓名、性别、生日、体重、身高等</w:t>
            </w:r>
          </w:p>
        </w:tc>
        <w:tc>
          <w:tcPr>
            <w:tcW w:w="970" w:type="dxa"/>
            <w:vAlign w:val="center"/>
            <w:tcPrChange w:id="541" w:author="詹淑贝" w:date="2025-02-11T14:57:31Z">
              <w:tcPr>
                <w:tcW w:w="757" w:type="dxa"/>
                <w:vAlign w:val="center"/>
              </w:tcPr>
            </w:tcPrChange>
          </w:tcPr>
          <w:p w14:paraId="3502CB21">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854" w:type="dxa"/>
            <w:vAlign w:val="center"/>
            <w:tcPrChange w:id="542" w:author="詹淑贝" w:date="2025-02-11T14:57:31Z">
              <w:tcPr>
                <w:tcW w:w="996" w:type="dxa"/>
                <w:vAlign w:val="center"/>
              </w:tcPr>
            </w:tcPrChange>
          </w:tcPr>
          <w:p w14:paraId="365BE867">
            <w:pPr>
              <w:jc w:val="center"/>
              <w:rPr>
                <w:rFonts w:hint="default" w:ascii="Times New Roman" w:hAnsi="Times New Roman" w:eastAsia="宋体" w:cs="Times New Roman"/>
                <w:i w:val="0"/>
                <w:iCs w:val="0"/>
                <w:sz w:val="21"/>
                <w:szCs w:val="21"/>
              </w:rPr>
            </w:pPr>
          </w:p>
        </w:tc>
        <w:tc>
          <w:tcPr>
            <w:tcW w:w="1165" w:type="dxa"/>
            <w:vAlign w:val="center"/>
            <w:tcPrChange w:id="543" w:author="詹淑贝" w:date="2025-02-11T14:57:31Z">
              <w:tcPr>
                <w:tcW w:w="1119" w:type="dxa"/>
                <w:vAlign w:val="center"/>
              </w:tcPr>
            </w:tcPrChange>
          </w:tcPr>
          <w:p w14:paraId="324A00E2">
            <w:pPr>
              <w:jc w:val="center"/>
              <w:rPr>
                <w:rFonts w:hint="default" w:ascii="Times New Roman" w:hAnsi="Times New Roman" w:eastAsia="宋体" w:cs="Times New Roman"/>
                <w:i w:val="0"/>
                <w:iCs w:val="0"/>
                <w:sz w:val="21"/>
                <w:szCs w:val="21"/>
              </w:rPr>
            </w:pPr>
          </w:p>
        </w:tc>
        <w:tc>
          <w:tcPr>
            <w:tcW w:w="1181" w:type="dxa"/>
            <w:vAlign w:val="center"/>
            <w:tcPrChange w:id="544" w:author="詹淑贝" w:date="2025-02-11T14:57:31Z">
              <w:tcPr>
                <w:tcW w:w="1048" w:type="dxa"/>
                <w:vAlign w:val="center"/>
              </w:tcPr>
            </w:tcPrChange>
          </w:tcPr>
          <w:p w14:paraId="41227DBF">
            <w:pPr>
              <w:jc w:val="center"/>
              <w:rPr>
                <w:rFonts w:hint="default" w:ascii="Times New Roman" w:hAnsi="Times New Roman" w:eastAsia="宋体" w:cs="Times New Roman"/>
                <w:i w:val="0"/>
                <w:iCs w:val="0"/>
                <w:sz w:val="21"/>
                <w:szCs w:val="21"/>
              </w:rPr>
            </w:pPr>
          </w:p>
        </w:tc>
        <w:tc>
          <w:tcPr>
            <w:tcW w:w="1100" w:type="dxa"/>
            <w:tcPrChange w:id="545" w:author="詹淑贝" w:date="2025-02-11T14:57:31Z">
              <w:tcPr>
                <w:tcW w:w="1057" w:type="dxa"/>
              </w:tcPr>
            </w:tcPrChange>
          </w:tcPr>
          <w:p w14:paraId="5517631A">
            <w:pPr>
              <w:jc w:val="center"/>
              <w:rPr>
                <w:rFonts w:hint="default" w:ascii="Times New Roman" w:hAnsi="Times New Roman" w:eastAsia="宋体" w:cs="Times New Roman"/>
                <w:i w:val="0"/>
                <w:iCs w:val="0"/>
                <w:sz w:val="21"/>
                <w:szCs w:val="21"/>
              </w:rPr>
            </w:pPr>
          </w:p>
        </w:tc>
        <w:tc>
          <w:tcPr>
            <w:tcW w:w="1200" w:type="dxa"/>
            <w:tcPrChange w:id="546" w:author="詹淑贝" w:date="2025-02-11T14:57:31Z">
              <w:tcPr>
                <w:tcW w:w="937" w:type="dxa"/>
              </w:tcPr>
            </w:tcPrChange>
          </w:tcPr>
          <w:p w14:paraId="3764E6DE">
            <w:pPr>
              <w:jc w:val="center"/>
              <w:rPr>
                <w:rFonts w:hint="default" w:ascii="Times New Roman" w:hAnsi="Times New Roman" w:eastAsia="宋体" w:cs="Times New Roman"/>
                <w:i w:val="0"/>
                <w:iCs w:val="0"/>
                <w:sz w:val="21"/>
                <w:szCs w:val="21"/>
              </w:rPr>
            </w:pPr>
          </w:p>
        </w:tc>
      </w:tr>
      <w:tr w14:paraId="32611C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547" w:author="詹淑贝" w:date="2025-02-11T14:57:3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60" w:hRule="atLeast"/>
          <w:jc w:val="center"/>
          <w:trPrChange w:id="547" w:author="詹淑贝" w:date="2025-02-11T14:57:31Z">
            <w:trPr>
              <w:trHeight w:val="360" w:hRule="atLeast"/>
            </w:trPr>
          </w:trPrChange>
        </w:trPr>
        <w:tc>
          <w:tcPr>
            <w:tcW w:w="627" w:type="dxa"/>
            <w:vMerge w:val="continue"/>
            <w:vAlign w:val="center"/>
            <w:tcPrChange w:id="548" w:author="詹淑贝" w:date="2025-02-11T14:57:31Z">
              <w:tcPr>
                <w:tcW w:w="603" w:type="dxa"/>
                <w:vMerge w:val="continue"/>
                <w:vAlign w:val="center"/>
              </w:tcPr>
            </w:tcPrChange>
          </w:tcPr>
          <w:p w14:paraId="14D2E0F8">
            <w:pPr>
              <w:rPr>
                <w:rFonts w:hint="default" w:ascii="Times New Roman" w:hAnsi="Times New Roman" w:eastAsia="宋体" w:cs="Times New Roman"/>
                <w:i w:val="0"/>
                <w:iCs w:val="0"/>
                <w:sz w:val="21"/>
                <w:szCs w:val="21"/>
              </w:rPr>
            </w:pPr>
          </w:p>
        </w:tc>
        <w:tc>
          <w:tcPr>
            <w:tcW w:w="1775" w:type="dxa"/>
            <w:vAlign w:val="center"/>
            <w:tcPrChange w:id="549" w:author="詹淑贝" w:date="2025-02-11T14:57:31Z">
              <w:tcPr>
                <w:tcW w:w="1705" w:type="dxa"/>
                <w:vAlign w:val="center"/>
              </w:tcPr>
            </w:tcPrChange>
          </w:tcPr>
          <w:p w14:paraId="4CF937EE">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临床诊断</w:t>
            </w:r>
          </w:p>
        </w:tc>
        <w:tc>
          <w:tcPr>
            <w:tcW w:w="970" w:type="dxa"/>
            <w:vAlign w:val="center"/>
            <w:tcPrChange w:id="550" w:author="詹淑贝" w:date="2025-02-11T14:57:31Z">
              <w:tcPr>
                <w:tcW w:w="757" w:type="dxa"/>
                <w:vAlign w:val="center"/>
              </w:tcPr>
            </w:tcPrChange>
          </w:tcPr>
          <w:p w14:paraId="7F3AA289">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854" w:type="dxa"/>
            <w:vAlign w:val="center"/>
            <w:tcPrChange w:id="551" w:author="詹淑贝" w:date="2025-02-11T14:57:31Z">
              <w:tcPr>
                <w:tcW w:w="996" w:type="dxa"/>
                <w:vAlign w:val="center"/>
              </w:tcPr>
            </w:tcPrChange>
          </w:tcPr>
          <w:p w14:paraId="06FFD32B">
            <w:pPr>
              <w:jc w:val="center"/>
              <w:rPr>
                <w:rFonts w:hint="default" w:ascii="Times New Roman" w:hAnsi="Times New Roman" w:eastAsia="宋体" w:cs="Times New Roman"/>
                <w:i w:val="0"/>
                <w:iCs w:val="0"/>
                <w:sz w:val="21"/>
                <w:szCs w:val="21"/>
              </w:rPr>
            </w:pPr>
          </w:p>
        </w:tc>
        <w:tc>
          <w:tcPr>
            <w:tcW w:w="1165" w:type="dxa"/>
            <w:vAlign w:val="center"/>
            <w:tcPrChange w:id="552" w:author="詹淑贝" w:date="2025-02-11T14:57:31Z">
              <w:tcPr>
                <w:tcW w:w="1119" w:type="dxa"/>
                <w:vAlign w:val="center"/>
              </w:tcPr>
            </w:tcPrChange>
          </w:tcPr>
          <w:p w14:paraId="0EFF209A">
            <w:pPr>
              <w:jc w:val="center"/>
              <w:rPr>
                <w:rFonts w:hint="default" w:ascii="Times New Roman" w:hAnsi="Times New Roman" w:eastAsia="宋体" w:cs="Times New Roman"/>
                <w:i w:val="0"/>
                <w:iCs w:val="0"/>
                <w:sz w:val="21"/>
                <w:szCs w:val="21"/>
              </w:rPr>
            </w:pPr>
          </w:p>
        </w:tc>
        <w:tc>
          <w:tcPr>
            <w:tcW w:w="1181" w:type="dxa"/>
            <w:vAlign w:val="center"/>
            <w:tcPrChange w:id="553" w:author="詹淑贝" w:date="2025-02-11T14:57:31Z">
              <w:tcPr>
                <w:tcW w:w="1048" w:type="dxa"/>
                <w:vAlign w:val="center"/>
              </w:tcPr>
            </w:tcPrChange>
          </w:tcPr>
          <w:p w14:paraId="615900AB">
            <w:pPr>
              <w:jc w:val="center"/>
              <w:rPr>
                <w:rFonts w:hint="default" w:ascii="Times New Roman" w:hAnsi="Times New Roman" w:eastAsia="宋体" w:cs="Times New Roman"/>
                <w:i w:val="0"/>
                <w:iCs w:val="0"/>
                <w:sz w:val="21"/>
                <w:szCs w:val="21"/>
              </w:rPr>
            </w:pPr>
          </w:p>
        </w:tc>
        <w:tc>
          <w:tcPr>
            <w:tcW w:w="1100" w:type="dxa"/>
            <w:tcPrChange w:id="554" w:author="詹淑贝" w:date="2025-02-11T14:57:31Z">
              <w:tcPr>
                <w:tcW w:w="1057" w:type="dxa"/>
              </w:tcPr>
            </w:tcPrChange>
          </w:tcPr>
          <w:p w14:paraId="255F5364">
            <w:pPr>
              <w:jc w:val="center"/>
              <w:rPr>
                <w:rFonts w:hint="default" w:ascii="Times New Roman" w:hAnsi="Times New Roman" w:eastAsia="宋体" w:cs="Times New Roman"/>
                <w:i w:val="0"/>
                <w:iCs w:val="0"/>
                <w:sz w:val="21"/>
                <w:szCs w:val="21"/>
              </w:rPr>
            </w:pPr>
          </w:p>
        </w:tc>
        <w:tc>
          <w:tcPr>
            <w:tcW w:w="1200" w:type="dxa"/>
            <w:tcPrChange w:id="555" w:author="詹淑贝" w:date="2025-02-11T14:57:31Z">
              <w:tcPr>
                <w:tcW w:w="937" w:type="dxa"/>
              </w:tcPr>
            </w:tcPrChange>
          </w:tcPr>
          <w:p w14:paraId="58E94A27">
            <w:pPr>
              <w:jc w:val="center"/>
              <w:rPr>
                <w:rFonts w:hint="default" w:ascii="Times New Roman" w:hAnsi="Times New Roman" w:eastAsia="宋体" w:cs="Times New Roman"/>
                <w:i w:val="0"/>
                <w:iCs w:val="0"/>
                <w:sz w:val="21"/>
                <w:szCs w:val="21"/>
              </w:rPr>
            </w:pPr>
          </w:p>
        </w:tc>
      </w:tr>
      <w:tr w14:paraId="717AE4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556" w:author="詹淑贝" w:date="2025-02-11T14:57:3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60" w:hRule="atLeast"/>
          <w:jc w:val="center"/>
          <w:trPrChange w:id="556" w:author="詹淑贝" w:date="2025-02-11T14:57:31Z">
            <w:trPr>
              <w:trHeight w:val="360" w:hRule="atLeast"/>
            </w:trPr>
          </w:trPrChange>
        </w:trPr>
        <w:tc>
          <w:tcPr>
            <w:tcW w:w="627" w:type="dxa"/>
            <w:vMerge w:val="continue"/>
            <w:vAlign w:val="center"/>
            <w:tcPrChange w:id="557" w:author="詹淑贝" w:date="2025-02-11T14:57:31Z">
              <w:tcPr>
                <w:tcW w:w="603" w:type="dxa"/>
                <w:vMerge w:val="continue"/>
                <w:vAlign w:val="center"/>
              </w:tcPr>
            </w:tcPrChange>
          </w:tcPr>
          <w:p w14:paraId="7C4131A0">
            <w:pPr>
              <w:rPr>
                <w:rFonts w:hint="default" w:ascii="Times New Roman" w:hAnsi="Times New Roman" w:eastAsia="宋体" w:cs="Times New Roman"/>
                <w:i w:val="0"/>
                <w:iCs w:val="0"/>
                <w:sz w:val="21"/>
                <w:szCs w:val="21"/>
              </w:rPr>
            </w:pPr>
          </w:p>
        </w:tc>
        <w:tc>
          <w:tcPr>
            <w:tcW w:w="1775" w:type="dxa"/>
            <w:vAlign w:val="center"/>
            <w:tcPrChange w:id="558" w:author="詹淑贝" w:date="2025-02-11T14:57:31Z">
              <w:tcPr>
                <w:tcW w:w="1705" w:type="dxa"/>
                <w:vAlign w:val="center"/>
              </w:tcPr>
            </w:tcPrChange>
          </w:tcPr>
          <w:p w14:paraId="1F6FC8D1">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既往史</w:t>
            </w:r>
          </w:p>
        </w:tc>
        <w:tc>
          <w:tcPr>
            <w:tcW w:w="970" w:type="dxa"/>
            <w:vAlign w:val="center"/>
            <w:tcPrChange w:id="559" w:author="詹淑贝" w:date="2025-02-11T14:57:31Z">
              <w:tcPr>
                <w:tcW w:w="757" w:type="dxa"/>
                <w:vAlign w:val="center"/>
              </w:tcPr>
            </w:tcPrChange>
          </w:tcPr>
          <w:p w14:paraId="0B11CE33">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854" w:type="dxa"/>
            <w:vAlign w:val="center"/>
            <w:tcPrChange w:id="560" w:author="詹淑贝" w:date="2025-02-11T14:57:31Z">
              <w:tcPr>
                <w:tcW w:w="996" w:type="dxa"/>
                <w:vAlign w:val="center"/>
              </w:tcPr>
            </w:tcPrChange>
          </w:tcPr>
          <w:p w14:paraId="12024F7E">
            <w:pPr>
              <w:jc w:val="center"/>
              <w:rPr>
                <w:rFonts w:hint="default" w:ascii="Times New Roman" w:hAnsi="Times New Roman" w:eastAsia="宋体" w:cs="Times New Roman"/>
                <w:i w:val="0"/>
                <w:iCs w:val="0"/>
                <w:sz w:val="21"/>
                <w:szCs w:val="21"/>
              </w:rPr>
            </w:pPr>
          </w:p>
        </w:tc>
        <w:tc>
          <w:tcPr>
            <w:tcW w:w="1165" w:type="dxa"/>
            <w:vAlign w:val="center"/>
            <w:tcPrChange w:id="561" w:author="詹淑贝" w:date="2025-02-11T14:57:31Z">
              <w:tcPr>
                <w:tcW w:w="1119" w:type="dxa"/>
                <w:vAlign w:val="center"/>
              </w:tcPr>
            </w:tcPrChange>
          </w:tcPr>
          <w:p w14:paraId="4267E37E">
            <w:pPr>
              <w:jc w:val="center"/>
              <w:rPr>
                <w:rFonts w:hint="default" w:ascii="Times New Roman" w:hAnsi="Times New Roman" w:eastAsia="宋体" w:cs="Times New Roman"/>
                <w:i w:val="0"/>
                <w:iCs w:val="0"/>
                <w:sz w:val="21"/>
                <w:szCs w:val="21"/>
              </w:rPr>
            </w:pPr>
          </w:p>
        </w:tc>
        <w:tc>
          <w:tcPr>
            <w:tcW w:w="1181" w:type="dxa"/>
            <w:vAlign w:val="center"/>
            <w:tcPrChange w:id="562" w:author="詹淑贝" w:date="2025-02-11T14:57:31Z">
              <w:tcPr>
                <w:tcW w:w="1048" w:type="dxa"/>
                <w:vAlign w:val="center"/>
              </w:tcPr>
            </w:tcPrChange>
          </w:tcPr>
          <w:p w14:paraId="58650F25">
            <w:pPr>
              <w:jc w:val="center"/>
              <w:rPr>
                <w:rFonts w:hint="default" w:ascii="Times New Roman" w:hAnsi="Times New Roman" w:eastAsia="宋体" w:cs="Times New Roman"/>
                <w:i w:val="0"/>
                <w:iCs w:val="0"/>
                <w:sz w:val="21"/>
                <w:szCs w:val="21"/>
              </w:rPr>
            </w:pPr>
          </w:p>
        </w:tc>
        <w:tc>
          <w:tcPr>
            <w:tcW w:w="1100" w:type="dxa"/>
            <w:tcPrChange w:id="563" w:author="詹淑贝" w:date="2025-02-11T14:57:31Z">
              <w:tcPr>
                <w:tcW w:w="1057" w:type="dxa"/>
              </w:tcPr>
            </w:tcPrChange>
          </w:tcPr>
          <w:p w14:paraId="4AD78082">
            <w:pPr>
              <w:jc w:val="center"/>
              <w:rPr>
                <w:rFonts w:hint="default" w:ascii="Times New Roman" w:hAnsi="Times New Roman" w:eastAsia="宋体" w:cs="Times New Roman"/>
                <w:i w:val="0"/>
                <w:iCs w:val="0"/>
                <w:sz w:val="21"/>
                <w:szCs w:val="21"/>
              </w:rPr>
            </w:pPr>
          </w:p>
        </w:tc>
        <w:tc>
          <w:tcPr>
            <w:tcW w:w="1200" w:type="dxa"/>
            <w:tcPrChange w:id="564" w:author="詹淑贝" w:date="2025-02-11T14:57:31Z">
              <w:tcPr>
                <w:tcW w:w="937" w:type="dxa"/>
              </w:tcPr>
            </w:tcPrChange>
          </w:tcPr>
          <w:p w14:paraId="454CB317">
            <w:pPr>
              <w:jc w:val="center"/>
              <w:rPr>
                <w:rFonts w:hint="default" w:ascii="Times New Roman" w:hAnsi="Times New Roman" w:eastAsia="宋体" w:cs="Times New Roman"/>
                <w:i w:val="0"/>
                <w:iCs w:val="0"/>
                <w:sz w:val="21"/>
                <w:szCs w:val="21"/>
              </w:rPr>
            </w:pPr>
          </w:p>
        </w:tc>
      </w:tr>
      <w:tr w14:paraId="30CB4B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565" w:author="詹淑贝" w:date="2025-02-11T14:57:3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630" w:hRule="atLeast"/>
          <w:jc w:val="center"/>
          <w:trPrChange w:id="565" w:author="詹淑贝" w:date="2025-02-11T14:57:31Z">
            <w:trPr>
              <w:trHeight w:val="630" w:hRule="atLeast"/>
            </w:trPr>
          </w:trPrChange>
        </w:trPr>
        <w:tc>
          <w:tcPr>
            <w:tcW w:w="627" w:type="dxa"/>
            <w:vMerge w:val="restart"/>
            <w:shd w:val="clear" w:color="auto" w:fill="B8CCE4"/>
            <w:vAlign w:val="center"/>
            <w:tcPrChange w:id="566" w:author="詹淑贝" w:date="2025-02-11T14:57:31Z">
              <w:tcPr>
                <w:tcW w:w="603" w:type="dxa"/>
                <w:vMerge w:val="restart"/>
                <w:shd w:val="clear" w:color="auto" w:fill="B8CCE4"/>
                <w:vAlign w:val="center"/>
              </w:tcPr>
            </w:tcPrChange>
          </w:tcPr>
          <w:p w14:paraId="767D0FC2">
            <w:pPr>
              <w:jc w:val="center"/>
              <w:rPr>
                <w:ins w:id="567" w:author="詹淑贝" w:date="2025-02-11T14:56:56Z"/>
                <w:rFonts w:hint="default" w:ascii="Times New Roman" w:hAnsi="Times New Roman" w:eastAsia="宋体" w:cs="Times New Roman"/>
                <w:i w:val="0"/>
                <w:iCs w:val="0"/>
                <w:color w:val="000000" w:themeColor="text1"/>
                <w:sz w:val="21"/>
                <w:szCs w:val="21"/>
                <w14:textFill>
                  <w14:solidFill>
                    <w14:schemeClr w14:val="tx1"/>
                  </w14:solidFill>
                </w14:textFill>
              </w:rPr>
            </w:pPr>
            <w:r>
              <w:rPr>
                <w:rFonts w:hint="default" w:ascii="Times New Roman" w:hAnsi="Times New Roman" w:eastAsia="宋体" w:cs="Times New Roman"/>
                <w:i w:val="0"/>
                <w:iCs w:val="0"/>
                <w:color w:val="000000" w:themeColor="text1"/>
                <w:sz w:val="21"/>
                <w:szCs w:val="21"/>
                <w14:textFill>
                  <w14:solidFill>
                    <w14:schemeClr w14:val="tx1"/>
                  </w14:solidFill>
                </w14:textFill>
              </w:rPr>
              <w:t>3</w:t>
            </w:r>
          </w:p>
          <w:p w14:paraId="49300A5E">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color w:val="000000" w:themeColor="text1"/>
                <w:sz w:val="21"/>
                <w:szCs w:val="21"/>
                <w14:textFill>
                  <w14:solidFill>
                    <w14:schemeClr w14:val="tx1"/>
                  </w14:solidFill>
                </w14:textFill>
              </w:rPr>
              <w:t>临床检查</w:t>
            </w:r>
          </w:p>
          <w:p w14:paraId="5E71E6CE">
            <w:pPr>
              <w:jc w:val="center"/>
              <w:rPr>
                <w:rFonts w:hint="default" w:ascii="Times New Roman" w:hAnsi="Times New Roman" w:eastAsia="宋体" w:cs="Times New Roman"/>
                <w:i w:val="0"/>
                <w:iCs w:val="0"/>
                <w:sz w:val="21"/>
                <w:szCs w:val="21"/>
                <w:lang w:eastAsia="zh-CN"/>
              </w:rPr>
            </w:pPr>
          </w:p>
        </w:tc>
        <w:tc>
          <w:tcPr>
            <w:tcW w:w="1775" w:type="dxa"/>
            <w:vAlign w:val="center"/>
            <w:tcPrChange w:id="568" w:author="詹淑贝" w:date="2025-02-11T14:57:31Z">
              <w:tcPr>
                <w:tcW w:w="1705" w:type="dxa"/>
                <w:vAlign w:val="center"/>
              </w:tcPr>
            </w:tcPrChange>
          </w:tcPr>
          <w:p w14:paraId="3A8C2BD0">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X线脊柱全长检查</w:t>
            </w:r>
          </w:p>
        </w:tc>
        <w:tc>
          <w:tcPr>
            <w:tcW w:w="970" w:type="dxa"/>
            <w:vAlign w:val="center"/>
            <w:tcPrChange w:id="569" w:author="詹淑贝" w:date="2025-02-11T14:57:31Z">
              <w:tcPr>
                <w:tcW w:w="757" w:type="dxa"/>
                <w:vAlign w:val="center"/>
              </w:tcPr>
            </w:tcPrChange>
          </w:tcPr>
          <w:p w14:paraId="02ECA33C">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854" w:type="dxa"/>
            <w:vAlign w:val="center"/>
            <w:tcPrChange w:id="570" w:author="詹淑贝" w:date="2025-02-11T14:57:31Z">
              <w:tcPr>
                <w:tcW w:w="996" w:type="dxa"/>
                <w:vAlign w:val="center"/>
              </w:tcPr>
            </w:tcPrChange>
          </w:tcPr>
          <w:p w14:paraId="12FEF4A3">
            <w:pPr>
              <w:jc w:val="center"/>
              <w:rPr>
                <w:rFonts w:hint="default" w:ascii="Times New Roman" w:hAnsi="Times New Roman" w:eastAsia="宋体" w:cs="Times New Roman"/>
                <w:i w:val="0"/>
                <w:iCs w:val="0"/>
                <w:sz w:val="21"/>
                <w:szCs w:val="21"/>
              </w:rPr>
            </w:pPr>
          </w:p>
        </w:tc>
        <w:tc>
          <w:tcPr>
            <w:tcW w:w="1165" w:type="dxa"/>
            <w:vAlign w:val="center"/>
            <w:tcPrChange w:id="571" w:author="詹淑贝" w:date="2025-02-11T14:57:31Z">
              <w:tcPr>
                <w:tcW w:w="1119" w:type="dxa"/>
                <w:vAlign w:val="center"/>
              </w:tcPr>
            </w:tcPrChange>
          </w:tcPr>
          <w:p w14:paraId="43AB2420">
            <w:pPr>
              <w:rPr>
                <w:rFonts w:hint="default" w:ascii="Times New Roman" w:hAnsi="Times New Roman" w:eastAsia="宋体" w:cs="Times New Roman"/>
                <w:i w:val="0"/>
                <w:iCs w:val="0"/>
                <w:sz w:val="21"/>
                <w:szCs w:val="21"/>
              </w:rPr>
            </w:pPr>
          </w:p>
        </w:tc>
        <w:tc>
          <w:tcPr>
            <w:tcW w:w="1181" w:type="dxa"/>
            <w:vAlign w:val="center"/>
            <w:tcPrChange w:id="572" w:author="詹淑贝" w:date="2025-02-11T14:57:31Z">
              <w:tcPr>
                <w:tcW w:w="1048" w:type="dxa"/>
                <w:vAlign w:val="center"/>
              </w:tcPr>
            </w:tcPrChange>
          </w:tcPr>
          <w:p w14:paraId="3C46E6FF">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100" w:type="dxa"/>
            <w:vAlign w:val="center"/>
            <w:tcPrChange w:id="573" w:author="詹淑贝" w:date="2025-02-11T14:57:31Z">
              <w:tcPr>
                <w:tcW w:w="1057" w:type="dxa"/>
                <w:vAlign w:val="center"/>
              </w:tcPr>
            </w:tcPrChange>
          </w:tcPr>
          <w:p w14:paraId="4769D202">
            <w:pPr>
              <w:rPr>
                <w:rFonts w:hint="default" w:ascii="Times New Roman" w:hAnsi="Times New Roman" w:eastAsia="宋体" w:cs="Times New Roman"/>
                <w:i w:val="0"/>
                <w:iCs w:val="0"/>
                <w:sz w:val="21"/>
                <w:szCs w:val="21"/>
              </w:rPr>
            </w:pPr>
          </w:p>
        </w:tc>
        <w:tc>
          <w:tcPr>
            <w:tcW w:w="1200" w:type="dxa"/>
            <w:vAlign w:val="center"/>
            <w:tcPrChange w:id="574" w:author="詹淑贝" w:date="2025-02-11T14:57:31Z">
              <w:tcPr>
                <w:tcW w:w="937" w:type="dxa"/>
                <w:vAlign w:val="center"/>
              </w:tcPr>
            </w:tcPrChange>
          </w:tcPr>
          <w:p w14:paraId="5BD46B11">
            <w:pPr>
              <w:rPr>
                <w:rFonts w:hint="default" w:ascii="Times New Roman" w:hAnsi="Times New Roman" w:eastAsia="宋体" w:cs="Times New Roman"/>
                <w:i w:val="0"/>
                <w:iCs w:val="0"/>
                <w:sz w:val="21"/>
                <w:szCs w:val="21"/>
              </w:rPr>
            </w:pPr>
          </w:p>
        </w:tc>
      </w:tr>
      <w:tr w14:paraId="6E6B8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575" w:author="詹淑贝" w:date="2025-02-11T14:57:3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75" w:hRule="atLeast"/>
          <w:jc w:val="center"/>
          <w:trPrChange w:id="575" w:author="詹淑贝" w:date="2025-02-11T14:57:31Z">
            <w:trPr>
              <w:trHeight w:val="375" w:hRule="atLeast"/>
            </w:trPr>
          </w:trPrChange>
        </w:trPr>
        <w:tc>
          <w:tcPr>
            <w:tcW w:w="627" w:type="dxa"/>
            <w:vMerge w:val="continue"/>
            <w:vAlign w:val="center"/>
            <w:tcPrChange w:id="576" w:author="詹淑贝" w:date="2025-02-11T14:57:31Z">
              <w:tcPr>
                <w:tcW w:w="603" w:type="dxa"/>
                <w:vMerge w:val="continue"/>
                <w:vAlign w:val="center"/>
              </w:tcPr>
            </w:tcPrChange>
          </w:tcPr>
          <w:p w14:paraId="1C3422C9">
            <w:pPr>
              <w:rPr>
                <w:rFonts w:hint="default" w:ascii="Times New Roman" w:hAnsi="Times New Roman" w:eastAsia="宋体" w:cs="Times New Roman"/>
                <w:i w:val="0"/>
                <w:iCs w:val="0"/>
                <w:sz w:val="21"/>
                <w:szCs w:val="21"/>
              </w:rPr>
            </w:pPr>
          </w:p>
        </w:tc>
        <w:tc>
          <w:tcPr>
            <w:tcW w:w="1775" w:type="dxa"/>
            <w:vAlign w:val="center"/>
            <w:tcPrChange w:id="577" w:author="詹淑贝" w:date="2025-02-11T14:57:31Z">
              <w:tcPr>
                <w:tcW w:w="1705" w:type="dxa"/>
                <w:vAlign w:val="center"/>
              </w:tcPr>
            </w:tcPrChange>
          </w:tcPr>
          <w:p w14:paraId="58D08664">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AlignPro三维姿势评估</w:t>
            </w:r>
          </w:p>
        </w:tc>
        <w:tc>
          <w:tcPr>
            <w:tcW w:w="970" w:type="dxa"/>
            <w:vAlign w:val="center"/>
            <w:tcPrChange w:id="578" w:author="詹淑贝" w:date="2025-02-11T14:57:31Z">
              <w:tcPr>
                <w:tcW w:w="757" w:type="dxa"/>
                <w:vAlign w:val="center"/>
              </w:tcPr>
            </w:tcPrChange>
          </w:tcPr>
          <w:p w14:paraId="0E53BAA5">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854" w:type="dxa"/>
            <w:vAlign w:val="center"/>
            <w:tcPrChange w:id="579" w:author="詹淑贝" w:date="2025-02-11T14:57:31Z">
              <w:tcPr>
                <w:tcW w:w="996" w:type="dxa"/>
                <w:vAlign w:val="center"/>
              </w:tcPr>
            </w:tcPrChange>
          </w:tcPr>
          <w:p w14:paraId="6BF2D78B">
            <w:pPr>
              <w:jc w:val="center"/>
              <w:rPr>
                <w:rFonts w:hint="default" w:ascii="Times New Roman" w:hAnsi="Times New Roman" w:eastAsia="宋体" w:cs="Times New Roman"/>
                <w:i w:val="0"/>
                <w:iCs w:val="0"/>
                <w:sz w:val="21"/>
                <w:szCs w:val="21"/>
              </w:rPr>
            </w:pPr>
          </w:p>
        </w:tc>
        <w:tc>
          <w:tcPr>
            <w:tcW w:w="1165" w:type="dxa"/>
            <w:vAlign w:val="center"/>
            <w:tcPrChange w:id="580" w:author="詹淑贝" w:date="2025-02-11T14:57:31Z">
              <w:tcPr>
                <w:tcW w:w="1119" w:type="dxa"/>
                <w:vAlign w:val="center"/>
              </w:tcPr>
            </w:tcPrChange>
          </w:tcPr>
          <w:p w14:paraId="02E60D0F">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181" w:type="dxa"/>
            <w:vAlign w:val="center"/>
            <w:tcPrChange w:id="581" w:author="詹淑贝" w:date="2025-02-11T14:57:31Z">
              <w:tcPr>
                <w:tcW w:w="1048" w:type="dxa"/>
                <w:vAlign w:val="center"/>
              </w:tcPr>
            </w:tcPrChange>
          </w:tcPr>
          <w:p w14:paraId="70754755">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100" w:type="dxa"/>
            <w:vAlign w:val="center"/>
            <w:tcPrChange w:id="582" w:author="詹淑贝" w:date="2025-02-11T14:57:31Z">
              <w:tcPr>
                <w:tcW w:w="1057" w:type="dxa"/>
                <w:vAlign w:val="center"/>
              </w:tcPr>
            </w:tcPrChange>
          </w:tcPr>
          <w:p w14:paraId="36B0C276">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200" w:type="dxa"/>
            <w:vAlign w:val="center"/>
            <w:tcPrChange w:id="583" w:author="詹淑贝" w:date="2025-02-11T14:57:31Z">
              <w:tcPr>
                <w:tcW w:w="937" w:type="dxa"/>
                <w:vAlign w:val="center"/>
              </w:tcPr>
            </w:tcPrChange>
          </w:tcPr>
          <w:p w14:paraId="71A1A0AE">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r>
      <w:tr w14:paraId="342314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584" w:author="詹淑贝" w:date="2025-02-11T14:57:3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75" w:hRule="atLeast"/>
          <w:jc w:val="center"/>
          <w:trPrChange w:id="584" w:author="詹淑贝" w:date="2025-02-11T14:57:31Z">
            <w:trPr>
              <w:trHeight w:val="375" w:hRule="atLeast"/>
            </w:trPr>
          </w:trPrChange>
        </w:trPr>
        <w:tc>
          <w:tcPr>
            <w:tcW w:w="627" w:type="dxa"/>
            <w:vMerge w:val="continue"/>
            <w:vAlign w:val="center"/>
            <w:tcPrChange w:id="585" w:author="詹淑贝" w:date="2025-02-11T14:57:31Z">
              <w:tcPr>
                <w:tcW w:w="603" w:type="dxa"/>
                <w:vMerge w:val="continue"/>
                <w:vAlign w:val="center"/>
              </w:tcPr>
            </w:tcPrChange>
          </w:tcPr>
          <w:p w14:paraId="0E969D62">
            <w:pPr>
              <w:rPr>
                <w:rFonts w:hint="default" w:ascii="Times New Roman" w:hAnsi="Times New Roman" w:eastAsia="宋体" w:cs="Times New Roman"/>
                <w:i w:val="0"/>
                <w:iCs w:val="0"/>
                <w:sz w:val="21"/>
                <w:szCs w:val="21"/>
              </w:rPr>
            </w:pPr>
          </w:p>
        </w:tc>
        <w:tc>
          <w:tcPr>
            <w:tcW w:w="1775" w:type="dxa"/>
            <w:vAlign w:val="center"/>
            <w:tcPrChange w:id="586" w:author="詹淑贝" w:date="2025-02-11T14:57:31Z">
              <w:tcPr>
                <w:tcW w:w="1705" w:type="dxa"/>
                <w:vAlign w:val="center"/>
              </w:tcPr>
            </w:tcPrChange>
          </w:tcPr>
          <w:p w14:paraId="06EAADF5">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HADS焦虑和抑郁评分</w:t>
            </w:r>
          </w:p>
        </w:tc>
        <w:tc>
          <w:tcPr>
            <w:tcW w:w="970" w:type="dxa"/>
            <w:vAlign w:val="center"/>
            <w:tcPrChange w:id="587" w:author="詹淑贝" w:date="2025-02-11T14:57:31Z">
              <w:tcPr>
                <w:tcW w:w="757" w:type="dxa"/>
                <w:vAlign w:val="center"/>
              </w:tcPr>
            </w:tcPrChange>
          </w:tcPr>
          <w:p w14:paraId="69A305A7">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854" w:type="dxa"/>
            <w:vAlign w:val="center"/>
            <w:tcPrChange w:id="588" w:author="詹淑贝" w:date="2025-02-11T14:57:31Z">
              <w:tcPr>
                <w:tcW w:w="996" w:type="dxa"/>
                <w:vAlign w:val="center"/>
              </w:tcPr>
            </w:tcPrChange>
          </w:tcPr>
          <w:p w14:paraId="0D5E8A94">
            <w:pPr>
              <w:jc w:val="center"/>
              <w:rPr>
                <w:rFonts w:hint="default" w:ascii="Times New Roman" w:hAnsi="Times New Roman" w:eastAsia="宋体" w:cs="Times New Roman"/>
                <w:i w:val="0"/>
                <w:iCs w:val="0"/>
                <w:sz w:val="21"/>
                <w:szCs w:val="21"/>
              </w:rPr>
            </w:pPr>
          </w:p>
        </w:tc>
        <w:tc>
          <w:tcPr>
            <w:tcW w:w="1165" w:type="dxa"/>
            <w:vAlign w:val="center"/>
            <w:tcPrChange w:id="589" w:author="詹淑贝" w:date="2025-02-11T14:57:31Z">
              <w:tcPr>
                <w:tcW w:w="1119" w:type="dxa"/>
                <w:vAlign w:val="center"/>
              </w:tcPr>
            </w:tcPrChange>
          </w:tcPr>
          <w:p w14:paraId="334A2746">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181" w:type="dxa"/>
            <w:vAlign w:val="center"/>
            <w:tcPrChange w:id="590" w:author="詹淑贝" w:date="2025-02-11T14:57:31Z">
              <w:tcPr>
                <w:tcW w:w="1048" w:type="dxa"/>
                <w:vAlign w:val="center"/>
              </w:tcPr>
            </w:tcPrChange>
          </w:tcPr>
          <w:p w14:paraId="05CE7815">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100" w:type="dxa"/>
            <w:vAlign w:val="center"/>
            <w:tcPrChange w:id="591" w:author="詹淑贝" w:date="2025-02-11T14:57:31Z">
              <w:tcPr>
                <w:tcW w:w="1057" w:type="dxa"/>
                <w:vAlign w:val="center"/>
              </w:tcPr>
            </w:tcPrChange>
          </w:tcPr>
          <w:p w14:paraId="66902DE9">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200" w:type="dxa"/>
            <w:vAlign w:val="center"/>
            <w:tcPrChange w:id="592" w:author="詹淑贝" w:date="2025-02-11T14:57:31Z">
              <w:tcPr>
                <w:tcW w:w="937" w:type="dxa"/>
                <w:vAlign w:val="center"/>
              </w:tcPr>
            </w:tcPrChange>
          </w:tcPr>
          <w:p w14:paraId="19D8041B">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r>
      <w:tr w14:paraId="4BEBA1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593" w:author="詹淑贝" w:date="2025-02-11T14:57:3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75" w:hRule="atLeast"/>
          <w:jc w:val="center"/>
          <w:trPrChange w:id="593" w:author="詹淑贝" w:date="2025-02-11T14:57:31Z">
            <w:trPr>
              <w:trHeight w:val="375" w:hRule="atLeast"/>
            </w:trPr>
          </w:trPrChange>
        </w:trPr>
        <w:tc>
          <w:tcPr>
            <w:tcW w:w="627" w:type="dxa"/>
            <w:vMerge w:val="continue"/>
            <w:vAlign w:val="center"/>
            <w:tcPrChange w:id="594" w:author="詹淑贝" w:date="2025-02-11T14:57:31Z">
              <w:tcPr>
                <w:tcW w:w="603" w:type="dxa"/>
                <w:vMerge w:val="continue"/>
                <w:vAlign w:val="center"/>
              </w:tcPr>
            </w:tcPrChange>
          </w:tcPr>
          <w:p w14:paraId="65A8E6DD">
            <w:pPr>
              <w:rPr>
                <w:rFonts w:hint="default" w:ascii="Times New Roman" w:hAnsi="Times New Roman" w:eastAsia="宋体" w:cs="Times New Roman"/>
                <w:i w:val="0"/>
                <w:iCs w:val="0"/>
                <w:sz w:val="21"/>
                <w:szCs w:val="21"/>
              </w:rPr>
            </w:pPr>
          </w:p>
        </w:tc>
        <w:tc>
          <w:tcPr>
            <w:tcW w:w="1775" w:type="dxa"/>
            <w:vAlign w:val="center"/>
            <w:tcPrChange w:id="595" w:author="詹淑贝" w:date="2025-02-11T14:57:31Z">
              <w:tcPr>
                <w:tcW w:w="1705" w:type="dxa"/>
                <w:vAlign w:val="center"/>
              </w:tcPr>
            </w:tcPrChange>
          </w:tcPr>
          <w:p w14:paraId="0E3A8D2A">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ODI残疾评分</w:t>
            </w:r>
          </w:p>
        </w:tc>
        <w:tc>
          <w:tcPr>
            <w:tcW w:w="970" w:type="dxa"/>
            <w:vAlign w:val="center"/>
            <w:tcPrChange w:id="596" w:author="詹淑贝" w:date="2025-02-11T14:57:31Z">
              <w:tcPr>
                <w:tcW w:w="757" w:type="dxa"/>
                <w:vAlign w:val="center"/>
              </w:tcPr>
            </w:tcPrChange>
          </w:tcPr>
          <w:p w14:paraId="22D39F1A">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854" w:type="dxa"/>
            <w:vAlign w:val="center"/>
            <w:tcPrChange w:id="597" w:author="詹淑贝" w:date="2025-02-11T14:57:31Z">
              <w:tcPr>
                <w:tcW w:w="996" w:type="dxa"/>
                <w:vAlign w:val="center"/>
              </w:tcPr>
            </w:tcPrChange>
          </w:tcPr>
          <w:p w14:paraId="18764197">
            <w:pPr>
              <w:jc w:val="center"/>
              <w:rPr>
                <w:rFonts w:hint="default" w:ascii="Times New Roman" w:hAnsi="Times New Roman" w:eastAsia="宋体" w:cs="Times New Roman"/>
                <w:i w:val="0"/>
                <w:iCs w:val="0"/>
                <w:sz w:val="21"/>
                <w:szCs w:val="21"/>
              </w:rPr>
            </w:pPr>
          </w:p>
        </w:tc>
        <w:tc>
          <w:tcPr>
            <w:tcW w:w="1165" w:type="dxa"/>
            <w:vAlign w:val="center"/>
            <w:tcPrChange w:id="598" w:author="詹淑贝" w:date="2025-02-11T14:57:31Z">
              <w:tcPr>
                <w:tcW w:w="1119" w:type="dxa"/>
                <w:vAlign w:val="center"/>
              </w:tcPr>
            </w:tcPrChange>
          </w:tcPr>
          <w:p w14:paraId="2B1BB2D4">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181" w:type="dxa"/>
            <w:vAlign w:val="center"/>
            <w:tcPrChange w:id="599" w:author="詹淑贝" w:date="2025-02-11T14:57:31Z">
              <w:tcPr>
                <w:tcW w:w="1048" w:type="dxa"/>
                <w:vAlign w:val="center"/>
              </w:tcPr>
            </w:tcPrChange>
          </w:tcPr>
          <w:p w14:paraId="660DA968">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100" w:type="dxa"/>
            <w:vAlign w:val="center"/>
            <w:tcPrChange w:id="600" w:author="詹淑贝" w:date="2025-02-11T14:57:31Z">
              <w:tcPr>
                <w:tcW w:w="1057" w:type="dxa"/>
                <w:vAlign w:val="center"/>
              </w:tcPr>
            </w:tcPrChange>
          </w:tcPr>
          <w:p w14:paraId="710FA14B">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200" w:type="dxa"/>
            <w:vAlign w:val="center"/>
            <w:tcPrChange w:id="601" w:author="詹淑贝" w:date="2025-02-11T14:57:31Z">
              <w:tcPr>
                <w:tcW w:w="937" w:type="dxa"/>
                <w:vAlign w:val="center"/>
              </w:tcPr>
            </w:tcPrChange>
          </w:tcPr>
          <w:p w14:paraId="3F7E10C9">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r>
      <w:tr w14:paraId="21691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602" w:author="詹淑贝" w:date="2025-02-11T14:57:3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75" w:hRule="atLeast"/>
          <w:jc w:val="center"/>
          <w:trPrChange w:id="602" w:author="詹淑贝" w:date="2025-02-11T14:57:31Z">
            <w:trPr>
              <w:trHeight w:val="375" w:hRule="atLeast"/>
            </w:trPr>
          </w:trPrChange>
        </w:trPr>
        <w:tc>
          <w:tcPr>
            <w:tcW w:w="627" w:type="dxa"/>
            <w:vMerge w:val="continue"/>
            <w:vAlign w:val="center"/>
            <w:tcPrChange w:id="603" w:author="詹淑贝" w:date="2025-02-11T14:57:31Z">
              <w:tcPr>
                <w:tcW w:w="603" w:type="dxa"/>
                <w:vMerge w:val="continue"/>
                <w:vAlign w:val="center"/>
              </w:tcPr>
            </w:tcPrChange>
          </w:tcPr>
          <w:p w14:paraId="5EA89FAB">
            <w:pPr>
              <w:rPr>
                <w:rFonts w:hint="default" w:ascii="Times New Roman" w:hAnsi="Times New Roman" w:eastAsia="宋体" w:cs="Times New Roman"/>
                <w:i w:val="0"/>
                <w:iCs w:val="0"/>
                <w:sz w:val="21"/>
                <w:szCs w:val="21"/>
              </w:rPr>
            </w:pPr>
          </w:p>
        </w:tc>
        <w:tc>
          <w:tcPr>
            <w:tcW w:w="1775" w:type="dxa"/>
            <w:vAlign w:val="center"/>
            <w:tcPrChange w:id="604" w:author="詹淑贝" w:date="2025-02-11T14:57:31Z">
              <w:tcPr>
                <w:tcW w:w="1705" w:type="dxa"/>
                <w:vAlign w:val="center"/>
              </w:tcPr>
            </w:tcPrChange>
          </w:tcPr>
          <w:p w14:paraId="4C84737C">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VAS疼痛评分</w:t>
            </w:r>
          </w:p>
        </w:tc>
        <w:tc>
          <w:tcPr>
            <w:tcW w:w="970" w:type="dxa"/>
            <w:vAlign w:val="center"/>
            <w:tcPrChange w:id="605" w:author="詹淑贝" w:date="2025-02-11T14:57:31Z">
              <w:tcPr>
                <w:tcW w:w="757" w:type="dxa"/>
                <w:vAlign w:val="center"/>
              </w:tcPr>
            </w:tcPrChange>
          </w:tcPr>
          <w:p w14:paraId="07032F63">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854" w:type="dxa"/>
            <w:vAlign w:val="center"/>
            <w:tcPrChange w:id="606" w:author="詹淑贝" w:date="2025-02-11T14:57:31Z">
              <w:tcPr>
                <w:tcW w:w="996" w:type="dxa"/>
                <w:vAlign w:val="center"/>
              </w:tcPr>
            </w:tcPrChange>
          </w:tcPr>
          <w:p w14:paraId="47D6F138">
            <w:pPr>
              <w:jc w:val="center"/>
              <w:rPr>
                <w:rFonts w:hint="default" w:ascii="Times New Roman" w:hAnsi="Times New Roman" w:eastAsia="宋体" w:cs="Times New Roman"/>
                <w:i w:val="0"/>
                <w:iCs w:val="0"/>
                <w:sz w:val="21"/>
                <w:szCs w:val="21"/>
              </w:rPr>
            </w:pPr>
          </w:p>
        </w:tc>
        <w:tc>
          <w:tcPr>
            <w:tcW w:w="1165" w:type="dxa"/>
            <w:vAlign w:val="center"/>
            <w:tcPrChange w:id="607" w:author="詹淑贝" w:date="2025-02-11T14:57:31Z">
              <w:tcPr>
                <w:tcW w:w="1119" w:type="dxa"/>
                <w:vAlign w:val="center"/>
              </w:tcPr>
            </w:tcPrChange>
          </w:tcPr>
          <w:p w14:paraId="2488C78B">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181" w:type="dxa"/>
            <w:vAlign w:val="center"/>
            <w:tcPrChange w:id="608" w:author="詹淑贝" w:date="2025-02-11T14:57:31Z">
              <w:tcPr>
                <w:tcW w:w="1048" w:type="dxa"/>
                <w:vAlign w:val="center"/>
              </w:tcPr>
            </w:tcPrChange>
          </w:tcPr>
          <w:p w14:paraId="2C81C3A5">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100" w:type="dxa"/>
            <w:vAlign w:val="center"/>
            <w:tcPrChange w:id="609" w:author="詹淑贝" w:date="2025-02-11T14:57:31Z">
              <w:tcPr>
                <w:tcW w:w="1057" w:type="dxa"/>
                <w:vAlign w:val="center"/>
              </w:tcPr>
            </w:tcPrChange>
          </w:tcPr>
          <w:p w14:paraId="48B9BEED">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200" w:type="dxa"/>
            <w:vAlign w:val="center"/>
            <w:tcPrChange w:id="610" w:author="詹淑贝" w:date="2025-02-11T14:57:31Z">
              <w:tcPr>
                <w:tcW w:w="937" w:type="dxa"/>
                <w:vAlign w:val="center"/>
              </w:tcPr>
            </w:tcPrChange>
          </w:tcPr>
          <w:p w14:paraId="00819A96">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r>
      <w:tr w14:paraId="17931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611" w:author="詹淑贝" w:date="2025-02-11T14:57:3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60" w:hRule="atLeast"/>
          <w:jc w:val="center"/>
          <w:trPrChange w:id="611" w:author="詹淑贝" w:date="2025-02-11T14:57:31Z">
            <w:trPr>
              <w:trHeight w:val="360" w:hRule="atLeast"/>
            </w:trPr>
          </w:trPrChange>
        </w:trPr>
        <w:tc>
          <w:tcPr>
            <w:tcW w:w="627" w:type="dxa"/>
            <w:vMerge w:val="continue"/>
            <w:vAlign w:val="center"/>
            <w:tcPrChange w:id="612" w:author="詹淑贝" w:date="2025-02-11T14:57:31Z">
              <w:tcPr>
                <w:tcW w:w="603" w:type="dxa"/>
                <w:vMerge w:val="continue"/>
                <w:vAlign w:val="center"/>
              </w:tcPr>
            </w:tcPrChange>
          </w:tcPr>
          <w:p w14:paraId="1DA4765A">
            <w:pPr>
              <w:rPr>
                <w:rFonts w:hint="default" w:ascii="Times New Roman" w:hAnsi="Times New Roman" w:eastAsia="宋体" w:cs="Times New Roman"/>
                <w:i w:val="0"/>
                <w:iCs w:val="0"/>
                <w:sz w:val="21"/>
                <w:szCs w:val="21"/>
              </w:rPr>
            </w:pPr>
          </w:p>
        </w:tc>
        <w:tc>
          <w:tcPr>
            <w:tcW w:w="1775" w:type="dxa"/>
            <w:vAlign w:val="center"/>
            <w:tcPrChange w:id="613" w:author="詹淑贝" w:date="2025-02-11T14:57:31Z">
              <w:tcPr>
                <w:tcW w:w="1705" w:type="dxa"/>
                <w:vAlign w:val="center"/>
              </w:tcPr>
            </w:tcPrChange>
          </w:tcPr>
          <w:p w14:paraId="75FB5430">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HRQoL健康相关生命质量</w:t>
            </w:r>
          </w:p>
        </w:tc>
        <w:tc>
          <w:tcPr>
            <w:tcW w:w="970" w:type="dxa"/>
            <w:vAlign w:val="center"/>
            <w:tcPrChange w:id="614" w:author="詹淑贝" w:date="2025-02-11T14:57:31Z">
              <w:tcPr>
                <w:tcW w:w="757" w:type="dxa"/>
                <w:vAlign w:val="center"/>
              </w:tcPr>
            </w:tcPrChange>
          </w:tcPr>
          <w:p w14:paraId="01AA3B19">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854" w:type="dxa"/>
            <w:vAlign w:val="center"/>
            <w:tcPrChange w:id="615" w:author="詹淑贝" w:date="2025-02-11T14:57:31Z">
              <w:tcPr>
                <w:tcW w:w="996" w:type="dxa"/>
                <w:vAlign w:val="center"/>
              </w:tcPr>
            </w:tcPrChange>
          </w:tcPr>
          <w:p w14:paraId="1CD65A7D">
            <w:pPr>
              <w:jc w:val="center"/>
              <w:rPr>
                <w:rFonts w:hint="default" w:ascii="Times New Roman" w:hAnsi="Times New Roman" w:eastAsia="宋体" w:cs="Times New Roman"/>
                <w:i w:val="0"/>
                <w:iCs w:val="0"/>
                <w:sz w:val="21"/>
                <w:szCs w:val="21"/>
              </w:rPr>
            </w:pPr>
          </w:p>
        </w:tc>
        <w:tc>
          <w:tcPr>
            <w:tcW w:w="1165" w:type="dxa"/>
            <w:vAlign w:val="center"/>
            <w:tcPrChange w:id="616" w:author="詹淑贝" w:date="2025-02-11T14:57:31Z">
              <w:tcPr>
                <w:tcW w:w="1119" w:type="dxa"/>
                <w:vAlign w:val="center"/>
              </w:tcPr>
            </w:tcPrChange>
          </w:tcPr>
          <w:p w14:paraId="4A7497D3">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181" w:type="dxa"/>
            <w:vAlign w:val="center"/>
            <w:tcPrChange w:id="617" w:author="詹淑贝" w:date="2025-02-11T14:57:31Z">
              <w:tcPr>
                <w:tcW w:w="1048" w:type="dxa"/>
                <w:vAlign w:val="center"/>
              </w:tcPr>
            </w:tcPrChange>
          </w:tcPr>
          <w:p w14:paraId="65AB0102">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100" w:type="dxa"/>
            <w:vAlign w:val="center"/>
            <w:tcPrChange w:id="618" w:author="詹淑贝" w:date="2025-02-11T14:57:31Z">
              <w:tcPr>
                <w:tcW w:w="1057" w:type="dxa"/>
                <w:vAlign w:val="center"/>
              </w:tcPr>
            </w:tcPrChange>
          </w:tcPr>
          <w:p w14:paraId="7833F6E5">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200" w:type="dxa"/>
            <w:vAlign w:val="center"/>
            <w:tcPrChange w:id="619" w:author="詹淑贝" w:date="2025-02-11T14:57:31Z">
              <w:tcPr>
                <w:tcW w:w="937" w:type="dxa"/>
                <w:vAlign w:val="center"/>
              </w:tcPr>
            </w:tcPrChange>
          </w:tcPr>
          <w:p w14:paraId="1C7C8B26">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r>
      <w:tr w14:paraId="5F55B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620" w:author="詹淑贝" w:date="2025-02-11T14:57:3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60" w:hRule="atLeast"/>
          <w:jc w:val="center"/>
          <w:trPrChange w:id="620" w:author="詹淑贝" w:date="2025-02-11T14:57:31Z">
            <w:trPr>
              <w:trHeight w:val="360" w:hRule="atLeast"/>
            </w:trPr>
          </w:trPrChange>
        </w:trPr>
        <w:tc>
          <w:tcPr>
            <w:tcW w:w="627" w:type="dxa"/>
            <w:vMerge w:val="continue"/>
            <w:vAlign w:val="center"/>
            <w:tcPrChange w:id="621" w:author="詹淑贝" w:date="2025-02-11T14:57:31Z">
              <w:tcPr>
                <w:tcW w:w="603" w:type="dxa"/>
                <w:vMerge w:val="continue"/>
                <w:vAlign w:val="center"/>
              </w:tcPr>
            </w:tcPrChange>
          </w:tcPr>
          <w:p w14:paraId="54D8E7CF">
            <w:pPr>
              <w:rPr>
                <w:rFonts w:hint="default" w:ascii="Times New Roman" w:hAnsi="Times New Roman" w:eastAsia="宋体" w:cs="Times New Roman"/>
                <w:i w:val="0"/>
                <w:iCs w:val="0"/>
                <w:sz w:val="21"/>
                <w:szCs w:val="21"/>
              </w:rPr>
            </w:pPr>
          </w:p>
        </w:tc>
        <w:tc>
          <w:tcPr>
            <w:tcW w:w="1775" w:type="dxa"/>
            <w:vAlign w:val="center"/>
            <w:tcPrChange w:id="622" w:author="詹淑贝" w:date="2025-02-11T14:57:31Z">
              <w:tcPr>
                <w:tcW w:w="1705" w:type="dxa"/>
                <w:vAlign w:val="center"/>
              </w:tcPr>
            </w:tcPrChange>
          </w:tcPr>
          <w:p w14:paraId="6541BBCC">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入选与排除标准</w:t>
            </w:r>
          </w:p>
        </w:tc>
        <w:tc>
          <w:tcPr>
            <w:tcW w:w="970" w:type="dxa"/>
            <w:vAlign w:val="center"/>
            <w:tcPrChange w:id="623" w:author="詹淑贝" w:date="2025-02-11T14:57:31Z">
              <w:tcPr>
                <w:tcW w:w="757" w:type="dxa"/>
                <w:vAlign w:val="center"/>
              </w:tcPr>
            </w:tcPrChange>
          </w:tcPr>
          <w:p w14:paraId="51089CB0">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854" w:type="dxa"/>
            <w:vAlign w:val="center"/>
            <w:tcPrChange w:id="624" w:author="詹淑贝" w:date="2025-02-11T14:57:31Z">
              <w:tcPr>
                <w:tcW w:w="996" w:type="dxa"/>
                <w:vAlign w:val="center"/>
              </w:tcPr>
            </w:tcPrChange>
          </w:tcPr>
          <w:p w14:paraId="070B8D18">
            <w:pPr>
              <w:jc w:val="center"/>
              <w:rPr>
                <w:rFonts w:hint="default" w:ascii="Times New Roman" w:hAnsi="Times New Roman" w:eastAsia="宋体" w:cs="Times New Roman"/>
                <w:i w:val="0"/>
                <w:iCs w:val="0"/>
                <w:sz w:val="21"/>
                <w:szCs w:val="21"/>
              </w:rPr>
            </w:pPr>
          </w:p>
        </w:tc>
        <w:tc>
          <w:tcPr>
            <w:tcW w:w="1165" w:type="dxa"/>
            <w:vAlign w:val="center"/>
            <w:tcPrChange w:id="625" w:author="詹淑贝" w:date="2025-02-11T14:57:31Z">
              <w:tcPr>
                <w:tcW w:w="1119" w:type="dxa"/>
                <w:vAlign w:val="center"/>
              </w:tcPr>
            </w:tcPrChange>
          </w:tcPr>
          <w:p w14:paraId="6A1B01F6">
            <w:pPr>
              <w:jc w:val="center"/>
              <w:rPr>
                <w:rFonts w:hint="default" w:ascii="Times New Roman" w:hAnsi="Times New Roman" w:eastAsia="宋体" w:cs="Times New Roman"/>
                <w:i w:val="0"/>
                <w:iCs w:val="0"/>
                <w:sz w:val="21"/>
                <w:szCs w:val="21"/>
              </w:rPr>
            </w:pPr>
          </w:p>
        </w:tc>
        <w:tc>
          <w:tcPr>
            <w:tcW w:w="1181" w:type="dxa"/>
            <w:vAlign w:val="center"/>
            <w:tcPrChange w:id="626" w:author="詹淑贝" w:date="2025-02-11T14:57:31Z">
              <w:tcPr>
                <w:tcW w:w="1048" w:type="dxa"/>
                <w:vAlign w:val="center"/>
              </w:tcPr>
            </w:tcPrChange>
          </w:tcPr>
          <w:p w14:paraId="327534D3">
            <w:pPr>
              <w:jc w:val="center"/>
              <w:rPr>
                <w:rFonts w:hint="default" w:ascii="Times New Roman" w:hAnsi="Times New Roman" w:eastAsia="宋体" w:cs="Times New Roman"/>
                <w:i w:val="0"/>
                <w:iCs w:val="0"/>
                <w:sz w:val="21"/>
                <w:szCs w:val="21"/>
              </w:rPr>
            </w:pPr>
          </w:p>
        </w:tc>
        <w:tc>
          <w:tcPr>
            <w:tcW w:w="1100" w:type="dxa"/>
            <w:vAlign w:val="center"/>
            <w:tcPrChange w:id="627" w:author="詹淑贝" w:date="2025-02-11T14:57:31Z">
              <w:tcPr>
                <w:tcW w:w="1057" w:type="dxa"/>
                <w:vAlign w:val="center"/>
              </w:tcPr>
            </w:tcPrChange>
          </w:tcPr>
          <w:p w14:paraId="13E35ED8">
            <w:pPr>
              <w:jc w:val="center"/>
              <w:rPr>
                <w:rFonts w:hint="default" w:ascii="Times New Roman" w:hAnsi="Times New Roman" w:eastAsia="宋体" w:cs="Times New Roman"/>
                <w:i w:val="0"/>
                <w:iCs w:val="0"/>
                <w:sz w:val="21"/>
                <w:szCs w:val="21"/>
              </w:rPr>
            </w:pPr>
          </w:p>
        </w:tc>
        <w:tc>
          <w:tcPr>
            <w:tcW w:w="1200" w:type="dxa"/>
            <w:vAlign w:val="center"/>
            <w:tcPrChange w:id="628" w:author="詹淑贝" w:date="2025-02-11T14:57:31Z">
              <w:tcPr>
                <w:tcW w:w="937" w:type="dxa"/>
                <w:vAlign w:val="center"/>
              </w:tcPr>
            </w:tcPrChange>
          </w:tcPr>
          <w:p w14:paraId="60F63908">
            <w:pPr>
              <w:jc w:val="center"/>
              <w:rPr>
                <w:rFonts w:hint="default" w:ascii="Times New Roman" w:hAnsi="Times New Roman" w:eastAsia="宋体" w:cs="Times New Roman"/>
                <w:i w:val="0"/>
                <w:iCs w:val="0"/>
                <w:sz w:val="21"/>
                <w:szCs w:val="21"/>
              </w:rPr>
            </w:pPr>
          </w:p>
        </w:tc>
      </w:tr>
      <w:tr w14:paraId="46A537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629" w:author="詹淑贝" w:date="2025-02-11T14:57:3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60" w:hRule="atLeast"/>
          <w:jc w:val="center"/>
          <w:trPrChange w:id="629" w:author="詹淑贝" w:date="2025-02-11T14:57:31Z">
            <w:trPr>
              <w:trHeight w:val="360" w:hRule="atLeast"/>
            </w:trPr>
          </w:trPrChange>
        </w:trPr>
        <w:tc>
          <w:tcPr>
            <w:tcW w:w="627" w:type="dxa"/>
            <w:vMerge w:val="continue"/>
            <w:vAlign w:val="center"/>
            <w:tcPrChange w:id="630" w:author="詹淑贝" w:date="2025-02-11T14:57:31Z">
              <w:tcPr>
                <w:tcW w:w="603" w:type="dxa"/>
                <w:vMerge w:val="continue"/>
                <w:vAlign w:val="center"/>
              </w:tcPr>
            </w:tcPrChange>
          </w:tcPr>
          <w:p w14:paraId="6684DDE9">
            <w:pPr>
              <w:rPr>
                <w:rFonts w:hint="default" w:ascii="Times New Roman" w:hAnsi="Times New Roman" w:eastAsia="宋体" w:cs="Times New Roman"/>
                <w:i w:val="0"/>
                <w:iCs w:val="0"/>
                <w:sz w:val="21"/>
                <w:szCs w:val="21"/>
              </w:rPr>
            </w:pPr>
          </w:p>
        </w:tc>
        <w:tc>
          <w:tcPr>
            <w:tcW w:w="1775" w:type="dxa"/>
            <w:vAlign w:val="center"/>
            <w:tcPrChange w:id="631" w:author="詹淑贝" w:date="2025-02-11T14:57:31Z">
              <w:tcPr>
                <w:tcW w:w="1705" w:type="dxa"/>
                <w:vAlign w:val="center"/>
              </w:tcPr>
            </w:tcPrChange>
          </w:tcPr>
          <w:p w14:paraId="2A85515D">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有效性评价</w:t>
            </w:r>
          </w:p>
        </w:tc>
        <w:tc>
          <w:tcPr>
            <w:tcW w:w="970" w:type="dxa"/>
            <w:vAlign w:val="center"/>
            <w:tcPrChange w:id="632" w:author="詹淑贝" w:date="2025-02-11T14:57:31Z">
              <w:tcPr>
                <w:tcW w:w="757" w:type="dxa"/>
                <w:vAlign w:val="center"/>
              </w:tcPr>
            </w:tcPrChange>
          </w:tcPr>
          <w:p w14:paraId="36135A6D">
            <w:pPr>
              <w:jc w:val="center"/>
              <w:rPr>
                <w:rFonts w:hint="default" w:ascii="Times New Roman" w:hAnsi="Times New Roman" w:eastAsia="宋体" w:cs="Times New Roman"/>
                <w:i w:val="0"/>
                <w:iCs w:val="0"/>
                <w:sz w:val="21"/>
                <w:szCs w:val="21"/>
              </w:rPr>
            </w:pPr>
          </w:p>
        </w:tc>
        <w:tc>
          <w:tcPr>
            <w:tcW w:w="854" w:type="dxa"/>
            <w:vAlign w:val="center"/>
            <w:tcPrChange w:id="633" w:author="詹淑贝" w:date="2025-02-11T14:57:31Z">
              <w:tcPr>
                <w:tcW w:w="996" w:type="dxa"/>
                <w:vAlign w:val="center"/>
              </w:tcPr>
            </w:tcPrChange>
          </w:tcPr>
          <w:p w14:paraId="32DAE78D">
            <w:pPr>
              <w:jc w:val="center"/>
              <w:rPr>
                <w:rFonts w:hint="default" w:ascii="Times New Roman" w:hAnsi="Times New Roman" w:eastAsia="宋体" w:cs="Times New Roman"/>
                <w:i w:val="0"/>
                <w:iCs w:val="0"/>
                <w:sz w:val="21"/>
                <w:szCs w:val="21"/>
              </w:rPr>
            </w:pPr>
          </w:p>
        </w:tc>
        <w:tc>
          <w:tcPr>
            <w:tcW w:w="1165" w:type="dxa"/>
            <w:vAlign w:val="center"/>
            <w:tcPrChange w:id="634" w:author="詹淑贝" w:date="2025-02-11T14:57:31Z">
              <w:tcPr>
                <w:tcW w:w="1119" w:type="dxa"/>
                <w:vAlign w:val="center"/>
              </w:tcPr>
            </w:tcPrChange>
          </w:tcPr>
          <w:p w14:paraId="06D2BD1A">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181" w:type="dxa"/>
            <w:vAlign w:val="center"/>
            <w:tcPrChange w:id="635" w:author="詹淑贝" w:date="2025-02-11T14:57:31Z">
              <w:tcPr>
                <w:tcW w:w="1048" w:type="dxa"/>
                <w:vAlign w:val="center"/>
              </w:tcPr>
            </w:tcPrChange>
          </w:tcPr>
          <w:p w14:paraId="6FFEE479">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100" w:type="dxa"/>
            <w:vAlign w:val="center"/>
            <w:tcPrChange w:id="636" w:author="詹淑贝" w:date="2025-02-11T14:57:31Z">
              <w:tcPr>
                <w:tcW w:w="1057" w:type="dxa"/>
                <w:vAlign w:val="center"/>
              </w:tcPr>
            </w:tcPrChange>
          </w:tcPr>
          <w:p w14:paraId="6A38DA58">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200" w:type="dxa"/>
            <w:vAlign w:val="center"/>
            <w:tcPrChange w:id="637" w:author="詹淑贝" w:date="2025-02-11T14:57:31Z">
              <w:tcPr>
                <w:tcW w:w="937" w:type="dxa"/>
                <w:vAlign w:val="center"/>
              </w:tcPr>
            </w:tcPrChange>
          </w:tcPr>
          <w:p w14:paraId="66E9188F">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r>
      <w:tr w14:paraId="63965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638" w:author="詹淑贝" w:date="2025-02-11T14:57:3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60" w:hRule="atLeast"/>
          <w:jc w:val="center"/>
          <w:trPrChange w:id="638" w:author="詹淑贝" w:date="2025-02-11T14:57:31Z">
            <w:trPr>
              <w:trHeight w:val="360" w:hRule="atLeast"/>
            </w:trPr>
          </w:trPrChange>
        </w:trPr>
        <w:tc>
          <w:tcPr>
            <w:tcW w:w="627" w:type="dxa"/>
            <w:vMerge w:val="continue"/>
            <w:vAlign w:val="center"/>
            <w:tcPrChange w:id="639" w:author="詹淑贝" w:date="2025-02-11T14:57:31Z">
              <w:tcPr>
                <w:tcW w:w="603" w:type="dxa"/>
                <w:vMerge w:val="continue"/>
                <w:vAlign w:val="center"/>
              </w:tcPr>
            </w:tcPrChange>
          </w:tcPr>
          <w:p w14:paraId="07352C4C">
            <w:pPr>
              <w:rPr>
                <w:rFonts w:hint="default" w:ascii="Times New Roman" w:hAnsi="Times New Roman" w:eastAsia="宋体" w:cs="Times New Roman"/>
                <w:i w:val="0"/>
                <w:iCs w:val="0"/>
                <w:sz w:val="21"/>
                <w:szCs w:val="21"/>
              </w:rPr>
            </w:pPr>
          </w:p>
        </w:tc>
        <w:tc>
          <w:tcPr>
            <w:tcW w:w="1775" w:type="dxa"/>
            <w:vAlign w:val="center"/>
            <w:tcPrChange w:id="640" w:author="詹淑贝" w:date="2025-02-11T14:57:31Z">
              <w:tcPr>
                <w:tcW w:w="1705" w:type="dxa"/>
                <w:vAlign w:val="center"/>
              </w:tcPr>
            </w:tcPrChange>
          </w:tcPr>
          <w:p w14:paraId="25A7135C">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临床安全性评价</w:t>
            </w:r>
          </w:p>
        </w:tc>
        <w:tc>
          <w:tcPr>
            <w:tcW w:w="970" w:type="dxa"/>
            <w:vAlign w:val="center"/>
            <w:tcPrChange w:id="641" w:author="詹淑贝" w:date="2025-02-11T14:57:31Z">
              <w:tcPr>
                <w:tcW w:w="757" w:type="dxa"/>
                <w:vAlign w:val="center"/>
              </w:tcPr>
            </w:tcPrChange>
          </w:tcPr>
          <w:p w14:paraId="54B05989">
            <w:pPr>
              <w:jc w:val="center"/>
              <w:rPr>
                <w:rFonts w:hint="default" w:ascii="Times New Roman" w:hAnsi="Times New Roman" w:eastAsia="宋体" w:cs="Times New Roman"/>
                <w:i w:val="0"/>
                <w:iCs w:val="0"/>
                <w:sz w:val="21"/>
                <w:szCs w:val="21"/>
              </w:rPr>
            </w:pPr>
          </w:p>
        </w:tc>
        <w:tc>
          <w:tcPr>
            <w:tcW w:w="854" w:type="dxa"/>
            <w:vAlign w:val="center"/>
            <w:tcPrChange w:id="642" w:author="詹淑贝" w:date="2025-02-11T14:57:31Z">
              <w:tcPr>
                <w:tcW w:w="996" w:type="dxa"/>
                <w:vAlign w:val="center"/>
              </w:tcPr>
            </w:tcPrChange>
          </w:tcPr>
          <w:p w14:paraId="44843B58">
            <w:pPr>
              <w:jc w:val="center"/>
              <w:rPr>
                <w:rFonts w:hint="default" w:ascii="Times New Roman" w:hAnsi="Times New Roman" w:eastAsia="宋体" w:cs="Times New Roman"/>
                <w:i w:val="0"/>
                <w:iCs w:val="0"/>
                <w:sz w:val="21"/>
                <w:szCs w:val="21"/>
              </w:rPr>
            </w:pPr>
          </w:p>
        </w:tc>
        <w:tc>
          <w:tcPr>
            <w:tcW w:w="1165" w:type="dxa"/>
            <w:vAlign w:val="center"/>
            <w:tcPrChange w:id="643" w:author="詹淑贝" w:date="2025-02-11T14:57:31Z">
              <w:tcPr>
                <w:tcW w:w="1119" w:type="dxa"/>
                <w:vAlign w:val="center"/>
              </w:tcPr>
            </w:tcPrChange>
          </w:tcPr>
          <w:p w14:paraId="7449AF16">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181" w:type="dxa"/>
            <w:vAlign w:val="center"/>
            <w:tcPrChange w:id="644" w:author="詹淑贝" w:date="2025-02-11T14:57:31Z">
              <w:tcPr>
                <w:tcW w:w="1048" w:type="dxa"/>
                <w:vAlign w:val="center"/>
              </w:tcPr>
            </w:tcPrChange>
          </w:tcPr>
          <w:p w14:paraId="3F628CC6">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100" w:type="dxa"/>
            <w:vAlign w:val="center"/>
            <w:tcPrChange w:id="645" w:author="詹淑贝" w:date="2025-02-11T14:57:31Z">
              <w:tcPr>
                <w:tcW w:w="1057" w:type="dxa"/>
                <w:vAlign w:val="center"/>
              </w:tcPr>
            </w:tcPrChange>
          </w:tcPr>
          <w:p w14:paraId="0F75B90D">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200" w:type="dxa"/>
            <w:vAlign w:val="center"/>
            <w:tcPrChange w:id="646" w:author="詹淑贝" w:date="2025-02-11T14:57:31Z">
              <w:tcPr>
                <w:tcW w:w="937" w:type="dxa"/>
                <w:vAlign w:val="center"/>
              </w:tcPr>
            </w:tcPrChange>
          </w:tcPr>
          <w:p w14:paraId="365905C3">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r>
      <w:tr w14:paraId="2DF1C1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647" w:author="詹淑贝" w:date="2025-02-11T14:57:3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60" w:hRule="atLeast"/>
          <w:jc w:val="center"/>
          <w:trPrChange w:id="647" w:author="詹淑贝" w:date="2025-02-11T14:57:31Z">
            <w:trPr>
              <w:trHeight w:val="360" w:hRule="atLeast"/>
            </w:trPr>
          </w:trPrChange>
        </w:trPr>
        <w:tc>
          <w:tcPr>
            <w:tcW w:w="627" w:type="dxa"/>
            <w:shd w:val="clear" w:color="auto" w:fill="B8CCE4"/>
            <w:vAlign w:val="center"/>
            <w:tcPrChange w:id="648" w:author="詹淑贝" w:date="2025-02-11T14:57:31Z">
              <w:tcPr>
                <w:tcW w:w="603" w:type="dxa"/>
                <w:shd w:val="clear" w:color="auto" w:fill="B8CCE4"/>
                <w:vAlign w:val="center"/>
              </w:tcPr>
            </w:tcPrChange>
          </w:tcPr>
          <w:p w14:paraId="232326A3">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color w:val="000000" w:themeColor="text1"/>
                <w:sz w:val="21"/>
                <w:szCs w:val="21"/>
                <w14:textFill>
                  <w14:solidFill>
                    <w14:schemeClr w14:val="tx1"/>
                  </w14:solidFill>
                </w14:textFill>
              </w:rPr>
              <w:t>4</w:t>
            </w:r>
          </w:p>
        </w:tc>
        <w:tc>
          <w:tcPr>
            <w:tcW w:w="1775" w:type="dxa"/>
            <w:vAlign w:val="center"/>
            <w:tcPrChange w:id="649" w:author="詹淑贝" w:date="2025-02-11T14:57:31Z">
              <w:tcPr>
                <w:tcW w:w="1705" w:type="dxa"/>
                <w:vAlign w:val="center"/>
              </w:tcPr>
            </w:tcPrChange>
          </w:tcPr>
          <w:p w14:paraId="7A2633CE">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不良事件监测</w:t>
            </w:r>
          </w:p>
        </w:tc>
        <w:tc>
          <w:tcPr>
            <w:tcW w:w="970" w:type="dxa"/>
            <w:vAlign w:val="center"/>
            <w:tcPrChange w:id="650" w:author="詹淑贝" w:date="2025-02-11T14:57:31Z">
              <w:tcPr>
                <w:tcW w:w="757" w:type="dxa"/>
                <w:vAlign w:val="center"/>
              </w:tcPr>
            </w:tcPrChange>
          </w:tcPr>
          <w:p w14:paraId="279A024C">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854" w:type="dxa"/>
            <w:vAlign w:val="center"/>
            <w:tcPrChange w:id="651" w:author="詹淑贝" w:date="2025-02-11T14:57:31Z">
              <w:tcPr>
                <w:tcW w:w="996" w:type="dxa"/>
                <w:vAlign w:val="center"/>
              </w:tcPr>
            </w:tcPrChange>
          </w:tcPr>
          <w:p w14:paraId="08A7320E">
            <w:pPr>
              <w:jc w:val="center"/>
              <w:rPr>
                <w:rFonts w:hint="default" w:ascii="Times New Roman" w:hAnsi="Times New Roman" w:eastAsia="宋体" w:cs="Times New Roman"/>
                <w:i w:val="0"/>
                <w:iCs w:val="0"/>
                <w:sz w:val="21"/>
                <w:szCs w:val="21"/>
              </w:rPr>
            </w:pPr>
          </w:p>
        </w:tc>
        <w:tc>
          <w:tcPr>
            <w:tcW w:w="1165" w:type="dxa"/>
            <w:vAlign w:val="center"/>
            <w:tcPrChange w:id="652" w:author="詹淑贝" w:date="2025-02-11T14:57:31Z">
              <w:tcPr>
                <w:tcW w:w="1119" w:type="dxa"/>
                <w:vAlign w:val="center"/>
              </w:tcPr>
            </w:tcPrChange>
          </w:tcPr>
          <w:p w14:paraId="1F7DD755">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181" w:type="dxa"/>
            <w:vAlign w:val="center"/>
            <w:tcPrChange w:id="653" w:author="詹淑贝" w:date="2025-02-11T14:57:31Z">
              <w:tcPr>
                <w:tcW w:w="1048" w:type="dxa"/>
                <w:vAlign w:val="center"/>
              </w:tcPr>
            </w:tcPrChange>
          </w:tcPr>
          <w:p w14:paraId="3FCB5961">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100" w:type="dxa"/>
            <w:vAlign w:val="center"/>
            <w:tcPrChange w:id="654" w:author="詹淑贝" w:date="2025-02-11T14:57:31Z">
              <w:tcPr>
                <w:tcW w:w="1057" w:type="dxa"/>
                <w:vAlign w:val="center"/>
              </w:tcPr>
            </w:tcPrChange>
          </w:tcPr>
          <w:p w14:paraId="1AB54742">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200" w:type="dxa"/>
            <w:vAlign w:val="center"/>
            <w:tcPrChange w:id="655" w:author="詹淑贝" w:date="2025-02-11T14:57:31Z">
              <w:tcPr>
                <w:tcW w:w="937" w:type="dxa"/>
                <w:vAlign w:val="center"/>
              </w:tcPr>
            </w:tcPrChange>
          </w:tcPr>
          <w:p w14:paraId="0824A3B2">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r>
      <w:tr w14:paraId="5914D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656" w:author="詹淑贝" w:date="2025-02-11T14:57:3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60" w:hRule="atLeast"/>
          <w:jc w:val="center"/>
          <w:trPrChange w:id="656" w:author="詹淑贝" w:date="2025-02-11T14:57:31Z">
            <w:trPr>
              <w:trHeight w:val="360" w:hRule="atLeast"/>
            </w:trPr>
          </w:trPrChange>
        </w:trPr>
        <w:tc>
          <w:tcPr>
            <w:tcW w:w="627" w:type="dxa"/>
            <w:shd w:val="clear" w:color="auto" w:fill="B8CCE4"/>
            <w:vAlign w:val="center"/>
            <w:tcPrChange w:id="657" w:author="詹淑贝" w:date="2025-02-11T14:57:31Z">
              <w:tcPr>
                <w:tcW w:w="603" w:type="dxa"/>
                <w:shd w:val="clear" w:color="auto" w:fill="B8CCE4"/>
                <w:vAlign w:val="center"/>
              </w:tcPr>
            </w:tcPrChange>
          </w:tcPr>
          <w:p w14:paraId="6B84A3F9">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color w:val="000000" w:themeColor="text1"/>
                <w:sz w:val="21"/>
                <w:szCs w:val="21"/>
                <w14:textFill>
                  <w14:solidFill>
                    <w14:schemeClr w14:val="tx1"/>
                  </w14:solidFill>
                </w14:textFill>
              </w:rPr>
              <w:t>5</w:t>
            </w:r>
          </w:p>
        </w:tc>
        <w:tc>
          <w:tcPr>
            <w:tcW w:w="1775" w:type="dxa"/>
            <w:vAlign w:val="center"/>
            <w:tcPrChange w:id="658" w:author="詹淑贝" w:date="2025-02-11T14:57:31Z">
              <w:tcPr>
                <w:tcW w:w="1705" w:type="dxa"/>
                <w:vAlign w:val="center"/>
              </w:tcPr>
            </w:tcPrChange>
          </w:tcPr>
          <w:p w14:paraId="59413A8E">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方案偏离记录</w:t>
            </w:r>
          </w:p>
        </w:tc>
        <w:tc>
          <w:tcPr>
            <w:tcW w:w="970" w:type="dxa"/>
            <w:vAlign w:val="center"/>
            <w:tcPrChange w:id="659" w:author="詹淑贝" w:date="2025-02-11T14:57:31Z">
              <w:tcPr>
                <w:tcW w:w="757" w:type="dxa"/>
                <w:vAlign w:val="center"/>
              </w:tcPr>
            </w:tcPrChange>
          </w:tcPr>
          <w:p w14:paraId="6BBEEA1E">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854" w:type="dxa"/>
            <w:vAlign w:val="center"/>
            <w:tcPrChange w:id="660" w:author="詹淑贝" w:date="2025-02-11T14:57:31Z">
              <w:tcPr>
                <w:tcW w:w="996" w:type="dxa"/>
                <w:vAlign w:val="center"/>
              </w:tcPr>
            </w:tcPrChange>
          </w:tcPr>
          <w:p w14:paraId="4922D9F8">
            <w:pPr>
              <w:jc w:val="center"/>
              <w:rPr>
                <w:rFonts w:hint="default" w:ascii="Times New Roman" w:hAnsi="Times New Roman" w:eastAsia="宋体" w:cs="Times New Roman"/>
                <w:i w:val="0"/>
                <w:iCs w:val="0"/>
                <w:sz w:val="21"/>
                <w:szCs w:val="21"/>
              </w:rPr>
            </w:pPr>
          </w:p>
        </w:tc>
        <w:tc>
          <w:tcPr>
            <w:tcW w:w="1165" w:type="dxa"/>
            <w:vAlign w:val="center"/>
            <w:tcPrChange w:id="661" w:author="詹淑贝" w:date="2025-02-11T14:57:31Z">
              <w:tcPr>
                <w:tcW w:w="1119" w:type="dxa"/>
                <w:vAlign w:val="center"/>
              </w:tcPr>
            </w:tcPrChange>
          </w:tcPr>
          <w:p w14:paraId="36B7823D">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181" w:type="dxa"/>
            <w:vAlign w:val="center"/>
            <w:tcPrChange w:id="662" w:author="詹淑贝" w:date="2025-02-11T14:57:31Z">
              <w:tcPr>
                <w:tcW w:w="1048" w:type="dxa"/>
                <w:vAlign w:val="center"/>
              </w:tcPr>
            </w:tcPrChange>
          </w:tcPr>
          <w:p w14:paraId="39732C2E">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100" w:type="dxa"/>
            <w:vAlign w:val="center"/>
            <w:tcPrChange w:id="663" w:author="詹淑贝" w:date="2025-02-11T14:57:31Z">
              <w:tcPr>
                <w:tcW w:w="1057" w:type="dxa"/>
                <w:vAlign w:val="center"/>
              </w:tcPr>
            </w:tcPrChange>
          </w:tcPr>
          <w:p w14:paraId="5F8ED865">
            <w:pPr>
              <w:jc w:val="center"/>
              <w:rPr>
                <w:rFonts w:hint="default" w:ascii="Times New Roman" w:hAnsi="Times New Roman" w:eastAsia="宋体" w:cs="Times New Roman"/>
                <w:i w:val="0"/>
                <w:iCs w:val="0"/>
                <w:sz w:val="21"/>
                <w:szCs w:val="21"/>
                <w:lang w:eastAsia="zh-CN"/>
              </w:rPr>
            </w:pPr>
            <w:r>
              <w:rPr>
                <w:rFonts w:hint="default" w:ascii="Times New Roman" w:hAnsi="Times New Roman" w:eastAsia="宋体" w:cs="Times New Roman"/>
                <w:i w:val="0"/>
                <w:iCs w:val="0"/>
                <w:sz w:val="21"/>
                <w:szCs w:val="21"/>
              </w:rPr>
              <w:t>×</w:t>
            </w:r>
          </w:p>
        </w:tc>
        <w:tc>
          <w:tcPr>
            <w:tcW w:w="1200" w:type="dxa"/>
            <w:vAlign w:val="center"/>
            <w:tcPrChange w:id="664" w:author="詹淑贝" w:date="2025-02-11T14:57:31Z">
              <w:tcPr>
                <w:tcW w:w="937" w:type="dxa"/>
                <w:vAlign w:val="center"/>
              </w:tcPr>
            </w:tcPrChange>
          </w:tcPr>
          <w:p w14:paraId="3C6AF237">
            <w:pPr>
              <w:jc w:val="center"/>
              <w:rPr>
                <w:rFonts w:hint="default" w:ascii="Times New Roman" w:hAnsi="Times New Roman" w:eastAsia="宋体" w:cs="Times New Roman"/>
                <w:i w:val="0"/>
                <w:iCs w:val="0"/>
                <w:sz w:val="21"/>
                <w:szCs w:val="21"/>
              </w:rPr>
            </w:pPr>
            <w:r>
              <w:rPr>
                <w:rFonts w:hint="default" w:ascii="Times New Roman" w:hAnsi="Times New Roman" w:eastAsia="宋体" w:cs="Times New Roman"/>
                <w:i w:val="0"/>
                <w:iCs w:val="0"/>
                <w:sz w:val="21"/>
                <w:szCs w:val="21"/>
              </w:rPr>
              <w:t>×</w:t>
            </w:r>
          </w:p>
        </w:tc>
      </w:tr>
    </w:tbl>
    <w:p w14:paraId="5A59CFA5">
      <w:pPr>
        <w:spacing w:line="400" w:lineRule="exact"/>
        <w:jc w:val="left"/>
        <w:rPr>
          <w:del w:id="665" w:author="詹淑贝" w:date="2025-02-11T14:57:01Z"/>
        </w:rPr>
      </w:pPr>
    </w:p>
    <w:p w14:paraId="32D95FF8">
      <w:pPr>
        <w:rPr>
          <w:del w:id="666" w:author="詹淑贝" w:date="2025-02-11T14:58:25Z"/>
        </w:rPr>
      </w:pPr>
    </w:p>
    <w:p w14:paraId="64DACEDF">
      <w:pPr>
        <w:spacing w:line="400" w:lineRule="exact"/>
        <w:ind w:firstLine="0"/>
        <w:jc w:val="left"/>
        <w:rPr>
          <w:color w:val="FF0000"/>
          <w:szCs w:val="21"/>
        </w:rPr>
        <w:pPrChange w:id="667" w:author="詹淑贝" w:date="2025-02-11T14:58:24Z">
          <w:pPr>
            <w:spacing w:line="400" w:lineRule="exact"/>
            <w:ind w:firstLine="420"/>
            <w:jc w:val="left"/>
          </w:pPr>
        </w:pPrChange>
      </w:pPr>
    </w:p>
    <w:p w14:paraId="74E8C278">
      <w:pPr>
        <w:spacing w:line="400" w:lineRule="exact"/>
        <w:jc w:val="left"/>
        <w:rPr>
          <w:rFonts w:hint="default" w:ascii="Times New Roman" w:hAnsi="Times New Roman" w:cs="Times New Roman"/>
          <w:b/>
          <w:bCs/>
          <w:szCs w:val="21"/>
        </w:rPr>
      </w:pPr>
      <w:r>
        <w:rPr>
          <w:rFonts w:hint="default" w:ascii="Times New Roman" w:hAnsi="Times New Roman" w:cs="Times New Roman"/>
          <w:b/>
          <w:bCs/>
          <w:szCs w:val="21"/>
        </w:rPr>
        <w:t>四、样本量计算</w:t>
      </w:r>
    </w:p>
    <w:p w14:paraId="0B3F6443">
      <w:pPr>
        <w:pStyle w:val="10"/>
        <w:spacing w:line="400" w:lineRule="exact"/>
        <w:ind w:firstLine="420" w:firstLineChars="200"/>
        <w:jc w:val="left"/>
        <w:rPr>
          <w:rFonts w:hint="default" w:ascii="Times New Roman" w:hAnsi="Times New Roman" w:cs="Times New Roman"/>
        </w:rPr>
        <w:pPrChange w:id="668" w:author="詹淑贝" w:date="2025-02-11T14:58:34Z">
          <w:pPr>
            <w:pStyle w:val="10"/>
            <w:spacing w:line="400" w:lineRule="exact"/>
            <w:ind w:firstLineChars="0"/>
            <w:jc w:val="left"/>
          </w:pPr>
        </w:pPrChange>
      </w:pPr>
      <w:r>
        <w:rPr>
          <w:rFonts w:hint="default" w:ascii="Times New Roman" w:hAnsi="Times New Roman" w:cs="Times New Roman"/>
        </w:rPr>
        <w:t>假设本研究团队</w:t>
      </w:r>
      <w:del w:id="669" w:author="詹淑贝" w:date="2025-02-11T14:58:47Z">
        <w:r>
          <w:rPr>
            <w:rFonts w:hint="default" w:ascii="Times New Roman" w:hAnsi="Times New Roman" w:cs="Times New Roman"/>
            <w:lang w:val="en-US"/>
          </w:rPr>
          <w:delText>希望检测</w:delText>
        </w:r>
      </w:del>
      <w:ins w:id="670" w:author="詹淑贝" w:date="2025-02-11T14:58:48Z">
        <w:r>
          <w:rPr>
            <w:rFonts w:hint="eastAsia" w:ascii="Times New Roman" w:hAnsi="Times New Roman" w:cs="Times New Roman"/>
            <w:lang w:val="en-US" w:eastAsia="zh-CN"/>
          </w:rPr>
          <w:t>预期</w:t>
        </w:r>
      </w:ins>
      <w:ins w:id="671" w:author="詹淑贝" w:date="2025-02-11T14:58:49Z">
        <w:r>
          <w:rPr>
            <w:rFonts w:hint="eastAsia" w:ascii="Times New Roman" w:hAnsi="Times New Roman" w:cs="Times New Roman"/>
            <w:lang w:val="en-US" w:eastAsia="zh-CN"/>
          </w:rPr>
          <w:t>得</w:t>
        </w:r>
      </w:ins>
      <w:r>
        <w:rPr>
          <w:rFonts w:hint="default" w:ascii="Times New Roman" w:hAnsi="Times New Roman" w:cs="Times New Roman"/>
        </w:rPr>
        <w:t>到的效应值为0.5，显著性水平为0.05，并且本研究团队</w:t>
      </w:r>
      <w:del w:id="672" w:author="詹淑贝" w:date="2025-02-11T14:58:55Z">
        <w:r>
          <w:rPr>
            <w:rFonts w:hint="default" w:ascii="Times New Roman" w:hAnsi="Times New Roman" w:cs="Times New Roman"/>
            <w:lang w:val="en-US"/>
          </w:rPr>
          <w:delText>希望</w:delText>
        </w:r>
      </w:del>
      <w:ins w:id="673" w:author="詹淑贝" w:date="2025-02-11T14:58:56Z">
        <w:r>
          <w:rPr>
            <w:rFonts w:hint="eastAsia" w:ascii="Times New Roman" w:hAnsi="Times New Roman" w:cs="Times New Roman"/>
            <w:lang w:val="en-US" w:eastAsia="zh-CN"/>
          </w:rPr>
          <w:t>预期</w:t>
        </w:r>
      </w:ins>
      <w:r>
        <w:rPr>
          <w:rFonts w:hint="default" w:ascii="Times New Roman" w:hAnsi="Times New Roman" w:cs="Times New Roman"/>
        </w:rPr>
        <w:t>达到80%的统计功效。计算得到的结果为每组需要64名</w:t>
      </w:r>
      <w:del w:id="674" w:author="詹淑贝" w:date="2025-02-11T14:46:44Z">
        <w:r>
          <w:rPr>
            <w:rFonts w:hint="default" w:ascii="Times New Roman" w:hAnsi="Times New Roman" w:cs="Times New Roman"/>
          </w:rPr>
          <w:delText>患者</w:delText>
        </w:r>
      </w:del>
      <w:ins w:id="675" w:author="詹淑贝" w:date="2025-02-11T14:46:44Z">
        <w:r>
          <w:rPr>
            <w:rFonts w:hint="eastAsia" w:ascii="Times New Roman" w:hAnsi="Times New Roman" w:cs="Times New Roman"/>
            <w:lang w:eastAsia="zh-CN"/>
          </w:rPr>
          <w:t>受试者</w:t>
        </w:r>
      </w:ins>
      <w:r>
        <w:rPr>
          <w:rFonts w:hint="default" w:ascii="Times New Roman" w:hAnsi="Times New Roman" w:cs="Times New Roman"/>
        </w:rPr>
        <w:t>。假设失访率为20%，那么本研究团队需要增加每组的样本量以确保有足够的有效数据。在这种情况下，每组应该有64/(1-0.2)=80名</w:t>
      </w:r>
      <w:del w:id="676" w:author="詹淑贝" w:date="2025-02-11T14:46:45Z">
        <w:r>
          <w:rPr>
            <w:rFonts w:hint="default" w:ascii="Times New Roman" w:hAnsi="Times New Roman" w:cs="Times New Roman"/>
          </w:rPr>
          <w:delText>患者</w:delText>
        </w:r>
      </w:del>
      <w:ins w:id="677" w:author="詹淑贝" w:date="2025-02-11T14:46:45Z">
        <w:r>
          <w:rPr>
            <w:rFonts w:hint="eastAsia" w:ascii="Times New Roman" w:hAnsi="Times New Roman" w:cs="Times New Roman"/>
            <w:lang w:eastAsia="zh-CN"/>
          </w:rPr>
          <w:t>受试者</w:t>
        </w:r>
      </w:ins>
      <w:r>
        <w:rPr>
          <w:rFonts w:hint="default" w:ascii="Times New Roman" w:hAnsi="Times New Roman" w:cs="Times New Roman"/>
        </w:rPr>
        <w:t>。因此，总样本量为A组和B组的总和，即80+80=160名</w:t>
      </w:r>
      <w:del w:id="678" w:author="詹淑贝" w:date="2025-02-11T14:46:46Z">
        <w:r>
          <w:rPr>
            <w:rFonts w:hint="default" w:ascii="Times New Roman" w:hAnsi="Times New Roman" w:cs="Times New Roman"/>
          </w:rPr>
          <w:delText>患者</w:delText>
        </w:r>
      </w:del>
      <w:ins w:id="679" w:author="詹淑贝" w:date="2025-02-11T14:46:46Z">
        <w:r>
          <w:rPr>
            <w:rFonts w:hint="eastAsia" w:ascii="Times New Roman" w:hAnsi="Times New Roman" w:cs="Times New Roman"/>
            <w:lang w:eastAsia="zh-CN"/>
          </w:rPr>
          <w:t>受试者</w:t>
        </w:r>
      </w:ins>
      <w:r>
        <w:rPr>
          <w:rFonts w:hint="default" w:ascii="Times New Roman" w:hAnsi="Times New Roman" w:cs="Times New Roman"/>
        </w:rPr>
        <w:t>。按照第一、第二阶段计划，招募</w:t>
      </w:r>
      <w:del w:id="680" w:author="詹淑贝" w:date="2025-02-11T14:46:47Z">
        <w:r>
          <w:rPr>
            <w:rFonts w:hint="default" w:ascii="Times New Roman" w:hAnsi="Times New Roman" w:cs="Times New Roman"/>
          </w:rPr>
          <w:delText>患者</w:delText>
        </w:r>
      </w:del>
      <w:ins w:id="681" w:author="詹淑贝" w:date="2025-02-11T14:46:47Z">
        <w:r>
          <w:rPr>
            <w:rFonts w:hint="eastAsia" w:ascii="Times New Roman" w:hAnsi="Times New Roman" w:cs="Times New Roman"/>
            <w:lang w:eastAsia="zh-CN"/>
          </w:rPr>
          <w:t>受试者</w:t>
        </w:r>
      </w:ins>
      <w:r>
        <w:rPr>
          <w:rFonts w:hint="default" w:ascii="Times New Roman" w:hAnsi="Times New Roman" w:cs="Times New Roman"/>
        </w:rPr>
        <w:t>数大于计算所得样本量。</w:t>
      </w:r>
    </w:p>
    <w:p w14:paraId="117500D3">
      <w:pPr>
        <w:pStyle w:val="10"/>
        <w:spacing w:line="400" w:lineRule="exact"/>
        <w:ind w:firstLine="0" w:firstLineChars="0"/>
        <w:jc w:val="left"/>
        <w:rPr>
          <w:rFonts w:hint="default" w:ascii="Times New Roman" w:hAnsi="Times New Roman" w:cs="Times New Roman"/>
          <w:color w:val="FF0000"/>
          <w:szCs w:val="21"/>
        </w:rPr>
      </w:pPr>
    </w:p>
    <w:p w14:paraId="6E9D655F">
      <w:pPr>
        <w:pStyle w:val="10"/>
        <w:spacing w:line="400" w:lineRule="exact"/>
        <w:ind w:firstLine="0" w:firstLineChars="0"/>
        <w:jc w:val="left"/>
        <w:rPr>
          <w:rFonts w:hint="default" w:ascii="Times New Roman" w:hAnsi="Times New Roman" w:cs="Times New Roman"/>
          <w:szCs w:val="21"/>
        </w:rPr>
      </w:pPr>
      <w:r>
        <w:rPr>
          <w:rFonts w:hint="default" w:ascii="Times New Roman" w:hAnsi="Times New Roman" w:cs="Times New Roman"/>
          <w:b/>
          <w:bCs/>
          <w:szCs w:val="21"/>
        </w:rPr>
        <w:t>五、数据管理和保密</w:t>
      </w:r>
    </w:p>
    <w:p w14:paraId="7B03BE6A">
      <w:pPr>
        <w:spacing w:line="400" w:lineRule="exact"/>
        <w:ind w:firstLine="420"/>
        <w:jc w:val="left"/>
        <w:rPr>
          <w:rFonts w:hint="default" w:ascii="Times New Roman" w:hAnsi="Times New Roman" w:cs="Times New Roman"/>
          <w:szCs w:val="21"/>
        </w:rPr>
      </w:pPr>
      <w:r>
        <w:rPr>
          <w:rFonts w:hint="default" w:ascii="Times New Roman" w:hAnsi="Times New Roman" w:cs="Times New Roman"/>
          <w:szCs w:val="21"/>
        </w:rPr>
        <w:t>①数据录入与管理的相关设计与说明</w:t>
      </w:r>
    </w:p>
    <w:p w14:paraId="2746DE5B">
      <w:pPr>
        <w:spacing w:line="400" w:lineRule="exact"/>
        <w:ind w:firstLine="420"/>
        <w:jc w:val="left"/>
        <w:rPr>
          <w:rFonts w:hint="default" w:ascii="Times New Roman" w:hAnsi="Times New Roman" w:cs="Times New Roman"/>
          <w:szCs w:val="21"/>
        </w:rPr>
      </w:pPr>
      <w:r>
        <w:rPr>
          <w:rFonts w:hint="default" w:ascii="Times New Roman" w:hAnsi="Times New Roman" w:cs="Times New Roman"/>
          <w:szCs w:val="21"/>
        </w:rPr>
        <w:t>在本研究中，本研究团队将采用电子数据录入和管理系统。所有研究人员将被培训以确保熟悉数据录入系统的操作。每位受试者将被分配一个唯一的编号，以便在整个研究过程中跟踪其数据。收集的数据将定期进行质量检查，以确保数据的准确性和完整性。同时，本研究团队将定期备份数据以防止数据丢失。</w:t>
      </w:r>
    </w:p>
    <w:p w14:paraId="64CD11D0">
      <w:pPr>
        <w:spacing w:line="400" w:lineRule="exact"/>
        <w:ind w:firstLine="420"/>
        <w:jc w:val="left"/>
        <w:rPr>
          <w:rFonts w:hint="default" w:ascii="Times New Roman" w:hAnsi="Times New Roman" w:cs="Times New Roman"/>
          <w:szCs w:val="21"/>
        </w:rPr>
      </w:pPr>
      <w:r>
        <w:rPr>
          <w:rFonts w:hint="default" w:ascii="Times New Roman" w:hAnsi="Times New Roman" w:cs="Times New Roman"/>
          <w:szCs w:val="21"/>
        </w:rPr>
        <w:t>②受试者数据的保密措施。</w:t>
      </w:r>
    </w:p>
    <w:p w14:paraId="09464BCB">
      <w:pPr>
        <w:spacing w:line="400" w:lineRule="exact"/>
        <w:ind w:firstLine="420"/>
        <w:jc w:val="left"/>
        <w:rPr>
          <w:ins w:id="682" w:author="詹淑贝" w:date="2025-02-11T14:59:42Z"/>
          <w:rFonts w:hint="default" w:ascii="Times New Roman" w:hAnsi="Times New Roman" w:eastAsia="MS Mincho" w:cs="Times New Roman"/>
          <w:spacing w:val="2"/>
          <w:shd w:val="clear" w:color="auto" w:fill="FFFFFF"/>
        </w:rPr>
      </w:pPr>
      <w:r>
        <w:rPr>
          <w:rFonts w:hint="default" w:ascii="Times New Roman" w:hAnsi="Times New Roman" w:cs="Times New Roman"/>
          <w:spacing w:val="2"/>
          <w:shd w:val="clear" w:color="auto" w:fill="FFFFFF"/>
        </w:rPr>
        <w:t>为确保受试者的隐私和数据安全，本研究团队将采取严格的保密措施。有关受试者身份相关的所有信息资料均予以保密，相关资料在相关法律和/或法规允许的范围之外不对外公开。在研究过程中，只有经授权的研究人员才能访问受试者的个人信息和研究数据。所有电子数据将存储在受密码保护的安全服务器上，并定期进行安全审查。在研究结果的报告和发表过程中，本研究团队将使用统一编号，不会泄露受试者的任何个人身份信息</w:t>
      </w:r>
      <w:r>
        <w:rPr>
          <w:rFonts w:hint="default" w:ascii="Times New Roman" w:hAnsi="Times New Roman" w:eastAsia="宋体" w:cs="Times New Roman"/>
          <w:spacing w:val="0"/>
          <w:szCs w:val="22"/>
          <w:shd w:val="clear"/>
        </w:rPr>
        <w:t>。</w:t>
      </w:r>
    </w:p>
    <w:p w14:paraId="2F239D01">
      <w:pPr>
        <w:spacing w:line="400" w:lineRule="exact"/>
        <w:ind w:firstLine="420"/>
        <w:jc w:val="left"/>
        <w:rPr>
          <w:rFonts w:hint="default" w:ascii="Times New Roman" w:hAnsi="Times New Roman" w:eastAsia="MS Mincho" w:cs="Times New Roman"/>
          <w:spacing w:val="2"/>
          <w:shd w:val="clear" w:color="auto" w:fill="FFFFFF"/>
        </w:rPr>
      </w:pPr>
    </w:p>
    <w:p w14:paraId="2A3140B7">
      <w:pPr>
        <w:spacing w:line="400" w:lineRule="exact"/>
        <w:jc w:val="left"/>
        <w:rPr>
          <w:rFonts w:hint="default" w:ascii="Times New Roman" w:hAnsi="Times New Roman" w:cs="Times New Roman"/>
          <w:b/>
          <w:bCs/>
          <w:szCs w:val="21"/>
        </w:rPr>
      </w:pPr>
      <w:r>
        <w:rPr>
          <w:rFonts w:hint="default" w:ascii="Times New Roman" w:hAnsi="Times New Roman" w:cs="Times New Roman"/>
          <w:b/>
          <w:bCs/>
          <w:szCs w:val="21"/>
        </w:rPr>
        <w:t>六、知情同意</w:t>
      </w:r>
    </w:p>
    <w:p w14:paraId="7144FD89">
      <w:pPr>
        <w:spacing w:line="400" w:lineRule="exact"/>
        <w:ind w:firstLine="420" w:firstLineChars="200"/>
        <w:jc w:val="left"/>
        <w:rPr>
          <w:rFonts w:hint="default" w:ascii="Times New Roman" w:hAnsi="Times New Roman" w:cs="Times New Roman"/>
        </w:rPr>
      </w:pPr>
      <w:r>
        <w:rPr>
          <w:rFonts w:hint="default" w:ascii="Times New Roman" w:hAnsi="Times New Roman" w:cs="Times New Roman"/>
        </w:rPr>
        <w:t>在本研究开始之前，负责谈知情同意的研究者将以书面文字形式向每位潜在受试者及其监护人完整、全面地介绍本研究的目的、性质、程序以及可能的受益及风险等。受试者和监护人将被告知他们有权随时退出研究，且不会受到任何不利影响。在知情同意的过程中，研究者应确保受试者和监护人充分理解所提供的信息，并给予充分的时间考虑是否参加本研究。</w:t>
      </w:r>
    </w:p>
    <w:p w14:paraId="2E2E1CEA">
      <w:pPr>
        <w:spacing w:line="400" w:lineRule="exact"/>
        <w:ind w:firstLine="420" w:firstLineChars="200"/>
        <w:jc w:val="left"/>
        <w:rPr>
          <w:ins w:id="683" w:author="詹淑贝" w:date="2025-02-11T15:00:06Z"/>
          <w:rFonts w:hint="default" w:ascii="Times New Roman" w:hAnsi="Times New Roman" w:cs="Times New Roman"/>
        </w:rPr>
      </w:pPr>
      <w:r>
        <w:rPr>
          <w:rFonts w:hint="default" w:ascii="Times New Roman" w:hAnsi="Times New Roman" w:cs="Times New Roman"/>
        </w:rPr>
        <w:t>在确保受试者和监护人充分了解研究内容及其可能带来的风险和收益后，他们将被要求自愿签署知情同意书。只有在受试者和监护人签署知情同意书后，受试者才能被正式纳入本研究。对于无法理解或表达知情同意的潜在受试者，本研究团队将确保他们的监护人充分了解研究内容，并在评估受益和风险后获得监护人的授权同意。在这种情况下，研究者将详细记录监护人的同意过程，并在知情同意书上注明监护人的签名。</w:t>
      </w:r>
    </w:p>
    <w:p w14:paraId="6687EEC5">
      <w:pPr>
        <w:spacing w:line="400" w:lineRule="exact"/>
        <w:ind w:firstLine="420" w:firstLineChars="200"/>
        <w:jc w:val="left"/>
        <w:rPr>
          <w:ins w:id="684" w:author="詹淑贝" w:date="2025-02-11T15:01:24Z"/>
          <w:rFonts w:hint="default" w:ascii="Times New Roman" w:hAnsi="Times New Roman" w:cs="Times New Roman"/>
        </w:rPr>
      </w:pPr>
    </w:p>
    <w:p w14:paraId="02E4B935">
      <w:pPr>
        <w:spacing w:line="400" w:lineRule="exact"/>
        <w:ind w:firstLine="420" w:firstLineChars="200"/>
        <w:jc w:val="left"/>
        <w:rPr>
          <w:del w:id="685" w:author="詹淑贝" w:date="2025-02-11T15:01:23Z"/>
          <w:rFonts w:hint="default" w:ascii="Times New Roman" w:hAnsi="Times New Roman" w:cs="Times New Roman"/>
        </w:rPr>
      </w:pPr>
    </w:p>
    <w:p w14:paraId="6D588656">
      <w:pPr>
        <w:spacing w:line="400" w:lineRule="exact"/>
        <w:jc w:val="left"/>
        <w:rPr>
          <w:rFonts w:hint="default" w:ascii="Times New Roman" w:hAnsi="Times New Roman" w:cs="Times New Roman"/>
          <w:b/>
          <w:bCs/>
        </w:rPr>
      </w:pPr>
      <w:r>
        <w:rPr>
          <w:rFonts w:hint="default" w:ascii="Times New Roman" w:hAnsi="Times New Roman" w:cs="Times New Roman"/>
          <w:b/>
          <w:bCs/>
        </w:rPr>
        <w:t>七、不良事件呈报</w:t>
      </w:r>
    </w:p>
    <w:p w14:paraId="4D6B421C">
      <w:pPr>
        <w:pStyle w:val="10"/>
        <w:spacing w:line="400" w:lineRule="exact"/>
        <w:jc w:val="left"/>
        <w:rPr>
          <w:rFonts w:hint="default" w:ascii="Times New Roman" w:hAnsi="Times New Roman" w:cs="Times New Roman"/>
          <w:szCs w:val="21"/>
        </w:rPr>
      </w:pPr>
      <w:r>
        <w:rPr>
          <w:rFonts w:hint="default" w:ascii="Times New Roman" w:hAnsi="Times New Roman" w:cs="Times New Roman"/>
          <w:szCs w:val="21"/>
        </w:rPr>
        <w:t>参加本研究的受试者可能面临的风险如下：</w:t>
      </w:r>
    </w:p>
    <w:p w14:paraId="20D8E80C">
      <w:pPr>
        <w:pStyle w:val="10"/>
        <w:spacing w:line="400" w:lineRule="exact"/>
        <w:jc w:val="left"/>
        <w:rPr>
          <w:rFonts w:hint="default" w:ascii="Times New Roman" w:hAnsi="Times New Roman" w:cs="Times New Roman"/>
        </w:rPr>
      </w:pPr>
      <w:bookmarkStart w:id="14" w:name="_Hlk189741184"/>
      <w:r>
        <w:rPr>
          <w:rFonts w:hint="default" w:ascii="Times New Roman" w:hAnsi="Times New Roman" w:cs="Times New Roman"/>
        </w:rPr>
        <w:t>AlignPro数字化腰痛管理方案：在进行运动治疗时，</w:t>
      </w:r>
      <w:del w:id="686" w:author="詹淑贝" w:date="2025-02-11T14:46:49Z">
        <w:r>
          <w:rPr>
            <w:rFonts w:hint="default" w:ascii="Times New Roman" w:hAnsi="Times New Roman" w:cs="Times New Roman"/>
          </w:rPr>
          <w:delText>患者</w:delText>
        </w:r>
      </w:del>
      <w:ins w:id="687" w:author="詹淑贝" w:date="2025-02-11T14:46:49Z">
        <w:r>
          <w:rPr>
            <w:rFonts w:hint="eastAsia" w:ascii="Times New Roman" w:hAnsi="Times New Roman" w:cs="Times New Roman"/>
            <w:lang w:eastAsia="zh-CN"/>
          </w:rPr>
          <w:t>受试者</w:t>
        </w:r>
      </w:ins>
      <w:r>
        <w:rPr>
          <w:rFonts w:hint="default" w:ascii="Times New Roman" w:hAnsi="Times New Roman" w:cs="Times New Roman"/>
        </w:rPr>
        <w:t>可能会感到疲劳、肌肉酸痛或关节疼痛。</w:t>
      </w:r>
    </w:p>
    <w:p w14:paraId="1D094119">
      <w:pPr>
        <w:pStyle w:val="10"/>
        <w:spacing w:line="400" w:lineRule="exact"/>
        <w:jc w:val="left"/>
        <w:rPr>
          <w:rFonts w:hint="default" w:ascii="Times New Roman" w:hAnsi="Times New Roman" w:cs="Times New Roman"/>
          <w:szCs w:val="21"/>
        </w:rPr>
      </w:pPr>
      <w:r>
        <w:rPr>
          <w:rFonts w:hint="default" w:ascii="Times New Roman" w:hAnsi="Times New Roman" w:cs="Times New Roman"/>
          <w:szCs w:val="21"/>
        </w:rPr>
        <w:t>相应的防范与处理措施：本研究团队会根据</w:t>
      </w:r>
      <w:del w:id="688" w:author="詹淑贝" w:date="2025-02-11T14:46:49Z">
        <w:r>
          <w:rPr>
            <w:rFonts w:hint="default" w:ascii="Times New Roman" w:hAnsi="Times New Roman" w:cs="Times New Roman"/>
            <w:szCs w:val="21"/>
          </w:rPr>
          <w:delText>患者</w:delText>
        </w:r>
      </w:del>
      <w:ins w:id="689" w:author="詹淑贝" w:date="2025-02-11T14:46:49Z">
        <w:r>
          <w:rPr>
            <w:rFonts w:hint="eastAsia" w:ascii="Times New Roman" w:hAnsi="Times New Roman" w:cs="Times New Roman"/>
            <w:szCs w:val="21"/>
            <w:lang w:eastAsia="zh-CN"/>
          </w:rPr>
          <w:t>受试者</w:t>
        </w:r>
      </w:ins>
      <w:r>
        <w:rPr>
          <w:rFonts w:hint="default" w:ascii="Times New Roman" w:hAnsi="Times New Roman" w:cs="Times New Roman"/>
          <w:szCs w:val="21"/>
        </w:rPr>
        <w:t>的具体情况制定个性化的运动方案，以确保运动强度在可承受范围内。如有不适，请及时与研究人员沟通，本研究团队会根据情况调整运动方案。</w:t>
      </w:r>
    </w:p>
    <w:bookmarkEnd w:id="14"/>
    <w:p w14:paraId="00D897AB">
      <w:pPr>
        <w:pStyle w:val="10"/>
        <w:spacing w:line="400" w:lineRule="exact"/>
        <w:jc w:val="left"/>
        <w:rPr>
          <w:rFonts w:hint="default" w:ascii="Times New Roman" w:hAnsi="Times New Roman" w:cs="Times New Roman"/>
          <w:szCs w:val="21"/>
        </w:rPr>
      </w:pPr>
      <w:r>
        <w:rPr>
          <w:rFonts w:hint="default" w:ascii="Times New Roman" w:hAnsi="Times New Roman" w:cs="Times New Roman"/>
          <w:szCs w:val="21"/>
        </w:rPr>
        <w:t>若发生不良事件，本研究团队将按照以下流程上报：</w:t>
      </w:r>
    </w:p>
    <w:p w14:paraId="63F1097C">
      <w:pPr>
        <w:pStyle w:val="10"/>
        <w:spacing w:line="400" w:lineRule="exact"/>
        <w:jc w:val="left"/>
        <w:rPr>
          <w:rFonts w:hint="default" w:ascii="Times New Roman" w:hAnsi="Times New Roman" w:cs="Times New Roman"/>
          <w:szCs w:val="21"/>
        </w:rPr>
      </w:pPr>
      <w:del w:id="690" w:author="詹淑贝" w:date="2025-02-11T15:01:39Z">
        <w:r>
          <w:rPr>
            <w:rFonts w:hint="default" w:ascii="Times New Roman" w:hAnsi="Times New Roman" w:cs="Times New Roman"/>
            <w:szCs w:val="21"/>
            <w:lang w:val="en-US"/>
          </w:rPr>
          <w:delText>1.</w:delText>
        </w:r>
      </w:del>
      <w:ins w:id="691" w:author="詹淑贝" w:date="2025-02-11T15:01:42Z">
        <w:r>
          <w:rPr>
            <w:rFonts w:hint="eastAsia" w:ascii="Times New Roman" w:hAnsi="Times New Roman" w:cs="Times New Roman"/>
            <w:szCs w:val="21"/>
            <w:lang w:val="en-US" w:eastAsia="zh-CN"/>
          </w:rPr>
          <w:t>（</w:t>
        </w:r>
      </w:ins>
      <w:ins w:id="692" w:author="詹淑贝" w:date="2025-02-11T15:01:43Z">
        <w:r>
          <w:rPr>
            <w:rFonts w:hint="eastAsia" w:ascii="Times New Roman" w:hAnsi="Times New Roman" w:cs="Times New Roman"/>
            <w:szCs w:val="21"/>
            <w:lang w:val="en-US" w:eastAsia="zh-CN"/>
          </w:rPr>
          <w:t>1</w:t>
        </w:r>
      </w:ins>
      <w:ins w:id="693" w:author="詹淑贝" w:date="2025-02-11T15:01:42Z">
        <w:r>
          <w:rPr>
            <w:rFonts w:hint="eastAsia" w:ascii="Times New Roman" w:hAnsi="Times New Roman" w:cs="Times New Roman"/>
            <w:szCs w:val="21"/>
            <w:lang w:val="en-US" w:eastAsia="zh-CN"/>
          </w:rPr>
          <w:t>）</w:t>
        </w:r>
      </w:ins>
      <w:r>
        <w:rPr>
          <w:rFonts w:hint="default" w:ascii="Times New Roman" w:hAnsi="Times New Roman" w:cs="Times New Roman"/>
          <w:szCs w:val="21"/>
        </w:rPr>
        <w:t>受试者或研究人员发现不良事件后，应立即向研究负责人报告。</w:t>
      </w:r>
    </w:p>
    <w:p w14:paraId="45C56B27">
      <w:pPr>
        <w:pStyle w:val="10"/>
        <w:spacing w:line="400" w:lineRule="exact"/>
        <w:jc w:val="left"/>
        <w:rPr>
          <w:rFonts w:hint="default" w:ascii="Times New Roman" w:hAnsi="Times New Roman" w:cs="Times New Roman"/>
          <w:szCs w:val="21"/>
        </w:rPr>
      </w:pPr>
      <w:ins w:id="694" w:author="詹淑贝" w:date="2025-02-11T15:01:47Z">
        <w:r>
          <w:rPr>
            <w:rFonts w:hint="eastAsia" w:ascii="Times New Roman" w:hAnsi="Times New Roman" w:cs="Times New Roman"/>
            <w:szCs w:val="21"/>
            <w:lang w:eastAsia="zh-CN"/>
          </w:rPr>
          <w:t>（</w:t>
        </w:r>
      </w:ins>
      <w:ins w:id="695" w:author="詹淑贝" w:date="2025-02-11T15:01:48Z">
        <w:r>
          <w:rPr>
            <w:rFonts w:hint="eastAsia" w:ascii="Times New Roman" w:hAnsi="Times New Roman" w:cs="Times New Roman"/>
            <w:szCs w:val="21"/>
            <w:lang w:val="en-US" w:eastAsia="zh-CN"/>
          </w:rPr>
          <w:t>2</w:t>
        </w:r>
      </w:ins>
      <w:ins w:id="696" w:author="詹淑贝" w:date="2025-02-11T15:01:47Z">
        <w:r>
          <w:rPr>
            <w:rFonts w:hint="eastAsia" w:ascii="Times New Roman" w:hAnsi="Times New Roman" w:cs="Times New Roman"/>
            <w:szCs w:val="21"/>
            <w:lang w:eastAsia="zh-CN"/>
          </w:rPr>
          <w:t>）</w:t>
        </w:r>
      </w:ins>
      <w:del w:id="697" w:author="詹淑贝" w:date="2025-02-11T15:01:46Z">
        <w:r>
          <w:rPr>
            <w:rFonts w:hint="default" w:ascii="Times New Roman" w:hAnsi="Times New Roman" w:cs="Times New Roman"/>
            <w:szCs w:val="21"/>
          </w:rPr>
          <w:delText>2.</w:delText>
        </w:r>
      </w:del>
      <w:r>
        <w:rPr>
          <w:rFonts w:hint="default" w:ascii="Times New Roman" w:hAnsi="Times New Roman" w:cs="Times New Roman"/>
          <w:szCs w:val="21"/>
        </w:rPr>
        <w:t>研究负责人在接到报告后，应立即组织研究团队对不良事件进行评估，判断其是否与研究措施相关。</w:t>
      </w:r>
    </w:p>
    <w:p w14:paraId="12891F51">
      <w:pPr>
        <w:pStyle w:val="10"/>
        <w:spacing w:line="400" w:lineRule="exact"/>
        <w:jc w:val="left"/>
        <w:rPr>
          <w:rFonts w:hint="default" w:ascii="Times New Roman" w:hAnsi="Times New Roman" w:cs="Times New Roman"/>
          <w:szCs w:val="21"/>
        </w:rPr>
      </w:pPr>
      <w:del w:id="698" w:author="詹淑贝" w:date="2025-02-11T15:01:50Z">
        <w:r>
          <w:rPr>
            <w:rFonts w:hint="default" w:ascii="Times New Roman" w:hAnsi="Times New Roman" w:cs="Times New Roman"/>
            <w:szCs w:val="21"/>
          </w:rPr>
          <w:delText>3.</w:delText>
        </w:r>
      </w:del>
      <w:ins w:id="699" w:author="詹淑贝" w:date="2025-02-11T15:01:50Z">
        <w:r>
          <w:rPr>
            <w:rFonts w:hint="eastAsia" w:ascii="Times New Roman" w:hAnsi="Times New Roman" w:cs="Times New Roman"/>
            <w:szCs w:val="21"/>
            <w:lang w:eastAsia="zh-CN"/>
          </w:rPr>
          <w:t>（</w:t>
        </w:r>
      </w:ins>
      <w:ins w:id="700" w:author="詹淑贝" w:date="2025-02-11T15:01:51Z">
        <w:r>
          <w:rPr>
            <w:rFonts w:hint="eastAsia" w:ascii="Times New Roman" w:hAnsi="Times New Roman" w:cs="Times New Roman"/>
            <w:szCs w:val="21"/>
            <w:lang w:val="en-US" w:eastAsia="zh-CN"/>
          </w:rPr>
          <w:t>3</w:t>
        </w:r>
      </w:ins>
      <w:ins w:id="701" w:author="詹淑贝" w:date="2025-02-11T15:01:50Z">
        <w:r>
          <w:rPr>
            <w:rFonts w:hint="eastAsia" w:ascii="Times New Roman" w:hAnsi="Times New Roman" w:cs="Times New Roman"/>
            <w:szCs w:val="21"/>
            <w:lang w:eastAsia="zh-CN"/>
          </w:rPr>
          <w:t>）</w:t>
        </w:r>
      </w:ins>
      <w:r>
        <w:rPr>
          <w:rFonts w:hint="default" w:ascii="Times New Roman" w:hAnsi="Times New Roman" w:cs="Times New Roman"/>
          <w:szCs w:val="21"/>
        </w:rPr>
        <w:t>若评估结果显示不良事件与研究措施相关，研究负责人应立即向伦理委员会报告，并按照伦理委员会的要求进行相应的处理。</w:t>
      </w:r>
    </w:p>
    <w:p w14:paraId="1093616B">
      <w:pPr>
        <w:pStyle w:val="10"/>
        <w:spacing w:line="400" w:lineRule="exact"/>
        <w:jc w:val="left"/>
        <w:rPr>
          <w:rFonts w:hint="default" w:ascii="Times New Roman" w:hAnsi="Times New Roman" w:cs="Times New Roman"/>
          <w:szCs w:val="21"/>
        </w:rPr>
      </w:pPr>
      <w:del w:id="702" w:author="詹淑贝" w:date="2025-02-11T15:01:54Z">
        <w:r>
          <w:rPr>
            <w:rFonts w:hint="default" w:ascii="Times New Roman" w:hAnsi="Times New Roman" w:cs="Times New Roman"/>
            <w:szCs w:val="21"/>
          </w:rPr>
          <w:delText>4.</w:delText>
        </w:r>
      </w:del>
      <w:ins w:id="703" w:author="詹淑贝" w:date="2025-02-11T15:01:54Z">
        <w:r>
          <w:rPr>
            <w:rFonts w:hint="eastAsia" w:ascii="Times New Roman" w:hAnsi="Times New Roman" w:cs="Times New Roman"/>
            <w:szCs w:val="21"/>
            <w:lang w:eastAsia="zh-CN"/>
          </w:rPr>
          <w:t>（</w:t>
        </w:r>
      </w:ins>
      <w:ins w:id="704" w:author="詹淑贝" w:date="2025-02-11T15:01:55Z">
        <w:r>
          <w:rPr>
            <w:rFonts w:hint="eastAsia" w:ascii="Times New Roman" w:hAnsi="Times New Roman" w:cs="Times New Roman"/>
            <w:szCs w:val="21"/>
            <w:lang w:val="en-US" w:eastAsia="zh-CN"/>
          </w:rPr>
          <w:t>4</w:t>
        </w:r>
      </w:ins>
      <w:ins w:id="705" w:author="詹淑贝" w:date="2025-02-11T15:01:54Z">
        <w:r>
          <w:rPr>
            <w:rFonts w:hint="eastAsia" w:ascii="Times New Roman" w:hAnsi="Times New Roman" w:cs="Times New Roman"/>
            <w:szCs w:val="21"/>
            <w:lang w:eastAsia="zh-CN"/>
          </w:rPr>
          <w:t>）</w:t>
        </w:r>
      </w:ins>
      <w:r>
        <w:rPr>
          <w:rFonts w:hint="default" w:ascii="Times New Roman" w:hAnsi="Times New Roman" w:cs="Times New Roman"/>
          <w:szCs w:val="21"/>
        </w:rPr>
        <w:t>研究团队应根据伦理委员会的建议，采取措施防止类似不良事件的再次发生，并对受试者进行妥善的救治和赔偿。</w:t>
      </w:r>
    </w:p>
    <w:p w14:paraId="3D91A2BB">
      <w:pPr>
        <w:pStyle w:val="10"/>
        <w:spacing w:line="400" w:lineRule="exact"/>
        <w:ind w:firstLineChars="0"/>
        <w:jc w:val="left"/>
        <w:rPr>
          <w:rFonts w:hint="default" w:ascii="Times New Roman" w:hAnsi="Times New Roman" w:cs="Times New Roman"/>
          <w:szCs w:val="24"/>
        </w:rPr>
      </w:pPr>
      <w:del w:id="706" w:author="詹淑贝" w:date="2025-02-11T15:01:57Z">
        <w:r>
          <w:rPr>
            <w:rFonts w:hint="default" w:ascii="Times New Roman" w:hAnsi="Times New Roman" w:cs="Times New Roman"/>
            <w:szCs w:val="21"/>
          </w:rPr>
          <w:delText>5.</w:delText>
        </w:r>
      </w:del>
      <w:ins w:id="707" w:author="詹淑贝" w:date="2025-02-11T15:01:57Z">
        <w:r>
          <w:rPr>
            <w:rFonts w:hint="eastAsia" w:ascii="Times New Roman" w:hAnsi="Times New Roman" w:cs="Times New Roman"/>
            <w:szCs w:val="21"/>
            <w:lang w:eastAsia="zh-CN"/>
          </w:rPr>
          <w:t>（</w:t>
        </w:r>
      </w:ins>
      <w:ins w:id="708" w:author="詹淑贝" w:date="2025-02-11T15:01:58Z">
        <w:r>
          <w:rPr>
            <w:rFonts w:hint="eastAsia" w:ascii="Times New Roman" w:hAnsi="Times New Roman" w:cs="Times New Roman"/>
            <w:szCs w:val="21"/>
            <w:lang w:val="en-US" w:eastAsia="zh-CN"/>
          </w:rPr>
          <w:t>5</w:t>
        </w:r>
      </w:ins>
      <w:ins w:id="709" w:author="詹淑贝" w:date="2025-02-11T15:01:57Z">
        <w:r>
          <w:rPr>
            <w:rFonts w:hint="eastAsia" w:ascii="Times New Roman" w:hAnsi="Times New Roman" w:cs="Times New Roman"/>
            <w:szCs w:val="21"/>
            <w:lang w:eastAsia="zh-CN"/>
          </w:rPr>
          <w:t>）</w:t>
        </w:r>
      </w:ins>
      <w:r>
        <w:rPr>
          <w:rFonts w:hint="default" w:ascii="Times New Roman" w:hAnsi="Times New Roman" w:cs="Times New Roman"/>
          <w:szCs w:val="21"/>
        </w:rPr>
        <w:t>研究团队应在整个研究过程中定期向伦理委员会报告不良事件的发生情况和处理结果。</w:t>
      </w:r>
    </w:p>
    <w:p w14:paraId="41F06B0B">
      <w:pPr>
        <w:pStyle w:val="10"/>
        <w:spacing w:line="400" w:lineRule="exact"/>
        <w:ind w:firstLine="0" w:firstLineChars="0"/>
        <w:jc w:val="left"/>
        <w:rPr>
          <w:rFonts w:hint="eastAsia" w:ascii="Times New Roman" w:hAnsi="Times New Roman" w:eastAsia="宋体" w:cs="Times New Roman"/>
          <w:b/>
          <w:bCs/>
          <w:color w:val="FF0000"/>
          <w:szCs w:val="24"/>
          <w:lang w:val="en-US" w:eastAsia="zh-CN"/>
          <w:rPrChange w:id="711" w:author="詹淑贝" w:date="2025-02-11T15:03:10Z">
            <w:rPr>
              <w:rFonts w:hint="eastAsia" w:ascii="Times New Roman" w:hAnsi="Times New Roman" w:eastAsia="宋体" w:cs="Times New Roman"/>
              <w:color w:val="FF0000"/>
              <w:szCs w:val="24"/>
              <w:lang w:val="en-US" w:eastAsia="zh-CN"/>
            </w:rPr>
          </w:rPrChange>
        </w:rPr>
        <w:pPrChange w:id="710" w:author="詹淑贝" w:date="2025-02-11T15:03:04Z">
          <w:pPr>
            <w:pStyle w:val="10"/>
            <w:spacing w:line="400" w:lineRule="exact"/>
            <w:ind w:firstLineChars="0"/>
            <w:jc w:val="left"/>
          </w:pPr>
        </w:pPrChange>
      </w:pPr>
      <w:ins w:id="712" w:author="詹淑贝" w:date="2025-02-11T15:03:07Z">
        <w:r>
          <w:rPr>
            <w:rFonts w:hint="eastAsia" w:ascii="Times New Roman" w:hAnsi="Times New Roman" w:cs="Times New Roman"/>
            <w:b/>
            <w:bCs/>
            <w:color w:val="FF0000"/>
            <w:szCs w:val="24"/>
            <w:lang w:val="en-US" w:eastAsia="zh-CN"/>
            <w:rPrChange w:id="713" w:author="詹淑贝" w:date="2025-02-11T15:03:10Z">
              <w:rPr>
                <w:rFonts w:hint="eastAsia" w:ascii="Times New Roman" w:hAnsi="Times New Roman" w:cs="Times New Roman"/>
                <w:color w:val="FF0000"/>
                <w:szCs w:val="24"/>
                <w:lang w:val="en-US" w:eastAsia="zh-CN"/>
              </w:rPr>
            </w:rPrChange>
          </w:rPr>
          <w:t>参考文献</w:t>
        </w:r>
      </w:ins>
    </w:p>
    <w:p w14:paraId="6110A058">
      <w:pPr>
        <w:pStyle w:val="13"/>
        <w:ind w:left="720" w:hanging="720"/>
        <w:rPr>
          <w:rFonts w:hint="default" w:ascii="Times New Roman" w:hAnsi="Times New Roman" w:cs="Times New Roman"/>
          <w:sz w:val="21"/>
          <w:szCs w:val="21"/>
        </w:rPr>
      </w:pPr>
      <w:r>
        <w:rPr>
          <w:rFonts w:hint="default" w:ascii="Times New Roman" w:hAnsi="Times New Roman" w:cs="Times New Roman"/>
          <w:color w:val="FF0000"/>
          <w:sz w:val="21"/>
          <w:szCs w:val="21"/>
        </w:rPr>
        <w:fldChar w:fldCharType="begin"/>
      </w:r>
      <w:r>
        <w:rPr>
          <w:rFonts w:hint="default" w:ascii="Times New Roman" w:hAnsi="Times New Roman" w:cs="Times New Roman"/>
          <w:color w:val="FF0000"/>
          <w:sz w:val="21"/>
          <w:szCs w:val="21"/>
        </w:rPr>
        <w:instrText xml:space="preserve"> ADDIN EN.REFLIST </w:instrText>
      </w:r>
      <w:r>
        <w:rPr>
          <w:rFonts w:hint="default" w:ascii="Times New Roman" w:hAnsi="Times New Roman" w:cs="Times New Roman"/>
          <w:color w:val="FF0000"/>
          <w:sz w:val="21"/>
          <w:szCs w:val="21"/>
        </w:rPr>
        <w:fldChar w:fldCharType="separate"/>
      </w:r>
      <w:r>
        <w:rPr>
          <w:rFonts w:hint="default" w:ascii="Times New Roman" w:hAnsi="Times New Roman" w:cs="Times New Roman"/>
          <w:sz w:val="21"/>
          <w:szCs w:val="21"/>
        </w:rPr>
        <w:t>1.</w:t>
      </w:r>
      <w:r>
        <w:rPr>
          <w:rFonts w:hint="default" w:ascii="Times New Roman" w:hAnsi="Times New Roman" w:cs="Times New Roman"/>
          <w:sz w:val="21"/>
          <w:szCs w:val="21"/>
        </w:rPr>
        <w:tab/>
      </w:r>
      <w:r>
        <w:rPr>
          <w:rFonts w:hint="default" w:ascii="Times New Roman" w:hAnsi="Times New Roman" w:cs="Times New Roman"/>
          <w:i/>
          <w:sz w:val="21"/>
          <w:szCs w:val="21"/>
        </w:rPr>
        <w:t>Global, regional, and national incidence, prevalence, and years lived with disability for 310 diseases and injuries, 1990-2015: a systematic analysis for the Global Burden of Disease Study 2015.</w:t>
      </w:r>
      <w:r>
        <w:rPr>
          <w:rFonts w:hint="default" w:ascii="Times New Roman" w:hAnsi="Times New Roman" w:cs="Times New Roman"/>
          <w:sz w:val="21"/>
          <w:szCs w:val="21"/>
        </w:rPr>
        <w:t xml:space="preserve"> Lancet, 2016. </w:t>
      </w:r>
      <w:r>
        <w:rPr>
          <w:rFonts w:hint="default" w:ascii="Times New Roman" w:hAnsi="Times New Roman" w:cs="Times New Roman"/>
          <w:b/>
          <w:sz w:val="21"/>
          <w:szCs w:val="21"/>
        </w:rPr>
        <w:t>388</w:t>
      </w:r>
      <w:r>
        <w:rPr>
          <w:rFonts w:hint="default" w:ascii="Times New Roman" w:hAnsi="Times New Roman" w:cs="Times New Roman"/>
          <w:sz w:val="21"/>
          <w:szCs w:val="21"/>
        </w:rPr>
        <w:t>(10053): p. 1545-1602.</w:t>
      </w:r>
    </w:p>
    <w:p w14:paraId="2E61DAF7">
      <w:pPr>
        <w:pStyle w:val="13"/>
        <w:ind w:left="720" w:hanging="720"/>
        <w:rPr>
          <w:rFonts w:hint="default" w:ascii="Times New Roman" w:hAnsi="Times New Roman" w:cs="Times New Roman"/>
          <w:sz w:val="21"/>
          <w:szCs w:val="21"/>
        </w:rPr>
      </w:pPr>
      <w:r>
        <w:rPr>
          <w:rFonts w:hint="default" w:ascii="Times New Roman" w:hAnsi="Times New Roman" w:cs="Times New Roman"/>
          <w:sz w:val="21"/>
          <w:szCs w:val="21"/>
        </w:rPr>
        <w:t>2.</w:t>
      </w:r>
      <w:r>
        <w:rPr>
          <w:rFonts w:hint="default" w:ascii="Times New Roman" w:hAnsi="Times New Roman" w:cs="Times New Roman"/>
          <w:sz w:val="21"/>
          <w:szCs w:val="21"/>
        </w:rPr>
        <w:tab/>
      </w:r>
      <w:r>
        <w:rPr>
          <w:rFonts w:hint="default" w:ascii="Times New Roman" w:hAnsi="Times New Roman" w:cs="Times New Roman"/>
          <w:sz w:val="21"/>
          <w:szCs w:val="21"/>
        </w:rPr>
        <w:t xml:space="preserve">Hartvigsen, J., et al., </w:t>
      </w:r>
      <w:r>
        <w:rPr>
          <w:rFonts w:hint="default" w:ascii="Times New Roman" w:hAnsi="Times New Roman" w:cs="Times New Roman"/>
          <w:i/>
          <w:sz w:val="21"/>
          <w:szCs w:val="21"/>
        </w:rPr>
        <w:t>What low back pain is and why we need to pay attention.</w:t>
      </w:r>
      <w:r>
        <w:rPr>
          <w:rFonts w:hint="default" w:ascii="Times New Roman" w:hAnsi="Times New Roman" w:cs="Times New Roman"/>
          <w:sz w:val="21"/>
          <w:szCs w:val="21"/>
        </w:rPr>
        <w:t xml:space="preserve"> Lancet, 2018. </w:t>
      </w:r>
      <w:r>
        <w:rPr>
          <w:rFonts w:hint="default" w:ascii="Times New Roman" w:hAnsi="Times New Roman" w:cs="Times New Roman"/>
          <w:b/>
          <w:sz w:val="21"/>
          <w:szCs w:val="21"/>
        </w:rPr>
        <w:t>391</w:t>
      </w:r>
      <w:r>
        <w:rPr>
          <w:rFonts w:hint="default" w:ascii="Times New Roman" w:hAnsi="Times New Roman" w:cs="Times New Roman"/>
          <w:sz w:val="21"/>
          <w:szCs w:val="21"/>
        </w:rPr>
        <w:t>(10137): p. 2356-2367.</w:t>
      </w:r>
    </w:p>
    <w:p w14:paraId="3050172C">
      <w:pPr>
        <w:pStyle w:val="13"/>
        <w:ind w:left="720" w:hanging="720"/>
        <w:rPr>
          <w:rFonts w:hint="default" w:ascii="Times New Roman" w:hAnsi="Times New Roman" w:cs="Times New Roman"/>
          <w:sz w:val="21"/>
          <w:szCs w:val="21"/>
        </w:rPr>
      </w:pPr>
      <w:r>
        <w:rPr>
          <w:rFonts w:hint="default" w:ascii="Times New Roman" w:hAnsi="Times New Roman" w:cs="Times New Roman"/>
          <w:sz w:val="21"/>
          <w:szCs w:val="21"/>
        </w:rPr>
        <w:t>3.</w:t>
      </w:r>
      <w:r>
        <w:rPr>
          <w:rFonts w:hint="default" w:ascii="Times New Roman" w:hAnsi="Times New Roman" w:cs="Times New Roman"/>
          <w:sz w:val="21"/>
          <w:szCs w:val="21"/>
        </w:rPr>
        <w:tab/>
      </w:r>
      <w:r>
        <w:rPr>
          <w:rFonts w:hint="default" w:ascii="Times New Roman" w:hAnsi="Times New Roman" w:cs="Times New Roman"/>
          <w:sz w:val="21"/>
          <w:szCs w:val="21"/>
        </w:rPr>
        <w:t xml:space="preserve">da Silva, T., et al., </w:t>
      </w:r>
      <w:r>
        <w:rPr>
          <w:rFonts w:hint="default" w:ascii="Times New Roman" w:hAnsi="Times New Roman" w:cs="Times New Roman"/>
          <w:i/>
          <w:sz w:val="21"/>
          <w:szCs w:val="21"/>
        </w:rPr>
        <w:t>Risk of Recurrence of Low Back Pain: A Systematic Review.</w:t>
      </w:r>
      <w:r>
        <w:rPr>
          <w:rFonts w:hint="default" w:ascii="Times New Roman" w:hAnsi="Times New Roman" w:cs="Times New Roman"/>
          <w:sz w:val="21"/>
          <w:szCs w:val="21"/>
        </w:rPr>
        <w:t xml:space="preserve"> J Orthop Sports Phys Ther, 2017. </w:t>
      </w:r>
      <w:r>
        <w:rPr>
          <w:rFonts w:hint="default" w:ascii="Times New Roman" w:hAnsi="Times New Roman" w:cs="Times New Roman"/>
          <w:b/>
          <w:sz w:val="21"/>
          <w:szCs w:val="21"/>
        </w:rPr>
        <w:t>47</w:t>
      </w:r>
      <w:r>
        <w:rPr>
          <w:rFonts w:hint="default" w:ascii="Times New Roman" w:hAnsi="Times New Roman" w:cs="Times New Roman"/>
          <w:sz w:val="21"/>
          <w:szCs w:val="21"/>
        </w:rPr>
        <w:t>(5): p. 305-313.</w:t>
      </w:r>
    </w:p>
    <w:p w14:paraId="779399F7">
      <w:pPr>
        <w:pStyle w:val="13"/>
        <w:ind w:left="720" w:hanging="720"/>
        <w:rPr>
          <w:rFonts w:hint="default" w:ascii="Times New Roman" w:hAnsi="Times New Roman" w:cs="Times New Roman"/>
          <w:sz w:val="21"/>
          <w:szCs w:val="21"/>
        </w:rPr>
      </w:pPr>
      <w:r>
        <w:rPr>
          <w:rFonts w:hint="default" w:ascii="Times New Roman" w:hAnsi="Times New Roman" w:cs="Times New Roman"/>
          <w:sz w:val="21"/>
          <w:szCs w:val="21"/>
        </w:rPr>
        <w:t>4.</w:t>
      </w:r>
      <w:r>
        <w:rPr>
          <w:rFonts w:hint="default" w:ascii="Times New Roman" w:hAnsi="Times New Roman" w:cs="Times New Roman"/>
          <w:sz w:val="21"/>
          <w:szCs w:val="21"/>
        </w:rPr>
        <w:tab/>
      </w:r>
      <w:r>
        <w:rPr>
          <w:rFonts w:hint="default" w:ascii="Times New Roman" w:hAnsi="Times New Roman" w:cs="Times New Roman"/>
          <w:sz w:val="21"/>
          <w:szCs w:val="21"/>
        </w:rPr>
        <w:t xml:space="preserve">Hartvigsen, J., B. Natvig, and M. Ferreira, </w:t>
      </w:r>
      <w:r>
        <w:rPr>
          <w:rFonts w:hint="default" w:ascii="Times New Roman" w:hAnsi="Times New Roman" w:cs="Times New Roman"/>
          <w:i/>
          <w:sz w:val="21"/>
          <w:szCs w:val="21"/>
        </w:rPr>
        <w:t>Is it all about a pain in the back?</w:t>
      </w:r>
      <w:r>
        <w:rPr>
          <w:rFonts w:hint="default" w:ascii="Times New Roman" w:hAnsi="Times New Roman" w:cs="Times New Roman"/>
          <w:sz w:val="21"/>
          <w:szCs w:val="21"/>
        </w:rPr>
        <w:t xml:space="preserve"> Best Pract Res Clin Rheumatol, 2013. </w:t>
      </w:r>
      <w:r>
        <w:rPr>
          <w:rFonts w:hint="default" w:ascii="Times New Roman" w:hAnsi="Times New Roman" w:cs="Times New Roman"/>
          <w:b/>
          <w:sz w:val="21"/>
          <w:szCs w:val="21"/>
        </w:rPr>
        <w:t>27</w:t>
      </w:r>
      <w:r>
        <w:rPr>
          <w:rFonts w:hint="default" w:ascii="Times New Roman" w:hAnsi="Times New Roman" w:cs="Times New Roman"/>
          <w:sz w:val="21"/>
          <w:szCs w:val="21"/>
        </w:rPr>
        <w:t>(5): p. 613-23.</w:t>
      </w:r>
    </w:p>
    <w:p w14:paraId="5C0394BE">
      <w:pPr>
        <w:pStyle w:val="13"/>
        <w:ind w:left="720" w:hanging="720"/>
        <w:rPr>
          <w:rFonts w:hint="default" w:ascii="Times New Roman" w:hAnsi="Times New Roman" w:cs="Times New Roman"/>
          <w:sz w:val="21"/>
          <w:szCs w:val="21"/>
        </w:rPr>
      </w:pPr>
      <w:r>
        <w:rPr>
          <w:rFonts w:hint="default" w:ascii="Times New Roman" w:hAnsi="Times New Roman" w:cs="Times New Roman"/>
          <w:sz w:val="21"/>
          <w:szCs w:val="21"/>
        </w:rPr>
        <w:t>5.</w:t>
      </w:r>
      <w:r>
        <w:rPr>
          <w:rFonts w:hint="default" w:ascii="Times New Roman" w:hAnsi="Times New Roman" w:cs="Times New Roman"/>
          <w:sz w:val="21"/>
          <w:szCs w:val="21"/>
        </w:rPr>
        <w:tab/>
      </w:r>
      <w:r>
        <w:rPr>
          <w:rFonts w:hint="default" w:ascii="Times New Roman" w:hAnsi="Times New Roman" w:cs="Times New Roman"/>
          <w:sz w:val="21"/>
          <w:szCs w:val="21"/>
        </w:rPr>
        <w:t xml:space="preserve">Beaudet, N., et al., </w:t>
      </w:r>
      <w:r>
        <w:rPr>
          <w:rFonts w:hint="default" w:ascii="Times New Roman" w:hAnsi="Times New Roman" w:cs="Times New Roman"/>
          <w:i/>
          <w:sz w:val="21"/>
          <w:szCs w:val="21"/>
        </w:rPr>
        <w:t>Prevalence of claims-based recurrent low back pain in a Canadian population: a secondary analysis of an administrative database.</w:t>
      </w:r>
      <w:r>
        <w:rPr>
          <w:rFonts w:hint="default" w:ascii="Times New Roman" w:hAnsi="Times New Roman" w:cs="Times New Roman"/>
          <w:sz w:val="21"/>
          <w:szCs w:val="21"/>
        </w:rPr>
        <w:t xml:space="preserve"> BMC Musculoskelet Disord, 2013. </w:t>
      </w:r>
      <w:r>
        <w:rPr>
          <w:rFonts w:hint="default" w:ascii="Times New Roman" w:hAnsi="Times New Roman" w:cs="Times New Roman"/>
          <w:b/>
          <w:sz w:val="21"/>
          <w:szCs w:val="21"/>
        </w:rPr>
        <w:t>14</w:t>
      </w:r>
      <w:r>
        <w:rPr>
          <w:rFonts w:hint="default" w:ascii="Times New Roman" w:hAnsi="Times New Roman" w:cs="Times New Roman"/>
          <w:sz w:val="21"/>
          <w:szCs w:val="21"/>
        </w:rPr>
        <w:t>: p. 151.</w:t>
      </w:r>
    </w:p>
    <w:p w14:paraId="6E4CC177">
      <w:pPr>
        <w:pStyle w:val="13"/>
        <w:ind w:left="720" w:hanging="720"/>
        <w:rPr>
          <w:rFonts w:hint="default" w:ascii="Times New Roman" w:hAnsi="Times New Roman" w:cs="Times New Roman"/>
          <w:sz w:val="21"/>
          <w:szCs w:val="21"/>
        </w:rPr>
      </w:pPr>
      <w:r>
        <w:rPr>
          <w:rFonts w:hint="default" w:ascii="Times New Roman" w:hAnsi="Times New Roman" w:cs="Times New Roman"/>
          <w:sz w:val="21"/>
          <w:szCs w:val="21"/>
        </w:rPr>
        <w:t>6.</w:t>
      </w:r>
      <w:r>
        <w:rPr>
          <w:rFonts w:hint="default" w:ascii="Times New Roman" w:hAnsi="Times New Roman" w:cs="Times New Roman"/>
          <w:sz w:val="21"/>
          <w:szCs w:val="21"/>
        </w:rPr>
        <w:tab/>
      </w:r>
      <w:r>
        <w:rPr>
          <w:rFonts w:hint="default" w:ascii="Times New Roman" w:hAnsi="Times New Roman" w:cs="Times New Roman"/>
          <w:sz w:val="21"/>
          <w:szCs w:val="21"/>
        </w:rPr>
        <w:t xml:space="preserve">Keogh, E., B.A. Rosser, and C. Eccleston, </w:t>
      </w:r>
      <w:r>
        <w:rPr>
          <w:rFonts w:hint="default" w:ascii="Times New Roman" w:hAnsi="Times New Roman" w:cs="Times New Roman"/>
          <w:i/>
          <w:sz w:val="21"/>
          <w:szCs w:val="21"/>
        </w:rPr>
        <w:t>e-Health and chronic pain management: current status and developments.</w:t>
      </w:r>
      <w:r>
        <w:rPr>
          <w:rFonts w:hint="default" w:ascii="Times New Roman" w:hAnsi="Times New Roman" w:cs="Times New Roman"/>
          <w:sz w:val="21"/>
          <w:szCs w:val="21"/>
        </w:rPr>
        <w:t xml:space="preserve"> Pain, 2010. </w:t>
      </w:r>
      <w:r>
        <w:rPr>
          <w:rFonts w:hint="default" w:ascii="Times New Roman" w:hAnsi="Times New Roman" w:cs="Times New Roman"/>
          <w:b/>
          <w:sz w:val="21"/>
          <w:szCs w:val="21"/>
        </w:rPr>
        <w:t>151</w:t>
      </w:r>
      <w:r>
        <w:rPr>
          <w:rFonts w:hint="default" w:ascii="Times New Roman" w:hAnsi="Times New Roman" w:cs="Times New Roman"/>
          <w:sz w:val="21"/>
          <w:szCs w:val="21"/>
        </w:rPr>
        <w:t>(1): p. 18-21.</w:t>
      </w:r>
    </w:p>
    <w:p w14:paraId="3FAC2AEE">
      <w:pPr>
        <w:pStyle w:val="13"/>
        <w:ind w:left="720" w:hanging="720"/>
        <w:rPr>
          <w:rFonts w:hint="default" w:ascii="Times New Roman" w:hAnsi="Times New Roman" w:cs="Times New Roman"/>
          <w:sz w:val="21"/>
          <w:szCs w:val="21"/>
        </w:rPr>
      </w:pPr>
      <w:r>
        <w:rPr>
          <w:rFonts w:hint="default" w:ascii="Times New Roman" w:hAnsi="Times New Roman" w:cs="Times New Roman"/>
          <w:sz w:val="21"/>
          <w:szCs w:val="21"/>
        </w:rPr>
        <w:t>7.</w:t>
      </w:r>
      <w:r>
        <w:rPr>
          <w:rFonts w:hint="default" w:ascii="Times New Roman" w:hAnsi="Times New Roman" w:cs="Times New Roman"/>
          <w:sz w:val="21"/>
          <w:szCs w:val="21"/>
        </w:rPr>
        <w:tab/>
      </w:r>
      <w:r>
        <w:rPr>
          <w:rFonts w:hint="default" w:ascii="Times New Roman" w:hAnsi="Times New Roman" w:cs="Times New Roman"/>
          <w:sz w:val="21"/>
          <w:szCs w:val="21"/>
        </w:rPr>
        <w:t xml:space="preserve">Rosser, B.A. and C. Eccleston, </w:t>
      </w:r>
      <w:r>
        <w:rPr>
          <w:rFonts w:hint="default" w:ascii="Times New Roman" w:hAnsi="Times New Roman" w:cs="Times New Roman"/>
          <w:i/>
          <w:sz w:val="21"/>
          <w:szCs w:val="21"/>
        </w:rPr>
        <w:t>Smartphone applications for pain management.</w:t>
      </w:r>
      <w:r>
        <w:rPr>
          <w:rFonts w:hint="default" w:ascii="Times New Roman" w:hAnsi="Times New Roman" w:cs="Times New Roman"/>
          <w:sz w:val="21"/>
          <w:szCs w:val="21"/>
        </w:rPr>
        <w:t xml:space="preserve"> Journal of telemedicine and telecare, 2011. </w:t>
      </w:r>
      <w:r>
        <w:rPr>
          <w:rFonts w:hint="default" w:ascii="Times New Roman" w:hAnsi="Times New Roman" w:cs="Times New Roman"/>
          <w:b/>
          <w:sz w:val="21"/>
          <w:szCs w:val="21"/>
        </w:rPr>
        <w:t>17</w:t>
      </w:r>
      <w:r>
        <w:rPr>
          <w:rFonts w:hint="default" w:ascii="Times New Roman" w:hAnsi="Times New Roman" w:cs="Times New Roman"/>
          <w:sz w:val="21"/>
          <w:szCs w:val="21"/>
        </w:rPr>
        <w:t>(6): p. 308-312.</w:t>
      </w:r>
    </w:p>
    <w:p w14:paraId="63377573">
      <w:pPr>
        <w:pStyle w:val="13"/>
        <w:ind w:left="720" w:hanging="720"/>
        <w:rPr>
          <w:rFonts w:hint="default" w:ascii="Times New Roman" w:hAnsi="Times New Roman" w:cs="Times New Roman"/>
          <w:sz w:val="21"/>
          <w:szCs w:val="21"/>
        </w:rPr>
      </w:pPr>
      <w:r>
        <w:rPr>
          <w:rFonts w:hint="default" w:ascii="Times New Roman" w:hAnsi="Times New Roman" w:cs="Times New Roman"/>
          <w:sz w:val="21"/>
          <w:szCs w:val="21"/>
        </w:rPr>
        <w:t>8.</w:t>
      </w:r>
      <w:r>
        <w:rPr>
          <w:rFonts w:hint="default" w:ascii="Times New Roman" w:hAnsi="Times New Roman" w:cs="Times New Roman"/>
          <w:sz w:val="21"/>
          <w:szCs w:val="21"/>
        </w:rPr>
        <w:tab/>
      </w:r>
      <w:r>
        <w:rPr>
          <w:rFonts w:hint="default" w:ascii="Times New Roman" w:hAnsi="Times New Roman" w:cs="Times New Roman"/>
          <w:sz w:val="21"/>
          <w:szCs w:val="21"/>
        </w:rPr>
        <w:t xml:space="preserve">Amorim, A.B., et al., </w:t>
      </w:r>
      <w:r>
        <w:rPr>
          <w:rFonts w:hint="default" w:ascii="Times New Roman" w:hAnsi="Times New Roman" w:cs="Times New Roman"/>
          <w:i/>
          <w:sz w:val="21"/>
          <w:szCs w:val="21"/>
        </w:rPr>
        <w:t>Integrating Mobile health and Physical Activity to reduce the burden of Chronic low back pain Trial (IMPACT): a pilot trial protocol.</w:t>
      </w:r>
      <w:r>
        <w:rPr>
          <w:rFonts w:hint="default" w:ascii="Times New Roman" w:hAnsi="Times New Roman" w:cs="Times New Roman"/>
          <w:sz w:val="21"/>
          <w:szCs w:val="21"/>
        </w:rPr>
        <w:t xml:space="preserve"> BMC musculoskeletal disorders, 2016. </w:t>
      </w:r>
      <w:r>
        <w:rPr>
          <w:rFonts w:hint="default" w:ascii="Times New Roman" w:hAnsi="Times New Roman" w:cs="Times New Roman"/>
          <w:b/>
          <w:sz w:val="21"/>
          <w:szCs w:val="21"/>
        </w:rPr>
        <w:t>17</w:t>
      </w:r>
      <w:r>
        <w:rPr>
          <w:rFonts w:hint="default" w:ascii="Times New Roman" w:hAnsi="Times New Roman" w:cs="Times New Roman"/>
          <w:sz w:val="21"/>
          <w:szCs w:val="21"/>
        </w:rPr>
        <w:t>(1): p. 1-8.</w:t>
      </w:r>
    </w:p>
    <w:p w14:paraId="1FC5B985">
      <w:pPr>
        <w:pStyle w:val="13"/>
        <w:ind w:left="720" w:hanging="720"/>
        <w:rPr>
          <w:rFonts w:hint="default" w:ascii="Times New Roman" w:hAnsi="Times New Roman" w:cs="Times New Roman"/>
          <w:sz w:val="21"/>
          <w:szCs w:val="21"/>
        </w:rPr>
      </w:pPr>
      <w:r>
        <w:rPr>
          <w:rFonts w:hint="default" w:ascii="Times New Roman" w:hAnsi="Times New Roman" w:cs="Times New Roman"/>
          <w:sz w:val="21"/>
          <w:szCs w:val="21"/>
        </w:rPr>
        <w:t>9.</w:t>
      </w:r>
      <w:r>
        <w:rPr>
          <w:rFonts w:hint="default" w:ascii="Times New Roman" w:hAnsi="Times New Roman" w:cs="Times New Roman"/>
          <w:sz w:val="21"/>
          <w:szCs w:val="21"/>
        </w:rPr>
        <w:tab/>
      </w:r>
      <w:r>
        <w:rPr>
          <w:rFonts w:hint="default" w:ascii="Times New Roman" w:hAnsi="Times New Roman" w:cs="Times New Roman"/>
          <w:sz w:val="21"/>
          <w:szCs w:val="21"/>
        </w:rPr>
        <w:t xml:space="preserve">Lilje, S.C., et al., </w:t>
      </w:r>
      <w:r>
        <w:rPr>
          <w:rFonts w:hint="default" w:ascii="Times New Roman" w:hAnsi="Times New Roman" w:cs="Times New Roman"/>
          <w:i/>
          <w:sz w:val="21"/>
          <w:szCs w:val="21"/>
        </w:rPr>
        <w:t>Experiences of older adults with mobile phone text messaging as reminders of home exercises after specialized manual therapy for recurrent low back pain: a qualitative study.</w:t>
      </w:r>
      <w:r>
        <w:rPr>
          <w:rFonts w:hint="default" w:ascii="Times New Roman" w:hAnsi="Times New Roman" w:cs="Times New Roman"/>
          <w:sz w:val="21"/>
          <w:szCs w:val="21"/>
        </w:rPr>
        <w:t xml:space="preserve"> JMIR mHealth and uHealth, 2017. </w:t>
      </w:r>
      <w:r>
        <w:rPr>
          <w:rFonts w:hint="default" w:ascii="Times New Roman" w:hAnsi="Times New Roman" w:cs="Times New Roman"/>
          <w:b/>
          <w:sz w:val="21"/>
          <w:szCs w:val="21"/>
        </w:rPr>
        <w:t>5</w:t>
      </w:r>
      <w:r>
        <w:rPr>
          <w:rFonts w:hint="default" w:ascii="Times New Roman" w:hAnsi="Times New Roman" w:cs="Times New Roman"/>
          <w:sz w:val="21"/>
          <w:szCs w:val="21"/>
        </w:rPr>
        <w:t>(3): p. e7184.</w:t>
      </w:r>
    </w:p>
    <w:p w14:paraId="5B98C19F">
      <w:pPr>
        <w:pStyle w:val="10"/>
        <w:rPr>
          <w:color w:val="FF0000"/>
          <w:szCs w:val="24"/>
        </w:rPr>
      </w:pPr>
      <w:r>
        <w:rPr>
          <w:rFonts w:hint="default" w:ascii="Times New Roman" w:hAnsi="Times New Roman" w:cs="Times New Roman"/>
          <w:color w:val="FF0000"/>
          <w:sz w:val="21"/>
          <w:szCs w:val="21"/>
        </w:rPr>
        <w:fldChar w:fldCharType="end"/>
      </w:r>
    </w:p>
    <w:sectPr>
      <w:headerReference r:id="rId5"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詹淑贝" w:date="2025-02-11T13:55:53Z" w:initials="">
    <w:p w14:paraId="0F1BA731">
      <w:pPr>
        <w:pStyle w:val="2"/>
        <w:rPr>
          <w:rFonts w:hint="default" w:eastAsia="宋体"/>
          <w:lang w:val="en-US" w:eastAsia="zh-CN"/>
        </w:rPr>
      </w:pPr>
      <w:r>
        <w:rPr>
          <w:rFonts w:hint="eastAsia"/>
          <w:lang w:val="en-US" w:eastAsia="zh-CN"/>
        </w:rPr>
        <w:t>登记时为赵主任，请核实主要研究者。</w:t>
      </w:r>
    </w:p>
  </w:comment>
  <w:comment w:id="1" w:author="詹淑贝" w:date="2025-02-11T15:03:28Z" w:initials="">
    <w:p w14:paraId="4B7CA3DA">
      <w:pPr>
        <w:pStyle w:val="2"/>
        <w:rPr>
          <w:rFonts w:hint="default" w:eastAsia="宋体"/>
          <w:lang w:val="en-US" w:eastAsia="zh-CN"/>
        </w:rPr>
      </w:pPr>
      <w:r>
        <w:rPr>
          <w:rFonts w:hint="eastAsia"/>
          <w:lang w:val="en-US" w:eastAsia="zh-CN"/>
        </w:rPr>
        <w:t>参考文献没有3、4</w:t>
      </w:r>
    </w:p>
  </w:comment>
  <w:comment w:id="2" w:author="詹淑贝" w:date="2025-02-11T14:58:05Z" w:initials="">
    <w:p w14:paraId="1FAA1C1D">
      <w:pPr>
        <w:pStyle w:val="2"/>
        <w:rPr>
          <w:rFonts w:hint="default" w:eastAsia="宋体"/>
          <w:lang w:val="en-US" w:eastAsia="zh-CN"/>
        </w:rPr>
      </w:pPr>
      <w:r>
        <w:rPr>
          <w:rFonts w:hint="eastAsia"/>
          <w:lang w:val="en-US" w:eastAsia="zh-CN"/>
        </w:rPr>
        <w:t>这里在描述一下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F1BA731" w15:done="0"/>
  <w15:commentEx w15:paraId="4B7CA3DA" w15:done="0"/>
  <w15:commentEx w15:paraId="1FAA1C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新宋体">
    <w:panose1 w:val="02010609030101010101"/>
    <w:charset w:val="86"/>
    <w:family w:val="modern"/>
    <w:pitch w:val="default"/>
    <w:sig w:usb0="00000203" w:usb1="288F0000" w:usb2="00000006" w:usb3="00000000" w:csb0="00040001" w:csb1="00000000"/>
  </w:font>
  <w:font w:name="MS Mincho">
    <w:panose1 w:val="02020609040205080304"/>
    <w:charset w:val="80"/>
    <w:family w:val="modern"/>
    <w:pitch w:val="default"/>
    <w:sig w:usb0="A00002BF" w:usb1="68C7FCFB" w:usb2="00000010" w:usb3="00000000" w:csb0="4002009F" w:csb1="DFD70000"/>
  </w:font>
  <w:font w:name="PMingLiU">
    <w:altName w:val="Microsoft JhengHei UI"/>
    <w:panose1 w:val="02010601000101010101"/>
    <w:charset w:val="88"/>
    <w:family w:val="roman"/>
    <w:pitch w:val="default"/>
    <w:sig w:usb0="00000000" w:usb1="00000000" w:usb2="00000016" w:usb3="00000000" w:csb0="00100001" w:csb1="00000000"/>
  </w:font>
  <w:font w:name="PMingLiU">
    <w:altName w:val="Segoe Print"/>
    <w:panose1 w:val="00000000000000000000"/>
    <w:charset w:val="00"/>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Roboto">
    <w:altName w:val="Wide Latin"/>
    <w:panose1 w:val="02000000000000000000"/>
    <w:charset w:val="00"/>
    <w:family w:val="auto"/>
    <w:pitch w:val="default"/>
    <w:sig w:usb0="00000000" w:usb1="00000000" w:usb2="00000021" w:usb3="00000000" w:csb0="0000019F" w:csb1="00000000"/>
  </w:font>
  <w:font w:name="Microsoft JhengHei UI">
    <w:panose1 w:val="020B0604030504040204"/>
    <w:charset w:val="88"/>
    <w:family w:val="auto"/>
    <w:pitch w:val="default"/>
    <w:sig w:usb0="000002A7" w:usb1="28CF4400" w:usb2="00000016" w:usb3="00000000" w:csb0="00100009" w:csb1="00000000"/>
  </w:font>
  <w:font w:name="Wide Latin">
    <w:panose1 w:val="020A0A07050505020404"/>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方正公文黑体">
    <w:panose1 w:val="02000500000000000000"/>
    <w:charset w:val="86"/>
    <w:family w:val="auto"/>
    <w:pitch w:val="default"/>
    <w:sig w:usb0="A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Yu Gothic Light">
    <w:panose1 w:val="020B0300000000000000"/>
    <w:charset w:val="80"/>
    <w:family w:val="auto"/>
    <w:pitch w:val="default"/>
    <w:sig w:usb0="E00002FF" w:usb1="2AC7FDFF" w:usb2="00000016" w:usb3="00000000" w:csb0="2002009F" w:csb1="00000000"/>
  </w:font>
  <w:font w:name="MingLiU_HKSCS-ExtB">
    <w:panose1 w:val="02020500000000000000"/>
    <w:charset w:val="88"/>
    <w:family w:val="auto"/>
    <w:pitch w:val="default"/>
    <w:sig w:usb0="8000002F" w:usb1="02000008" w:usb2="00000000"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C9864B">
    <w:pPr>
      <w:spacing w:line="360" w:lineRule="auto"/>
      <w:ind w:firstLine="360" w:firstLineChars="200"/>
      <w:jc w:val="left"/>
    </w:pPr>
    <w:r>
      <w:rPr>
        <w:rFonts w:hint="eastAsia"/>
        <w:sz w:val="18"/>
        <w:szCs w:val="18"/>
      </w:rPr>
      <w:t xml:space="preserve">版本号：V1.0 </w:t>
    </w:r>
    <w:r>
      <w:rPr>
        <w:rFonts w:hint="eastAsia"/>
        <w:iCs/>
        <w:color w:val="FF0000"/>
        <w:sz w:val="18"/>
        <w:szCs w:val="18"/>
      </w:rPr>
      <w:t xml:space="preserve"> </w:t>
    </w:r>
    <w:r>
      <w:rPr>
        <w:iCs/>
        <w:color w:val="FF0000"/>
        <w:sz w:val="18"/>
        <w:szCs w:val="18"/>
      </w:rPr>
      <w:t xml:space="preserve">                                             </w:t>
    </w:r>
    <w:r>
      <w:rPr>
        <w:rFonts w:hint="eastAsia"/>
        <w:sz w:val="18"/>
        <w:szCs w:val="18"/>
      </w:rPr>
      <w:t>版本日期：20</w:t>
    </w:r>
    <w:r>
      <w:rPr>
        <w:sz w:val="18"/>
        <w:szCs w:val="18"/>
      </w:rPr>
      <w:t>2</w:t>
    </w:r>
    <w:r>
      <w:rPr>
        <w:rFonts w:hint="eastAsia"/>
        <w:sz w:val="18"/>
        <w:szCs w:val="18"/>
      </w:rPr>
      <w:t>5年02月05日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2A3DBA"/>
    <w:multiLevelType w:val="multilevel"/>
    <w:tmpl w:val="322A3DBA"/>
    <w:lvl w:ilvl="0" w:tentative="0">
      <w:start w:val="1"/>
      <w:numFmt w:val="bullet"/>
      <w:lvlText w:val=""/>
      <w:lvlJc w:val="left"/>
      <w:pPr>
        <w:ind w:left="1560" w:hanging="360"/>
      </w:pPr>
      <w:rPr>
        <w:rFonts w:hint="default" w:ascii="Symbol" w:hAnsi="Symbol"/>
      </w:rPr>
    </w:lvl>
    <w:lvl w:ilvl="1" w:tentative="0">
      <w:start w:val="1"/>
      <w:numFmt w:val="bullet"/>
      <w:lvlText w:val="o"/>
      <w:lvlJc w:val="left"/>
      <w:pPr>
        <w:ind w:left="2280" w:hanging="360"/>
      </w:pPr>
      <w:rPr>
        <w:rFonts w:hint="default" w:ascii="Courier New" w:hAnsi="Courier New" w:cs="Courier New"/>
      </w:rPr>
    </w:lvl>
    <w:lvl w:ilvl="2" w:tentative="0">
      <w:start w:val="1"/>
      <w:numFmt w:val="bullet"/>
      <w:lvlText w:val=""/>
      <w:lvlJc w:val="left"/>
      <w:pPr>
        <w:ind w:left="3000" w:hanging="360"/>
      </w:pPr>
      <w:rPr>
        <w:rFonts w:hint="default" w:ascii="Wingdings" w:hAnsi="Wingdings"/>
      </w:rPr>
    </w:lvl>
    <w:lvl w:ilvl="3" w:tentative="0">
      <w:start w:val="1"/>
      <w:numFmt w:val="bullet"/>
      <w:lvlText w:val=""/>
      <w:lvlJc w:val="left"/>
      <w:pPr>
        <w:ind w:left="3720" w:hanging="360"/>
      </w:pPr>
      <w:rPr>
        <w:rFonts w:hint="default" w:ascii="Symbol" w:hAnsi="Symbol"/>
      </w:rPr>
    </w:lvl>
    <w:lvl w:ilvl="4" w:tentative="0">
      <w:start w:val="1"/>
      <w:numFmt w:val="bullet"/>
      <w:lvlText w:val="o"/>
      <w:lvlJc w:val="left"/>
      <w:pPr>
        <w:ind w:left="4440" w:hanging="360"/>
      </w:pPr>
      <w:rPr>
        <w:rFonts w:hint="default" w:ascii="Courier New" w:hAnsi="Courier New" w:cs="Courier New"/>
      </w:rPr>
    </w:lvl>
    <w:lvl w:ilvl="5" w:tentative="0">
      <w:start w:val="1"/>
      <w:numFmt w:val="bullet"/>
      <w:lvlText w:val=""/>
      <w:lvlJc w:val="left"/>
      <w:pPr>
        <w:ind w:left="5160" w:hanging="360"/>
      </w:pPr>
      <w:rPr>
        <w:rFonts w:hint="default" w:ascii="Wingdings" w:hAnsi="Wingdings"/>
      </w:rPr>
    </w:lvl>
    <w:lvl w:ilvl="6" w:tentative="0">
      <w:start w:val="1"/>
      <w:numFmt w:val="bullet"/>
      <w:lvlText w:val=""/>
      <w:lvlJc w:val="left"/>
      <w:pPr>
        <w:ind w:left="5880" w:hanging="360"/>
      </w:pPr>
      <w:rPr>
        <w:rFonts w:hint="default" w:ascii="Symbol" w:hAnsi="Symbol"/>
      </w:rPr>
    </w:lvl>
    <w:lvl w:ilvl="7" w:tentative="0">
      <w:start w:val="1"/>
      <w:numFmt w:val="bullet"/>
      <w:lvlText w:val="o"/>
      <w:lvlJc w:val="left"/>
      <w:pPr>
        <w:ind w:left="6600" w:hanging="360"/>
      </w:pPr>
      <w:rPr>
        <w:rFonts w:hint="default" w:ascii="Courier New" w:hAnsi="Courier New" w:cs="Courier New"/>
      </w:rPr>
    </w:lvl>
    <w:lvl w:ilvl="8" w:tentative="0">
      <w:start w:val="1"/>
      <w:numFmt w:val="bullet"/>
      <w:lvlText w:val=""/>
      <w:lvlJc w:val="left"/>
      <w:pPr>
        <w:ind w:left="7320" w:hanging="360"/>
      </w:pPr>
      <w:rPr>
        <w:rFonts w:hint="default" w:ascii="Wingdings" w:hAnsi="Wingdings"/>
      </w:rPr>
    </w:lvl>
  </w:abstractNum>
  <w:abstractNum w:abstractNumId="1">
    <w:nsid w:val="4B7C9713"/>
    <w:multiLevelType w:val="singleLevel"/>
    <w:tmpl w:val="4B7C9713"/>
    <w:lvl w:ilvl="0" w:tentative="0">
      <w:start w:val="3"/>
      <w:numFmt w:val="chineseCounting"/>
      <w:suff w:val="nothing"/>
      <w:lvlText w:val="%1、"/>
      <w:lvlJc w:val="left"/>
      <w:rPr>
        <w:rFonts w:hint="eastAsia"/>
      </w:rPr>
    </w:lvl>
  </w:abstractNum>
  <w:abstractNum w:abstractNumId="2">
    <w:nsid w:val="5A84FE1C"/>
    <w:multiLevelType w:val="singleLevel"/>
    <w:tmpl w:val="5A84FE1C"/>
    <w:lvl w:ilvl="0" w:tentative="0">
      <w:start w:val="3"/>
      <w:numFmt w:val="decimal"/>
      <w:suff w:val="nothing"/>
      <w:lvlText w:val="%1）"/>
      <w:lvlJc w:val="left"/>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詹淑贝">
    <w15:presenceInfo w15:providerId="WPS Office" w15:userId="4038780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C473011"/>
    <w:rsid w:val="0005483A"/>
    <w:rsid w:val="00073B5F"/>
    <w:rsid w:val="00080E77"/>
    <w:rsid w:val="00086246"/>
    <w:rsid w:val="000E3B9C"/>
    <w:rsid w:val="001479F7"/>
    <w:rsid w:val="00166C9B"/>
    <w:rsid w:val="00194BA5"/>
    <w:rsid w:val="001B15A6"/>
    <w:rsid w:val="001C5A04"/>
    <w:rsid w:val="00210F3E"/>
    <w:rsid w:val="00237433"/>
    <w:rsid w:val="002B6DDD"/>
    <w:rsid w:val="002C0402"/>
    <w:rsid w:val="002E38B5"/>
    <w:rsid w:val="0031047B"/>
    <w:rsid w:val="003164F2"/>
    <w:rsid w:val="0037633D"/>
    <w:rsid w:val="0039481C"/>
    <w:rsid w:val="003B68FC"/>
    <w:rsid w:val="003D1F8B"/>
    <w:rsid w:val="003F1487"/>
    <w:rsid w:val="00416C97"/>
    <w:rsid w:val="00434D45"/>
    <w:rsid w:val="00493797"/>
    <w:rsid w:val="00496CFA"/>
    <w:rsid w:val="004A5E66"/>
    <w:rsid w:val="004A6FDD"/>
    <w:rsid w:val="004B2194"/>
    <w:rsid w:val="004B65D2"/>
    <w:rsid w:val="00516EAC"/>
    <w:rsid w:val="00546B94"/>
    <w:rsid w:val="005A6C91"/>
    <w:rsid w:val="005F234B"/>
    <w:rsid w:val="00665206"/>
    <w:rsid w:val="006B1AF5"/>
    <w:rsid w:val="006D6488"/>
    <w:rsid w:val="00857F73"/>
    <w:rsid w:val="008B708A"/>
    <w:rsid w:val="008B7D23"/>
    <w:rsid w:val="008C38F3"/>
    <w:rsid w:val="008C5B5D"/>
    <w:rsid w:val="009420BB"/>
    <w:rsid w:val="00971014"/>
    <w:rsid w:val="00993F16"/>
    <w:rsid w:val="00A13149"/>
    <w:rsid w:val="00A54B5C"/>
    <w:rsid w:val="00A7065A"/>
    <w:rsid w:val="00A960D3"/>
    <w:rsid w:val="00AA182A"/>
    <w:rsid w:val="00AD2E1E"/>
    <w:rsid w:val="00AD41CA"/>
    <w:rsid w:val="00B05D98"/>
    <w:rsid w:val="00B36CCA"/>
    <w:rsid w:val="00B62E8A"/>
    <w:rsid w:val="00B66A5C"/>
    <w:rsid w:val="00B700CD"/>
    <w:rsid w:val="00BA309D"/>
    <w:rsid w:val="00BE7F5A"/>
    <w:rsid w:val="00BF1946"/>
    <w:rsid w:val="00C13C70"/>
    <w:rsid w:val="00C142A6"/>
    <w:rsid w:val="00C6697C"/>
    <w:rsid w:val="00CA2991"/>
    <w:rsid w:val="00D42024"/>
    <w:rsid w:val="00D613B8"/>
    <w:rsid w:val="00D724E5"/>
    <w:rsid w:val="00D81F0B"/>
    <w:rsid w:val="00DA292C"/>
    <w:rsid w:val="00DD3358"/>
    <w:rsid w:val="00DF006D"/>
    <w:rsid w:val="00DF7C83"/>
    <w:rsid w:val="00EA0D35"/>
    <w:rsid w:val="00EC1824"/>
    <w:rsid w:val="00EC4A08"/>
    <w:rsid w:val="00EF6E9B"/>
    <w:rsid w:val="00F722A7"/>
    <w:rsid w:val="00FE1C6F"/>
    <w:rsid w:val="019CAF52"/>
    <w:rsid w:val="022336E2"/>
    <w:rsid w:val="02911AF2"/>
    <w:rsid w:val="02AE7D7F"/>
    <w:rsid w:val="039F59F4"/>
    <w:rsid w:val="03D6BE4B"/>
    <w:rsid w:val="066FA76B"/>
    <w:rsid w:val="06DB4B10"/>
    <w:rsid w:val="06FE51C0"/>
    <w:rsid w:val="07CA83E1"/>
    <w:rsid w:val="08A884E9"/>
    <w:rsid w:val="08BBAD66"/>
    <w:rsid w:val="08DE5390"/>
    <w:rsid w:val="094B5FF9"/>
    <w:rsid w:val="0A52FB57"/>
    <w:rsid w:val="0A88EEBF"/>
    <w:rsid w:val="0B385421"/>
    <w:rsid w:val="0C473011"/>
    <w:rsid w:val="0D8559F5"/>
    <w:rsid w:val="0D8817C6"/>
    <w:rsid w:val="0FE30A05"/>
    <w:rsid w:val="117560DA"/>
    <w:rsid w:val="12687688"/>
    <w:rsid w:val="12CCBD00"/>
    <w:rsid w:val="12CF5A00"/>
    <w:rsid w:val="13783206"/>
    <w:rsid w:val="13B14150"/>
    <w:rsid w:val="16CDD57C"/>
    <w:rsid w:val="1869A5DD"/>
    <w:rsid w:val="192F21F3"/>
    <w:rsid w:val="19972865"/>
    <w:rsid w:val="1C6D7CFD"/>
    <w:rsid w:val="1CBD594E"/>
    <w:rsid w:val="1D3D1700"/>
    <w:rsid w:val="1DDC2354"/>
    <w:rsid w:val="1E743FE2"/>
    <w:rsid w:val="1E8EC98E"/>
    <w:rsid w:val="1FE85C87"/>
    <w:rsid w:val="21191C33"/>
    <w:rsid w:val="22065524"/>
    <w:rsid w:val="22A0BFF7"/>
    <w:rsid w:val="236EEECA"/>
    <w:rsid w:val="2494B5FF"/>
    <w:rsid w:val="24DEF5E0"/>
    <w:rsid w:val="25661CA0"/>
    <w:rsid w:val="25804CEF"/>
    <w:rsid w:val="28CB3712"/>
    <w:rsid w:val="2927BBEE"/>
    <w:rsid w:val="29502997"/>
    <w:rsid w:val="2A823FE9"/>
    <w:rsid w:val="2B05C691"/>
    <w:rsid w:val="2D80A631"/>
    <w:rsid w:val="2F7BED66"/>
    <w:rsid w:val="31C94DF1"/>
    <w:rsid w:val="320C5C72"/>
    <w:rsid w:val="32D760E5"/>
    <w:rsid w:val="33886021"/>
    <w:rsid w:val="342F4797"/>
    <w:rsid w:val="34D8066A"/>
    <w:rsid w:val="34E9663F"/>
    <w:rsid w:val="36C0956A"/>
    <w:rsid w:val="36CBF09E"/>
    <w:rsid w:val="3831A802"/>
    <w:rsid w:val="38542ED9"/>
    <w:rsid w:val="385947B0"/>
    <w:rsid w:val="39DD0152"/>
    <w:rsid w:val="3B0E62CB"/>
    <w:rsid w:val="3C5C3D7B"/>
    <w:rsid w:val="3D9B1F39"/>
    <w:rsid w:val="3DDD080A"/>
    <w:rsid w:val="3E436456"/>
    <w:rsid w:val="3EA5EB39"/>
    <w:rsid w:val="3EBF0F8A"/>
    <w:rsid w:val="3EF11C67"/>
    <w:rsid w:val="3F6ADEA0"/>
    <w:rsid w:val="3FC15749"/>
    <w:rsid w:val="403425BD"/>
    <w:rsid w:val="40A7767E"/>
    <w:rsid w:val="4153C984"/>
    <w:rsid w:val="416E687F"/>
    <w:rsid w:val="42C25CDF"/>
    <w:rsid w:val="453548A5"/>
    <w:rsid w:val="45EC7588"/>
    <w:rsid w:val="4747945A"/>
    <w:rsid w:val="4C35DAB5"/>
    <w:rsid w:val="4C6F4561"/>
    <w:rsid w:val="4E691E84"/>
    <w:rsid w:val="4F27B471"/>
    <w:rsid w:val="4FB114E1"/>
    <w:rsid w:val="50D1D556"/>
    <w:rsid w:val="5132CA84"/>
    <w:rsid w:val="51FF3E9B"/>
    <w:rsid w:val="526DA5B7"/>
    <w:rsid w:val="52C948A8"/>
    <w:rsid w:val="5328497E"/>
    <w:rsid w:val="53717DE5"/>
    <w:rsid w:val="554B2CFA"/>
    <w:rsid w:val="564948C1"/>
    <w:rsid w:val="56AA7FCD"/>
    <w:rsid w:val="56BBA023"/>
    <w:rsid w:val="57872177"/>
    <w:rsid w:val="58797F1F"/>
    <w:rsid w:val="59306B91"/>
    <w:rsid w:val="599A2386"/>
    <w:rsid w:val="59A357BC"/>
    <w:rsid w:val="5AB89797"/>
    <w:rsid w:val="5C5402FB"/>
    <w:rsid w:val="5E012411"/>
    <w:rsid w:val="5F6439CA"/>
    <w:rsid w:val="60638003"/>
    <w:rsid w:val="6082AD3A"/>
    <w:rsid w:val="62287605"/>
    <w:rsid w:val="62AB6173"/>
    <w:rsid w:val="6386D16B"/>
    <w:rsid w:val="65C20A5E"/>
    <w:rsid w:val="670F0029"/>
    <w:rsid w:val="67390515"/>
    <w:rsid w:val="67707115"/>
    <w:rsid w:val="67AE102E"/>
    <w:rsid w:val="683D1269"/>
    <w:rsid w:val="68A32ECD"/>
    <w:rsid w:val="68FF30C4"/>
    <w:rsid w:val="690BC6CF"/>
    <w:rsid w:val="695BEDB9"/>
    <w:rsid w:val="69F56AF8"/>
    <w:rsid w:val="6ABCA363"/>
    <w:rsid w:val="6B87441E"/>
    <w:rsid w:val="6C966632"/>
    <w:rsid w:val="6E240CBF"/>
    <w:rsid w:val="6E7BD4C2"/>
    <w:rsid w:val="6F297FD0"/>
    <w:rsid w:val="6FC7E018"/>
    <w:rsid w:val="70D3A737"/>
    <w:rsid w:val="71DE6C5D"/>
    <w:rsid w:val="72474092"/>
    <w:rsid w:val="72BB67CF"/>
    <w:rsid w:val="7389FFA6"/>
    <w:rsid w:val="73E8BB76"/>
    <w:rsid w:val="75EF1720"/>
    <w:rsid w:val="763176E3"/>
    <w:rsid w:val="76379A24"/>
    <w:rsid w:val="76F603F8"/>
    <w:rsid w:val="77392BA3"/>
    <w:rsid w:val="77814416"/>
    <w:rsid w:val="78337923"/>
    <w:rsid w:val="7880727E"/>
    <w:rsid w:val="78831605"/>
    <w:rsid w:val="78B0DBB8"/>
    <w:rsid w:val="78C4471E"/>
    <w:rsid w:val="78EDFAE2"/>
    <w:rsid w:val="7ADD7FA7"/>
    <w:rsid w:val="7C0B0969"/>
    <w:rsid w:val="7CD87C21"/>
    <w:rsid w:val="7D030FB0"/>
    <w:rsid w:val="7D348867"/>
    <w:rsid w:val="7D8D594B"/>
    <w:rsid w:val="7E8EA77A"/>
    <w:rsid w:val="7F03C414"/>
    <w:rsid w:val="7F8BA4A3"/>
    <w:rsid w:val="7FB84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8">
    <w:name w:val="Hyperlink"/>
    <w:basedOn w:val="7"/>
    <w:qFormat/>
    <w:uiPriority w:val="0"/>
    <w:rPr>
      <w:color w:val="0563C1" w:themeColor="hyperlink"/>
      <w:u w:val="single"/>
      <w14:textFill>
        <w14:solidFill>
          <w14:schemeClr w14:val="hlink"/>
        </w14:solidFill>
      </w14:textFill>
    </w:rPr>
  </w:style>
  <w:style w:type="character" w:styleId="9">
    <w:name w:val="annotation reference"/>
    <w:basedOn w:val="7"/>
    <w:qFormat/>
    <w:uiPriority w:val="0"/>
    <w:rPr>
      <w:sz w:val="16"/>
      <w:szCs w:val="16"/>
    </w:rPr>
  </w:style>
  <w:style w:type="paragraph" w:styleId="10">
    <w:name w:val="List Paragraph"/>
    <w:basedOn w:val="1"/>
    <w:qFormat/>
    <w:uiPriority w:val="34"/>
    <w:pPr>
      <w:ind w:firstLine="420" w:firstLineChars="200"/>
    </w:pPr>
    <w:rPr>
      <w:rFonts w:ascii="Calibri" w:hAnsi="Calibri"/>
      <w:szCs w:val="22"/>
    </w:rPr>
  </w:style>
  <w:style w:type="paragraph" w:customStyle="1" w:styleId="11">
    <w:name w:val="EndNote Bibliography Title"/>
    <w:basedOn w:val="1"/>
    <w:link w:val="12"/>
    <w:qFormat/>
    <w:uiPriority w:val="0"/>
    <w:pPr>
      <w:jc w:val="center"/>
    </w:pPr>
    <w:rPr>
      <w:rFonts w:ascii="Calibri" w:hAnsi="Calibri" w:cs="Calibri"/>
      <w:sz w:val="20"/>
    </w:rPr>
  </w:style>
  <w:style w:type="character" w:customStyle="1" w:styleId="12">
    <w:name w:val="EndNote Bibliography Title Char"/>
    <w:basedOn w:val="7"/>
    <w:link w:val="11"/>
    <w:qFormat/>
    <w:uiPriority w:val="0"/>
    <w:rPr>
      <w:rFonts w:cs="Calibri"/>
      <w:kern w:val="2"/>
      <w:szCs w:val="24"/>
      <w:lang w:val="en-US" w:eastAsia="zh-CN"/>
    </w:rPr>
  </w:style>
  <w:style w:type="paragraph" w:customStyle="1" w:styleId="13">
    <w:name w:val="EndNote Bibliography"/>
    <w:basedOn w:val="1"/>
    <w:link w:val="14"/>
    <w:qFormat/>
    <w:uiPriority w:val="0"/>
    <w:pPr>
      <w:jc w:val="left"/>
    </w:pPr>
    <w:rPr>
      <w:rFonts w:ascii="Calibri" w:hAnsi="Calibri" w:cs="Calibri"/>
      <w:sz w:val="20"/>
    </w:rPr>
  </w:style>
  <w:style w:type="character" w:customStyle="1" w:styleId="14">
    <w:name w:val="EndNote Bibliography Char"/>
    <w:basedOn w:val="7"/>
    <w:link w:val="13"/>
    <w:qFormat/>
    <w:uiPriority w:val="0"/>
    <w:rPr>
      <w:rFonts w:cs="Calibri"/>
      <w:kern w:val="2"/>
      <w:szCs w:val="24"/>
      <w:lang w:val="en-US" w:eastAsia="zh-CN"/>
    </w:rPr>
  </w:style>
  <w:style w:type="character" w:customStyle="1" w:styleId="15">
    <w:name w:val="Unresolved Mention"/>
    <w:basedOn w:val="7"/>
    <w:semiHidden/>
    <w:unhideWhenUsed/>
    <w:qFormat/>
    <w:uiPriority w:val="99"/>
    <w:rPr>
      <w:color w:val="605E5C"/>
      <w:shd w:val="clear" w:color="auto" w:fill="E1DFDD"/>
    </w:rPr>
  </w:style>
  <w:style w:type="paragraph" w:customStyle="1" w:styleId="16">
    <w:name w:val="Revision"/>
    <w:hidden/>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4539</Words>
  <Characters>5987</Characters>
  <Lines>88</Lines>
  <Paragraphs>24</Paragraphs>
  <TotalTime>2</TotalTime>
  <ScaleCrop>false</ScaleCrop>
  <LinksUpToDate>false</LinksUpToDate>
  <CharactersWithSpaces>6398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2020-05-27T01:35:00Z</dcterms:created>
  <dc:creator>leyouyoubaby</dc:creator>
  <cp:lastModifiedBy>詹淑贝</cp:lastModifiedBy>
  <dcterms:modified xsi:type="dcterms:W3CDTF">2025-02-11T07:03:39Z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A2CFC971E7744457B7046375BAA105BB</vt:lpwstr>
  </property>
  <property fmtid="{D5CDD505-2E9C-101B-9397-08002B2CF9AE}" pid="4" name="KSOTemplateDocerSaveRecord">
    <vt:lpwstr>eyJoZGlkIjoiY2FmYzE5MDMyMWQ0MzE2YjViM2ZiODE5N2JmNzNkZWYiLCJ1c2VySWQiOiIyNjExNDgzODcifQ==</vt:lpwstr>
  </property>
</Properties>
</file>