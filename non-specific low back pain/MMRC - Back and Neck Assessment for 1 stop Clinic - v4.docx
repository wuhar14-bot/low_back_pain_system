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021"/>
        <w:gridCol w:w="1840"/>
        <w:gridCol w:w="1090"/>
        <w:gridCol w:w="749"/>
        <w:gridCol w:w="342"/>
        <w:gridCol w:w="382"/>
        <w:gridCol w:w="703"/>
      </w:tblGrid>
      <w:tr w:rsidR="00310087" w:rsidRPr="00B20BEA" w14:paraId="52851247" w14:textId="469E90A8" w:rsidTr="009600FB">
        <w:trPr>
          <w:trHeight w:val="285"/>
        </w:trPr>
        <w:tc>
          <w:tcPr>
            <w:tcW w:w="1889" w:type="dxa"/>
            <w:shd w:val="clear" w:color="auto" w:fill="auto"/>
            <w:noWrap/>
            <w:vAlign w:val="bottom"/>
            <w:hideMark/>
          </w:tcPr>
          <w:p w14:paraId="275E7B9E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Section</w:t>
            </w:r>
          </w:p>
        </w:tc>
        <w:tc>
          <w:tcPr>
            <w:tcW w:w="2021" w:type="dxa"/>
            <w:shd w:val="clear" w:color="auto" w:fill="auto"/>
            <w:noWrap/>
            <w:vAlign w:val="bottom"/>
            <w:hideMark/>
          </w:tcPr>
          <w:p w14:paraId="6EB93722" w14:textId="6E6E8878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>Items</w:t>
            </w:r>
          </w:p>
        </w:tc>
        <w:tc>
          <w:tcPr>
            <w:tcW w:w="5106" w:type="dxa"/>
            <w:gridSpan w:val="6"/>
          </w:tcPr>
          <w:p w14:paraId="4C2050BA" w14:textId="52B8342C" w:rsidR="00807BD5" w:rsidRPr="00E105FB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val="en-US" w:eastAsia="zh-CN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Details</w:t>
            </w:r>
          </w:p>
        </w:tc>
      </w:tr>
      <w:tr w:rsidR="00310087" w:rsidRPr="00B20BEA" w14:paraId="54930DB5" w14:textId="0EC5C54B" w:rsidTr="009600FB">
        <w:trPr>
          <w:trHeight w:val="571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561B229B" w14:textId="77777777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t>I: General Information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6A0B74F7" w14:textId="58F69EC2" w:rsidR="00807BD5" w:rsidRPr="00B20BEA" w:rsidRDefault="009C0C1D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  <w:lang w:eastAsia="zh-CN"/>
                <w14:ligatures w14:val="none"/>
              </w:rPr>
              <w:t>Chief Complaint</w:t>
            </w:r>
            <w:r w:rsidR="00807BD5">
              <w:rPr>
                <w:rFonts w:ascii="DengXian" w:eastAsia="DengXian" w:hAnsi="DengXian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="00807BD5" w:rsidRPr="00B20BEA">
              <w:rPr>
                <w:rFonts w:ascii="DengXian" w:eastAsia="DengXian" w:hAnsi="DengXian" w:cs="Times New Roman" w:hint="eastAsia"/>
                <w:color w:val="000000"/>
                <w:kern w:val="0"/>
                <w14:ligatures w14:val="none"/>
              </w:rPr>
              <w:br/>
            </w:r>
          </w:p>
        </w:tc>
        <w:tc>
          <w:tcPr>
            <w:tcW w:w="5106" w:type="dxa"/>
            <w:gridSpan w:val="6"/>
          </w:tcPr>
          <w:p w14:paraId="542E79EE" w14:textId="5A7A9961" w:rsidR="00807BD5" w:rsidRPr="00B20BEA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color w:val="000000"/>
                <w:kern w:val="0"/>
                <w:lang w:eastAsia="zh-CN"/>
                <w14:ligatures w14:val="none"/>
              </w:rPr>
            </w:pPr>
          </w:p>
        </w:tc>
      </w:tr>
      <w:tr w:rsidR="00CE2912" w:rsidRPr="001511D7" w14:paraId="3EDD9DA2" w14:textId="16087555" w:rsidTr="009600FB">
        <w:trPr>
          <w:trHeight w:val="50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EF9D6EA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21B69358" w14:textId="23001769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9C0C1D">
              <w:rPr>
                <w:rFonts w:ascii="DengXian" w:eastAsia="DengXian" w:hAnsi="DengXian" w:cs="Times New Roman"/>
                <w:kern w:val="0"/>
                <w14:ligatures w14:val="none"/>
              </w:rPr>
              <w:t>History of presenting illness</w:t>
            </w:r>
          </w:p>
        </w:tc>
        <w:tc>
          <w:tcPr>
            <w:tcW w:w="5106" w:type="dxa"/>
            <w:gridSpan w:val="6"/>
          </w:tcPr>
          <w:p w14:paraId="5D89F77F" w14:textId="044CFC33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First onset</w:t>
            </w: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Recurrence</w:t>
            </w:r>
          </w:p>
        </w:tc>
      </w:tr>
      <w:tr w:rsidR="00CE2912" w:rsidRPr="001511D7" w14:paraId="64E82152" w14:textId="77777777" w:rsidTr="004C6A78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F2FE484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3B5E6456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2F3BFC8D" w14:textId="76F29CEB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Initial Onset Date</w:t>
            </w:r>
          </w:p>
        </w:tc>
        <w:tc>
          <w:tcPr>
            <w:tcW w:w="3266" w:type="dxa"/>
            <w:gridSpan w:val="5"/>
          </w:tcPr>
          <w:p w14:paraId="2B5487BD" w14:textId="2B4634FA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CE2912" w:rsidRPr="001511D7" w14:paraId="4B3262DF" w14:textId="77777777" w:rsidTr="004C6A78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0C186B7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4B5A0ED8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58F851C1" w14:textId="36972D5D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 w:eastAsia="zh-CN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lang w:val="en-US" w:eastAsia="zh-CN"/>
                <w14:ligatures w14:val="none"/>
              </w:rPr>
              <w:t>Pain type</w:t>
            </w:r>
          </w:p>
        </w:tc>
        <w:tc>
          <w:tcPr>
            <w:tcW w:w="3266" w:type="dxa"/>
            <w:gridSpan w:val="5"/>
          </w:tcPr>
          <w:p w14:paraId="4965386C" w14:textId="30AAE72B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950C6A"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>Mechanical</w:t>
            </w:r>
            <w:r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 xml:space="preserve"> </w:t>
            </w:r>
            <w:r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/</w:t>
            </w:r>
            <w:r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 xml:space="preserve"> </w:t>
            </w:r>
            <w:r w:rsidRPr="00950C6A"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>inflammatory</w:t>
            </w:r>
          </w:p>
        </w:tc>
      </w:tr>
      <w:tr w:rsidR="00CE2912" w:rsidRPr="001511D7" w14:paraId="76786E40" w14:textId="77777777" w:rsidTr="004C6A78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DDFE873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41E56D6D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19A3CCEF" w14:textId="3CCA5B69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Aggravating Factor</w:t>
            </w: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(s)</w:t>
            </w:r>
          </w:p>
        </w:tc>
        <w:tc>
          <w:tcPr>
            <w:tcW w:w="3266" w:type="dxa"/>
            <w:gridSpan w:val="5"/>
          </w:tcPr>
          <w:p w14:paraId="3BF9BA9A" w14:textId="74375B96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CE2912" w:rsidRPr="001511D7" w14:paraId="3EE6B5FB" w14:textId="77777777" w:rsidTr="004C6A78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52A71F5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48627C46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5467315" w14:textId="056EDD1C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R</w:t>
            </w:r>
            <w:r w:rsidRPr="00950C6A">
              <w:rPr>
                <w:rFonts w:ascii="DengXian" w:eastAsia="DengXian" w:hAnsi="DengXian" w:cs="Times New Roman"/>
                <w:kern w:val="0"/>
                <w14:ligatures w14:val="none"/>
              </w:rPr>
              <w:t>elieving factor</w:t>
            </w:r>
            <w:r>
              <w:rPr>
                <w:rFonts w:ascii="DengXian" w:eastAsia="DengXian" w:hAnsi="DengXian" w:cs="Times New Roman"/>
                <w:kern w:val="0"/>
                <w14:ligatures w14:val="none"/>
              </w:rPr>
              <w:t>(</w:t>
            </w:r>
            <w:r w:rsidRPr="00950C6A">
              <w:rPr>
                <w:rFonts w:ascii="DengXian" w:eastAsia="DengXian" w:hAnsi="DengXian" w:cs="Times New Roman"/>
                <w:kern w:val="0"/>
                <w14:ligatures w14:val="none"/>
              </w:rPr>
              <w:t>s</w:t>
            </w:r>
            <w:r>
              <w:rPr>
                <w:rFonts w:ascii="DengXian" w:eastAsia="DengXian" w:hAnsi="DengXian" w:cs="Times New Roman"/>
                <w:kern w:val="0"/>
                <w14:ligatures w14:val="none"/>
              </w:rPr>
              <w:t>)</w:t>
            </w:r>
          </w:p>
        </w:tc>
        <w:tc>
          <w:tcPr>
            <w:tcW w:w="3266" w:type="dxa"/>
            <w:gridSpan w:val="5"/>
          </w:tcPr>
          <w:p w14:paraId="7AB9A472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CE2912" w:rsidRPr="001511D7" w14:paraId="0EC423D8" w14:textId="77777777" w:rsidTr="004C6A78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3E02EBC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3A6D9FE3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1A9BAD25" w14:textId="2C2E8E9F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 w:eastAsia="zh-CN"/>
                <w14:ligatures w14:val="none"/>
              </w:rPr>
            </w:pPr>
            <w:r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Radiat</w:t>
            </w:r>
            <w:r>
              <w:rPr>
                <w:rFonts w:ascii="DengXian" w:eastAsia="DengXian" w:hAnsi="DengXian" w:cs="Times New Roman" w:hint="eastAsia"/>
                <w:kern w:val="0"/>
                <w:lang w:val="en-US" w:eastAsia="zh-CN"/>
                <w14:ligatures w14:val="none"/>
              </w:rPr>
              <w:t>ing pain</w:t>
            </w:r>
          </w:p>
        </w:tc>
        <w:tc>
          <w:tcPr>
            <w:tcW w:w="1090" w:type="dxa"/>
          </w:tcPr>
          <w:p w14:paraId="63D3C68A" w14:textId="006EF3FD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lang w:val="en-US" w:eastAsia="zh-CN"/>
                <w14:ligatures w14:val="none"/>
              </w:rPr>
              <w:t>Y/N</w:t>
            </w:r>
          </w:p>
        </w:tc>
        <w:tc>
          <w:tcPr>
            <w:tcW w:w="1091" w:type="dxa"/>
            <w:gridSpan w:val="2"/>
          </w:tcPr>
          <w:p w14:paraId="4E749A76" w14:textId="43FEA5B8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if yes, to where</w:t>
            </w:r>
          </w:p>
        </w:tc>
        <w:tc>
          <w:tcPr>
            <w:tcW w:w="1085" w:type="dxa"/>
            <w:gridSpan w:val="2"/>
          </w:tcPr>
          <w:p w14:paraId="614E2A93" w14:textId="50AEFAAE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CE2912" w:rsidRPr="001511D7" w14:paraId="125044EE" w14:textId="77777777" w:rsidTr="004C6A78">
        <w:trPr>
          <w:trHeight w:val="42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F8ADD76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2D5EAB92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23E8C041" w14:textId="2B201D17" w:rsidR="00CE2912" w:rsidRPr="00914BC2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/>
                <w:kern w:val="0"/>
                <w14:ligatures w14:val="none"/>
              </w:rPr>
              <w:t>Other treatment done</w:t>
            </w:r>
          </w:p>
        </w:tc>
        <w:tc>
          <w:tcPr>
            <w:tcW w:w="3266" w:type="dxa"/>
            <w:gridSpan w:val="5"/>
          </w:tcPr>
          <w:p w14:paraId="33244AA4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</w:p>
        </w:tc>
      </w:tr>
      <w:tr w:rsidR="001511D7" w:rsidRPr="001511D7" w14:paraId="0EEC0984" w14:textId="10E8B721" w:rsidTr="009600FB">
        <w:trPr>
          <w:trHeight w:val="56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6F525CB" w14:textId="77777777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15B7C3B3" w14:textId="0A653431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Progress of Condition: </w:t>
            </w:r>
          </w:p>
        </w:tc>
        <w:tc>
          <w:tcPr>
            <w:tcW w:w="5106" w:type="dxa"/>
            <w:gridSpan w:val="6"/>
          </w:tcPr>
          <w:p w14:paraId="4AC6275B" w14:textId="0762E9D3" w:rsidR="00807BD5" w:rsidRPr="001511D7" w:rsidRDefault="00807BD5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improving / deteriorating / static / fluctuating</w:t>
            </w:r>
          </w:p>
        </w:tc>
      </w:tr>
      <w:tr w:rsidR="00CE2912" w:rsidRPr="001511D7" w14:paraId="0FE7144E" w14:textId="2EE0BB01" w:rsidTr="009600FB">
        <w:trPr>
          <w:trHeight w:val="518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2881BAC3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II: Subjective Examination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13E694CC" w14:textId="6ED00DFD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Pain Score (NPRS)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5106" w:type="dxa"/>
            <w:gridSpan w:val="6"/>
          </w:tcPr>
          <w:p w14:paraId="7E72F33F" w14:textId="5ED71A3F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/>
                <w:kern w:val="0"/>
                <w14:ligatures w14:val="none"/>
              </w:rPr>
              <w:t>0-10</w:t>
            </w:r>
          </w:p>
        </w:tc>
      </w:tr>
      <w:tr w:rsidR="00CE2912" w:rsidRPr="001511D7" w14:paraId="603C6E85" w14:textId="77777777" w:rsidTr="004C6A78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6837D37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3D678C36" w14:textId="11A02F76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Tolerance (minutes)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1840" w:type="dxa"/>
          </w:tcPr>
          <w:p w14:paraId="487AB64E" w14:textId="6A7083F5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Sitting</w:t>
            </w:r>
          </w:p>
        </w:tc>
        <w:tc>
          <w:tcPr>
            <w:tcW w:w="3266" w:type="dxa"/>
            <w:gridSpan w:val="5"/>
          </w:tcPr>
          <w:p w14:paraId="26B09B24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E2912" w:rsidRPr="001511D7" w14:paraId="3709FB43" w14:textId="77777777" w:rsidTr="004C6A78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439C64A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778DDF8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72E8722B" w14:textId="546965BA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Standing</w:t>
            </w:r>
          </w:p>
        </w:tc>
        <w:tc>
          <w:tcPr>
            <w:tcW w:w="3266" w:type="dxa"/>
            <w:gridSpan w:val="5"/>
          </w:tcPr>
          <w:p w14:paraId="5A70DE38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E2912" w:rsidRPr="001511D7" w14:paraId="371137B3" w14:textId="77777777" w:rsidTr="004C6A78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4F908EB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30D7CF1A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6230E6F8" w14:textId="798343B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Walking</w:t>
            </w:r>
          </w:p>
        </w:tc>
        <w:tc>
          <w:tcPr>
            <w:tcW w:w="3266" w:type="dxa"/>
            <w:gridSpan w:val="5"/>
          </w:tcPr>
          <w:p w14:paraId="09199FB9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E2912" w:rsidRPr="001511D7" w14:paraId="11F99502" w14:textId="77777777" w:rsidTr="004C6A78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A92B069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8867293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38E667B7" w14:textId="3BC9AB08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Aid</w:t>
            </w:r>
          </w:p>
        </w:tc>
        <w:tc>
          <w:tcPr>
            <w:tcW w:w="3266" w:type="dxa"/>
            <w:gridSpan w:val="5"/>
          </w:tcPr>
          <w:p w14:paraId="7A25AA0C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DC421C" w:rsidRPr="001511D7" w14:paraId="6579EE1A" w14:textId="77777777" w:rsidTr="00177D2F">
        <w:trPr>
          <w:trHeight w:val="26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FC3FAFE" w14:textId="77777777" w:rsidR="00DC421C" w:rsidRPr="001511D7" w:rsidRDefault="00DC421C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0C80AF87" w14:textId="57FC33F2" w:rsidR="00DC421C" w:rsidRPr="001511D7" w:rsidRDefault="00FD3F68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C</w:t>
            </w:r>
            <w:r w:rsidR="00DC421C" w:rsidRPr="00DC421C">
              <w:rPr>
                <w:rFonts w:ascii="DengXian" w:eastAsia="DengXian" w:hAnsi="DengXian" w:cs="Times New Roman"/>
                <w:kern w:val="0"/>
                <w14:ligatures w14:val="none"/>
              </w:rPr>
              <w:t>laudication distance</w:t>
            </w:r>
          </w:p>
        </w:tc>
        <w:tc>
          <w:tcPr>
            <w:tcW w:w="5106" w:type="dxa"/>
            <w:gridSpan w:val="6"/>
          </w:tcPr>
          <w:p w14:paraId="3E372B03" w14:textId="77777777" w:rsidR="00DC421C" w:rsidRPr="001511D7" w:rsidRDefault="00DC421C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E2912" w:rsidRPr="001511D7" w14:paraId="0EFE69C5" w14:textId="77777777" w:rsidTr="004C6A78">
        <w:trPr>
          <w:trHeight w:val="5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968D83C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4D8A616B" w14:textId="5BAD9A8B" w:rsidR="00CE2912" w:rsidRPr="001511D7" w:rsidRDefault="00CE2912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Red Flags Screening</w:t>
            </w:r>
          </w:p>
          <w:p w14:paraId="163C2933" w14:textId="77777777" w:rsidR="00CE2912" w:rsidRPr="001511D7" w:rsidRDefault="00CE2912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1FBD6FD" w14:textId="02DB9B92" w:rsidR="00CE2912" w:rsidRPr="001511D7" w:rsidRDefault="00CE2912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>Potential Serious Pathology /Malignancy</w:t>
            </w:r>
          </w:p>
          <w:p w14:paraId="1D05543C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66" w:type="dxa"/>
            <w:gridSpan w:val="5"/>
          </w:tcPr>
          <w:p w14:paraId="707D38F1" w14:textId="1FED8CF8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Significant weight loss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Poor appetite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Fever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Night pain</w:t>
            </w:r>
          </w:p>
        </w:tc>
      </w:tr>
      <w:tr w:rsidR="00CE2912" w:rsidRPr="001511D7" w14:paraId="6E4DBB04" w14:textId="77777777" w:rsidTr="004C6A78">
        <w:trPr>
          <w:trHeight w:val="5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12C538D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2C8E2FC6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33EBAF6" w14:textId="1BB26595" w:rsidR="00CE2912" w:rsidRPr="001511D7" w:rsidRDefault="00CE2912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Cauda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Equina/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neurology/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myelopathy</w:t>
            </w:r>
          </w:p>
          <w:p w14:paraId="65CB99D1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266" w:type="dxa"/>
            <w:gridSpan w:val="5"/>
          </w:tcPr>
          <w:p w14:paraId="4ED8CD6D" w14:textId="4EE896F0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Bladder/Bowel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 xml:space="preserve"> (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B/B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)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 xml:space="preserve"> Disturbance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Saddle Anaesthesia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Bilateral UL/LL weakness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Bilateral UL/LL sensory deficit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Hand Clumsiness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Gait disturbance</w:t>
            </w:r>
          </w:p>
        </w:tc>
      </w:tr>
      <w:tr w:rsidR="00CE2912" w:rsidRPr="001511D7" w14:paraId="4C240A60" w14:textId="77777777" w:rsidTr="004C6A78">
        <w:trPr>
          <w:trHeight w:val="5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E944DB7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A764037" w14:textId="77777777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258A7CE9" w14:textId="3D5CDB8D" w:rsidR="00CE2912" w:rsidRPr="001511D7" w:rsidRDefault="00CE2912" w:rsidP="00CB3D87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CE2912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hand function</w:t>
            </w:r>
            <w:r w:rsidR="002345E3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 xml:space="preserve"> for cervical concerns</w:t>
            </w:r>
          </w:p>
        </w:tc>
        <w:tc>
          <w:tcPr>
            <w:tcW w:w="3266" w:type="dxa"/>
            <w:gridSpan w:val="5"/>
          </w:tcPr>
          <w:p w14:paraId="4CE6C518" w14:textId="2F13C8B6" w:rsidR="00CE2912" w:rsidRPr="001511D7" w:rsidRDefault="00CE2912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CE2912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dropping things, difficulty picking up small objects, writing, using phone, buttoning, chopstick use</w:t>
            </w:r>
          </w:p>
        </w:tc>
      </w:tr>
      <w:tr w:rsidR="002345E3" w:rsidRPr="001511D7" w14:paraId="6B706886" w14:textId="1AEAA895" w:rsidTr="004C6A78">
        <w:trPr>
          <w:trHeight w:val="1070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2F029EAC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III: Objective Examination</w:t>
            </w:r>
          </w:p>
        </w:tc>
        <w:tc>
          <w:tcPr>
            <w:tcW w:w="2021" w:type="dxa"/>
            <w:vMerge w:val="restart"/>
            <w:shd w:val="clear" w:color="auto" w:fill="auto"/>
            <w:vAlign w:val="bottom"/>
            <w:hideMark/>
          </w:tcPr>
          <w:p w14:paraId="128DF804" w14:textId="3F5766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Cervical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1840" w:type="dxa"/>
          </w:tcPr>
          <w:p w14:paraId="7EEB06A6" w14:textId="5F754933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Posture</w:t>
            </w:r>
          </w:p>
        </w:tc>
        <w:tc>
          <w:tcPr>
            <w:tcW w:w="3266" w:type="dxa"/>
            <w:gridSpan w:val="5"/>
          </w:tcPr>
          <w:p w14:paraId="69937F52" w14:textId="4B00FF21" w:rsidR="002345E3" w:rsidRPr="00914BC2" w:rsidRDefault="002345E3" w:rsidP="00914BC2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E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xcessive</w:t>
            </w:r>
            <w:r w:rsidRPr="00914BC2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</w:t>
            </w:r>
            <w:r w:rsidRPr="00914BC2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ordosis</w:t>
            </w:r>
            <w:r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 xml:space="preserve"> / N</w:t>
            </w:r>
            <w:r w:rsidRPr="002676D3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 xml:space="preserve">ormal </w:t>
            </w:r>
            <w:r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</w:t>
            </w:r>
            <w:r w:rsidRPr="002676D3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urvature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 xml:space="preserve"> / </w:t>
            </w:r>
            <w:r w:rsidRPr="002676D3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Straightening Cervical Lordosis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 xml:space="preserve"> / </w:t>
            </w:r>
            <w:r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K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yphosis</w:t>
            </w:r>
          </w:p>
          <w:p w14:paraId="375216CC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2345E3" w:rsidRPr="001511D7" w14:paraId="4C6104E0" w14:textId="77777777" w:rsidTr="004C6A78">
        <w:trPr>
          <w:trHeight w:val="106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77AD867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ECCB09F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DA0AF5D" w14:textId="31861C9E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ROM</w:t>
            </w:r>
          </w:p>
        </w:tc>
        <w:tc>
          <w:tcPr>
            <w:tcW w:w="3266" w:type="dxa"/>
            <w:gridSpan w:val="5"/>
          </w:tcPr>
          <w:p w14:paraId="68742FF7" w14:textId="7483712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Flexion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Extension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Side flexion 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Side flexion 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Rotation 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Rotation R</w:t>
            </w:r>
          </w:p>
        </w:tc>
      </w:tr>
      <w:tr w:rsidR="002345E3" w:rsidRPr="001511D7" w14:paraId="6D446B7A" w14:textId="77777777" w:rsidTr="004C6A78">
        <w:trPr>
          <w:trHeight w:val="107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980BD4C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0AEAFAFB" w14:textId="5AD5CE36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Lumbar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1840" w:type="dxa"/>
          </w:tcPr>
          <w:p w14:paraId="73AB3803" w14:textId="02C4FD9D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Posture:</w:t>
            </w:r>
          </w:p>
        </w:tc>
        <w:tc>
          <w:tcPr>
            <w:tcW w:w="3266" w:type="dxa"/>
            <w:gridSpan w:val="5"/>
          </w:tcPr>
          <w:p w14:paraId="0A90BA36" w14:textId="1B8E93E0" w:rsidR="002345E3" w:rsidRPr="00F722CB" w:rsidRDefault="00D60EE9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 w:eastAsia="zh-CN"/>
                <w14:ligatures w14:val="none"/>
              </w:rPr>
            </w:pPr>
            <w:r w:rsidRPr="00D60EE9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>Hyperlordosis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val="en-US" w:eastAsia="zh-CN"/>
                <w14:ligatures w14:val="none"/>
              </w:rPr>
              <w:t>/</w:t>
            </w:r>
            <w:r w:rsidRPr="00D60EE9">
              <w:rPr>
                <w:rFonts w:ascii="Segoe UI" w:hAnsi="Segoe UI" w:cs="Segoe UI"/>
              </w:rPr>
              <w:t xml:space="preserve"> </w:t>
            </w:r>
            <w:r w:rsidRPr="00D60EE9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Normal Curvature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 xml:space="preserve"> / </w:t>
            </w:r>
            <w:r w:rsidRPr="00D60EE9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Flattened Lumbar Spine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 xml:space="preserve"> / </w:t>
            </w:r>
            <w:r w:rsidRPr="00D60EE9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Lumbar Kyphosis</w:t>
            </w:r>
          </w:p>
        </w:tc>
      </w:tr>
      <w:tr w:rsidR="002345E3" w:rsidRPr="001511D7" w14:paraId="3016DB9A" w14:textId="77777777" w:rsidTr="004C6A78">
        <w:trPr>
          <w:trHeight w:val="106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F1CB2EA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2B0888EF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17A0F12" w14:textId="7006D380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ROM:</w:t>
            </w:r>
          </w:p>
        </w:tc>
        <w:tc>
          <w:tcPr>
            <w:tcW w:w="3266" w:type="dxa"/>
            <w:gridSpan w:val="5"/>
          </w:tcPr>
          <w:p w14:paraId="42A0DBA3" w14:textId="50ECD075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Flexion: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Extension: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Side flexion L: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Side flexion R: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Rotation L: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  <w:t>Rotation R: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br/>
            </w:r>
          </w:p>
        </w:tc>
      </w:tr>
      <w:tr w:rsidR="002345E3" w:rsidRPr="001511D7" w14:paraId="3FDB7EAD" w14:textId="77777777" w:rsidTr="004C6A78">
        <w:trPr>
          <w:trHeight w:val="323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9E4FC8E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40B9BC30" w14:textId="3D51A2CC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>Straight Leg Raise (SLR)</w:t>
            </w:r>
          </w:p>
        </w:tc>
        <w:tc>
          <w:tcPr>
            <w:tcW w:w="1840" w:type="dxa"/>
          </w:tcPr>
          <w:p w14:paraId="307546CB" w14:textId="1C46BE8F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Left degrees</w:t>
            </w:r>
          </w:p>
        </w:tc>
        <w:tc>
          <w:tcPr>
            <w:tcW w:w="3266" w:type="dxa"/>
            <w:gridSpan w:val="5"/>
          </w:tcPr>
          <w:p w14:paraId="1E29ACEB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2345E3" w:rsidRPr="001511D7" w14:paraId="364BF53D" w14:textId="77777777" w:rsidTr="004C6A78">
        <w:trPr>
          <w:trHeight w:val="32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92B07E4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2DA6196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1EDE9455" w14:textId="736AC64B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Right degrees</w:t>
            </w:r>
          </w:p>
        </w:tc>
        <w:tc>
          <w:tcPr>
            <w:tcW w:w="3266" w:type="dxa"/>
            <w:gridSpan w:val="5"/>
          </w:tcPr>
          <w:p w14:paraId="5BED3660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2345E3" w:rsidRPr="001511D7" w14:paraId="575243B6" w14:textId="77777777" w:rsidTr="004C6A78">
        <w:trPr>
          <w:trHeight w:val="307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7D3DEEC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361BB8B6" w14:textId="63FCDEED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F</w:t>
            </w:r>
            <w:r w:rsidRPr="002676D3">
              <w:rPr>
                <w:rFonts w:ascii="DengXian" w:eastAsia="DengXian" w:hAnsi="DengXian" w:cs="Times New Roman"/>
                <w:kern w:val="0"/>
                <w14:ligatures w14:val="none"/>
              </w:rPr>
              <w:t>emoral nerve stretch test</w:t>
            </w:r>
          </w:p>
        </w:tc>
        <w:tc>
          <w:tcPr>
            <w:tcW w:w="1840" w:type="dxa"/>
          </w:tcPr>
          <w:p w14:paraId="6089E1B3" w14:textId="4B406858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>L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eft</w:t>
            </w:r>
          </w:p>
        </w:tc>
        <w:tc>
          <w:tcPr>
            <w:tcW w:w="3266" w:type="dxa"/>
            <w:gridSpan w:val="5"/>
          </w:tcPr>
          <w:p w14:paraId="24A48A16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2345E3" w:rsidRPr="001511D7" w14:paraId="52DDA4EE" w14:textId="77777777" w:rsidTr="004C6A78">
        <w:trPr>
          <w:trHeight w:val="306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5904C05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BC11118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</w:tcPr>
          <w:p w14:paraId="08B97ED1" w14:textId="07E31D25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Right</w:t>
            </w:r>
          </w:p>
        </w:tc>
        <w:tc>
          <w:tcPr>
            <w:tcW w:w="3266" w:type="dxa"/>
            <w:gridSpan w:val="5"/>
          </w:tcPr>
          <w:p w14:paraId="4F42DB23" w14:textId="77777777" w:rsidR="002345E3" w:rsidRPr="001511D7" w:rsidRDefault="002345E3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F722CB" w:rsidRPr="001511D7" w14:paraId="28C9DE6C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203ECE1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 w:val="restart"/>
            <w:shd w:val="clear" w:color="auto" w:fill="auto"/>
            <w:vAlign w:val="bottom"/>
          </w:tcPr>
          <w:p w14:paraId="7BA34D46" w14:textId="0B4CED22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Reflex and Myelopathy Sign:</w:t>
            </w:r>
          </w:p>
        </w:tc>
        <w:tc>
          <w:tcPr>
            <w:tcW w:w="1840" w:type="dxa"/>
            <w:vMerge w:val="restart"/>
          </w:tcPr>
          <w:p w14:paraId="42D878F4" w14:textId="35CA33A5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Jerks</w:t>
            </w:r>
          </w:p>
        </w:tc>
        <w:tc>
          <w:tcPr>
            <w:tcW w:w="1839" w:type="dxa"/>
            <w:gridSpan w:val="2"/>
          </w:tcPr>
          <w:p w14:paraId="6B074523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4" w:type="dxa"/>
            <w:gridSpan w:val="2"/>
          </w:tcPr>
          <w:p w14:paraId="10F42FB4" w14:textId="3A134D88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ight</w:t>
            </w:r>
          </w:p>
        </w:tc>
        <w:tc>
          <w:tcPr>
            <w:tcW w:w="703" w:type="dxa"/>
          </w:tcPr>
          <w:p w14:paraId="05A512AB" w14:textId="4BBF42CA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eft</w:t>
            </w:r>
          </w:p>
        </w:tc>
      </w:tr>
      <w:tr w:rsidR="00F722CB" w:rsidRPr="001511D7" w14:paraId="3CA435E3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E7FB23D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3E5A2E8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6BA76277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77AC448D" w14:textId="05B4785B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Biceps</w:t>
            </w:r>
          </w:p>
        </w:tc>
        <w:tc>
          <w:tcPr>
            <w:tcW w:w="724" w:type="dxa"/>
            <w:gridSpan w:val="2"/>
          </w:tcPr>
          <w:p w14:paraId="26CED221" w14:textId="5B170E58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03" w:type="dxa"/>
          </w:tcPr>
          <w:p w14:paraId="0F795450" w14:textId="2C723E1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F722CB" w:rsidRPr="001511D7" w14:paraId="72651D5F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2B4217B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3752142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4F89B5F2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617B7ABD" w14:textId="0D5DEB72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Triceps</w:t>
            </w:r>
          </w:p>
        </w:tc>
        <w:tc>
          <w:tcPr>
            <w:tcW w:w="724" w:type="dxa"/>
            <w:gridSpan w:val="2"/>
          </w:tcPr>
          <w:p w14:paraId="59208F82" w14:textId="3524BD52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03" w:type="dxa"/>
          </w:tcPr>
          <w:p w14:paraId="7115F501" w14:textId="474E48F8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F722CB" w:rsidRPr="001511D7" w14:paraId="5737AE8A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C24C903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A40498A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F51F79E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06228F1F" w14:textId="501D84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>Knee</w:t>
            </w:r>
          </w:p>
        </w:tc>
        <w:tc>
          <w:tcPr>
            <w:tcW w:w="724" w:type="dxa"/>
            <w:gridSpan w:val="2"/>
          </w:tcPr>
          <w:p w14:paraId="76D95E04" w14:textId="0F90575E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03" w:type="dxa"/>
          </w:tcPr>
          <w:p w14:paraId="769542FC" w14:textId="34654375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F722CB" w:rsidRPr="001511D7" w14:paraId="5AB891BF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E2FBAAE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81950D1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5E3E5730" w14:textId="77777777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B6EC068" w14:textId="7D25168C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>Ankle</w:t>
            </w:r>
          </w:p>
        </w:tc>
        <w:tc>
          <w:tcPr>
            <w:tcW w:w="724" w:type="dxa"/>
            <w:gridSpan w:val="2"/>
          </w:tcPr>
          <w:p w14:paraId="72D83430" w14:textId="42D40376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  <w:tc>
          <w:tcPr>
            <w:tcW w:w="703" w:type="dxa"/>
          </w:tcPr>
          <w:p w14:paraId="18A3B08B" w14:textId="198D322A" w:rsidR="00F722CB" w:rsidRPr="001511D7" w:rsidRDefault="00F722CB" w:rsidP="00B20BEA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++++</w:t>
            </w:r>
          </w:p>
        </w:tc>
      </w:tr>
      <w:tr w:rsidR="00F722CB" w:rsidRPr="001511D7" w14:paraId="4E2C343B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5BC30A3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4FA2DEC4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3648E14A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C110D2B" w14:textId="6D9FFF4A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Babinski Sign</w:t>
            </w:r>
          </w:p>
        </w:tc>
        <w:tc>
          <w:tcPr>
            <w:tcW w:w="724" w:type="dxa"/>
            <w:gridSpan w:val="2"/>
          </w:tcPr>
          <w:p w14:paraId="4533170B" w14:textId="38309C6E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24F7B6CA" w14:textId="0B55202E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F722CB" w:rsidRPr="001511D7" w14:paraId="5F152201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0DC94E7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94910BF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03145D63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F42D6B4" w14:textId="1B9B53FD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Ankle Clonus</w:t>
            </w:r>
          </w:p>
        </w:tc>
        <w:tc>
          <w:tcPr>
            <w:tcW w:w="724" w:type="dxa"/>
            <w:gridSpan w:val="2"/>
          </w:tcPr>
          <w:p w14:paraId="62337894" w14:textId="3BEDE76D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3F4F44F4" w14:textId="5BC02CB9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F722CB" w:rsidRPr="001511D7" w14:paraId="1693CF94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8C65748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C0F339A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6E3BA1F7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561B71A9" w14:textId="08D1866E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Hoffman Sign</w:t>
            </w:r>
          </w:p>
        </w:tc>
        <w:tc>
          <w:tcPr>
            <w:tcW w:w="724" w:type="dxa"/>
            <w:gridSpan w:val="2"/>
          </w:tcPr>
          <w:p w14:paraId="75E43DE7" w14:textId="30D414AB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00C166DD" w14:textId="7680A5E3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F722CB" w:rsidRPr="001511D7" w14:paraId="513C28CF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F8F2973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235E718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18EF82CD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0668379D" w14:textId="4C60E0D2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Tandem walk</w:t>
            </w:r>
          </w:p>
        </w:tc>
        <w:tc>
          <w:tcPr>
            <w:tcW w:w="724" w:type="dxa"/>
            <w:gridSpan w:val="2"/>
          </w:tcPr>
          <w:p w14:paraId="672A2938" w14:textId="5329B651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3779A859" w14:textId="4068ED93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F722CB" w:rsidRPr="001511D7" w14:paraId="2B60B1EC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BF67C2C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A0657D7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30647AE5" w14:textId="7777777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B026AD3" w14:textId="24241BD4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Finger Escape Sign</w:t>
            </w:r>
          </w:p>
        </w:tc>
        <w:tc>
          <w:tcPr>
            <w:tcW w:w="724" w:type="dxa"/>
            <w:gridSpan w:val="2"/>
          </w:tcPr>
          <w:p w14:paraId="36C909B4" w14:textId="0244253C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19CB67FA" w14:textId="146F00D7" w:rsidR="00F722CB" w:rsidRPr="001511D7" w:rsidRDefault="00F722CB" w:rsidP="000E04C4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C06E93" w:rsidRPr="001511D7" w14:paraId="68C4E49B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64816F1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6A4F58B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016C8EBF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3CACE02C" w14:textId="21755C06" w:rsidR="00C06E93" w:rsidRPr="00F722CB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F722CB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scapulohumeral</w:t>
            </w:r>
          </w:p>
        </w:tc>
        <w:tc>
          <w:tcPr>
            <w:tcW w:w="724" w:type="dxa"/>
            <w:gridSpan w:val="2"/>
          </w:tcPr>
          <w:p w14:paraId="4F20C6F6" w14:textId="691F7A2E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377D9B8B" w14:textId="779F199D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C06E93" w:rsidRPr="001511D7" w14:paraId="6B1196D6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483089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1ED737B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5D73FB5E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57F1C24" w14:textId="44E80C93" w:rsidR="00C06E93" w:rsidRPr="00F722CB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C06E93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 xml:space="preserve">Inverted </w:t>
            </w:r>
            <w:r w:rsidRPr="00F722CB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supinator</w:t>
            </w:r>
          </w:p>
        </w:tc>
        <w:tc>
          <w:tcPr>
            <w:tcW w:w="724" w:type="dxa"/>
            <w:gridSpan w:val="2"/>
          </w:tcPr>
          <w:p w14:paraId="3867667F" w14:textId="41FCED56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71D3F2AC" w14:textId="1F29CAEB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C06E93" w:rsidRPr="001511D7" w14:paraId="3659B497" w14:textId="77777777" w:rsidTr="004C6A78">
        <w:trPr>
          <w:trHeight w:val="2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CD46E61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C9B429A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0B56CCB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BF92A61" w14:textId="6DDC6051" w:rsidR="00C06E93" w:rsidRPr="00F722CB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F722CB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10 sec test</w:t>
            </w:r>
          </w:p>
        </w:tc>
        <w:tc>
          <w:tcPr>
            <w:tcW w:w="724" w:type="dxa"/>
            <w:gridSpan w:val="2"/>
          </w:tcPr>
          <w:p w14:paraId="40DB9C29" w14:textId="1BE942F9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  <w:tc>
          <w:tcPr>
            <w:tcW w:w="703" w:type="dxa"/>
          </w:tcPr>
          <w:p w14:paraId="4402B154" w14:textId="5EBB1BFA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-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/</w:t>
            </w: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14:ligatures w14:val="none"/>
              </w:rPr>
              <w:t>+</w:t>
            </w:r>
          </w:p>
        </w:tc>
      </w:tr>
      <w:tr w:rsidR="00C06E93" w:rsidRPr="001511D7" w14:paraId="7FADFBCD" w14:textId="77777777" w:rsidTr="004C6A78">
        <w:trPr>
          <w:trHeight w:val="53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784A15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62F311E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</w:tcPr>
          <w:p w14:paraId="0B7C4A62" w14:textId="4EEE1334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lang w:val="en-US"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Myotomes</w:t>
            </w:r>
            <w:r w:rsidRPr="001511D7">
              <w:rPr>
                <w:rFonts w:ascii="DengXian" w:eastAsia="DengXian" w:hAnsi="DengXian" w:cs="Times New Roman"/>
                <w:kern w:val="0"/>
                <w:lang w:val="en-US"/>
                <w14:ligatures w14:val="none"/>
              </w:rPr>
              <w:t>: Upper limb</w:t>
            </w:r>
          </w:p>
        </w:tc>
        <w:tc>
          <w:tcPr>
            <w:tcW w:w="1839" w:type="dxa"/>
            <w:gridSpan w:val="2"/>
          </w:tcPr>
          <w:p w14:paraId="46546B8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4" w:type="dxa"/>
            <w:gridSpan w:val="2"/>
          </w:tcPr>
          <w:p w14:paraId="2FAD6B5D" w14:textId="5B31881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ight</w:t>
            </w:r>
          </w:p>
        </w:tc>
        <w:tc>
          <w:tcPr>
            <w:tcW w:w="703" w:type="dxa"/>
          </w:tcPr>
          <w:p w14:paraId="3A3E3618" w14:textId="163DAC0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eft</w:t>
            </w:r>
          </w:p>
        </w:tc>
      </w:tr>
      <w:tr w:rsidR="00C06E93" w:rsidRPr="001511D7" w14:paraId="7A9CA60F" w14:textId="77777777" w:rsidTr="004C6A78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1E01E9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2E023FC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756771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5D51EFB6" w14:textId="14A72BDE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C4 Shoulder shrugs</w:t>
            </w:r>
          </w:p>
        </w:tc>
        <w:tc>
          <w:tcPr>
            <w:tcW w:w="724" w:type="dxa"/>
            <w:gridSpan w:val="2"/>
          </w:tcPr>
          <w:p w14:paraId="2B660803" w14:textId="5D5133C6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3B244CA2" w14:textId="527A958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43B972DD" w14:textId="77777777" w:rsidTr="004C6A78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69B8B0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83175D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1C8395D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52A7E931" w14:textId="6229AC4D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C5 Shoulder abduction, Elbow flexion</w:t>
            </w:r>
          </w:p>
        </w:tc>
        <w:tc>
          <w:tcPr>
            <w:tcW w:w="724" w:type="dxa"/>
            <w:gridSpan w:val="2"/>
          </w:tcPr>
          <w:p w14:paraId="0EA9EC86" w14:textId="0F3C2174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7F1780E9" w14:textId="43C8821D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42FBC192" w14:textId="77777777" w:rsidTr="004C6A78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C786AD1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2A6A84B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7E933350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0F9466C" w14:textId="12624139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C6 Wrist Extension</w:t>
            </w:r>
          </w:p>
        </w:tc>
        <w:tc>
          <w:tcPr>
            <w:tcW w:w="724" w:type="dxa"/>
            <w:gridSpan w:val="2"/>
          </w:tcPr>
          <w:p w14:paraId="460F4FBC" w14:textId="10DC0F8C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70247DD2" w14:textId="7E34735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283DBFE1" w14:textId="77777777" w:rsidTr="004C6A78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4F3DE79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4EB4941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166069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3E862821" w14:textId="3ECCD07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C7 Elbow extension, Wrist flexion</w:t>
            </w:r>
          </w:p>
        </w:tc>
        <w:tc>
          <w:tcPr>
            <w:tcW w:w="724" w:type="dxa"/>
            <w:gridSpan w:val="2"/>
          </w:tcPr>
          <w:p w14:paraId="3BBE4E48" w14:textId="654D2E5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62170593" w14:textId="3D39C485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4A371173" w14:textId="77777777" w:rsidTr="004C6A78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3F6EEA8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132E8DA8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7BFD2BB6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4A9E68EC" w14:textId="54E3E1E2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C8 Thumb extension, Finger flexion</w:t>
            </w:r>
          </w:p>
        </w:tc>
        <w:tc>
          <w:tcPr>
            <w:tcW w:w="724" w:type="dxa"/>
            <w:gridSpan w:val="2"/>
          </w:tcPr>
          <w:p w14:paraId="3A2C1022" w14:textId="5CF8DB69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3A82E279" w14:textId="6C34FC2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3BD9CA4B" w14:textId="77777777" w:rsidTr="004C6A78">
        <w:trPr>
          <w:trHeight w:val="50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3DA54C48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96C486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1A21DCD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0989C60" w14:textId="1E4A0072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T1 Finger abduction/adduction</w:t>
            </w:r>
          </w:p>
        </w:tc>
        <w:tc>
          <w:tcPr>
            <w:tcW w:w="724" w:type="dxa"/>
            <w:gridSpan w:val="2"/>
          </w:tcPr>
          <w:p w14:paraId="49B3D755" w14:textId="5206305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202162D8" w14:textId="47BA5C34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22823883" w14:textId="77777777" w:rsidTr="004C6A78">
        <w:trPr>
          <w:trHeight w:val="79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0A1D372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6B398C8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</w:tcPr>
          <w:p w14:paraId="19D05E1A" w14:textId="1064EB2E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Myotomes</w:t>
            </w:r>
            <w:r w:rsidRPr="001511D7">
              <w:rPr>
                <w:rFonts w:ascii="DengXian" w:eastAsia="DengXian" w:hAnsi="DengXian" w:cs="Times New Roman"/>
                <w:kern w:val="0"/>
                <w:lang w:val="en-US" w:eastAsia="zh-CN"/>
                <w14:ligatures w14:val="none"/>
              </w:rPr>
              <w:t>: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Lower limb</w:t>
            </w:r>
          </w:p>
        </w:tc>
        <w:tc>
          <w:tcPr>
            <w:tcW w:w="1839" w:type="dxa"/>
            <w:gridSpan w:val="2"/>
          </w:tcPr>
          <w:p w14:paraId="25F9B89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24" w:type="dxa"/>
            <w:gridSpan w:val="2"/>
          </w:tcPr>
          <w:p w14:paraId="782AD09E" w14:textId="72713E0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R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ight</w:t>
            </w:r>
          </w:p>
        </w:tc>
        <w:tc>
          <w:tcPr>
            <w:tcW w:w="703" w:type="dxa"/>
          </w:tcPr>
          <w:p w14:paraId="69B6BD1F" w14:textId="7D646D06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L</w:t>
            </w: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eft</w:t>
            </w:r>
          </w:p>
        </w:tc>
      </w:tr>
      <w:tr w:rsidR="00C06E93" w:rsidRPr="001511D7" w14:paraId="2809CB02" w14:textId="77777777" w:rsidTr="004C6A78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C3584F2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C39F3C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564A1E8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7F9600A5" w14:textId="0403388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L2 hip flexion</w:t>
            </w:r>
          </w:p>
        </w:tc>
        <w:tc>
          <w:tcPr>
            <w:tcW w:w="724" w:type="dxa"/>
            <w:gridSpan w:val="2"/>
          </w:tcPr>
          <w:p w14:paraId="38A3BA4B" w14:textId="10B77618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7481864A" w14:textId="693A3462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0AEAC698" w14:textId="77777777" w:rsidTr="004C6A78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1ABDC49A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D2BF63F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1A92D8D5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750FC35C" w14:textId="3B0927D6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L3 Knee extension</w:t>
            </w:r>
          </w:p>
        </w:tc>
        <w:tc>
          <w:tcPr>
            <w:tcW w:w="724" w:type="dxa"/>
            <w:gridSpan w:val="2"/>
          </w:tcPr>
          <w:p w14:paraId="78C683B3" w14:textId="78F8803F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0E95264B" w14:textId="705CD942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05FAA73C" w14:textId="77777777" w:rsidTr="004C6A78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BD1634C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5ADB4FA5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A8B62A8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51AD940B" w14:textId="60F9C6A5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L4 Ankle dorsiflexion</w:t>
            </w:r>
          </w:p>
        </w:tc>
        <w:tc>
          <w:tcPr>
            <w:tcW w:w="724" w:type="dxa"/>
            <w:gridSpan w:val="2"/>
          </w:tcPr>
          <w:p w14:paraId="0B155765" w14:textId="3507BA3B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40548838" w14:textId="048029A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3F426519" w14:textId="77777777" w:rsidTr="004C6A78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BEE68EF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043C8540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0D0956F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18D60393" w14:textId="4B1F6039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L5 Big toe extension</w:t>
            </w:r>
          </w:p>
        </w:tc>
        <w:tc>
          <w:tcPr>
            <w:tcW w:w="724" w:type="dxa"/>
            <w:gridSpan w:val="2"/>
          </w:tcPr>
          <w:p w14:paraId="6553E775" w14:textId="43CA9255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7D018B1A" w14:textId="4D5C963A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779A535C" w14:textId="77777777" w:rsidTr="004C6A78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12D4546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vMerge/>
            <w:shd w:val="clear" w:color="auto" w:fill="auto"/>
            <w:vAlign w:val="bottom"/>
          </w:tcPr>
          <w:p w14:paraId="70C77C6C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40" w:type="dxa"/>
            <w:vMerge/>
          </w:tcPr>
          <w:p w14:paraId="2FFD2DF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1839" w:type="dxa"/>
            <w:gridSpan w:val="2"/>
          </w:tcPr>
          <w:p w14:paraId="26FF268F" w14:textId="51A0645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  <w:t>S1 Ankle Plantarflexion</w:t>
            </w:r>
          </w:p>
        </w:tc>
        <w:tc>
          <w:tcPr>
            <w:tcW w:w="724" w:type="dxa"/>
            <w:gridSpan w:val="2"/>
          </w:tcPr>
          <w:p w14:paraId="2576FDBD" w14:textId="73FC169E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  <w:tc>
          <w:tcPr>
            <w:tcW w:w="703" w:type="dxa"/>
          </w:tcPr>
          <w:p w14:paraId="1ED8A0B7" w14:textId="28FCACA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0-5</w:t>
            </w:r>
          </w:p>
        </w:tc>
      </w:tr>
      <w:tr w:rsidR="00C06E93" w:rsidRPr="001511D7" w14:paraId="4B60EB04" w14:textId="77777777" w:rsidTr="00CB5BF9">
        <w:trPr>
          <w:trHeight w:val="7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3939E90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0136F9FF" w14:textId="01E5C70C" w:rsidR="00C06E93" w:rsidRPr="001511D7" w:rsidRDefault="006B2189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ins w:id="0" w:author="Hao Wu" w:date="2025-03-26T16:37:00Z" w16du:dateUtc="2025-03-26T08:37:00Z">
              <w:r w:rsidRPr="006B2189">
                <w:rPr>
                  <w:rFonts w:ascii="DengXian" w:eastAsia="DengXian" w:hAnsi="DengXian" w:cs="Times New Roman"/>
                  <w:kern w:val="0"/>
                  <w14:ligatures w14:val="none"/>
                </w:rPr>
                <w:t xml:space="preserve">Distal Lower Limbs </w:t>
              </w:r>
              <w:r>
                <w:rPr>
                  <w:rFonts w:ascii="DengXian" w:eastAsia="DengXian" w:hAnsi="DengXian" w:cs="Times New Roman"/>
                  <w:kern w:val="0"/>
                  <w14:ligatures w14:val="none"/>
                </w:rPr>
                <w:t>Pulse Exam</w:t>
              </w:r>
            </w:ins>
          </w:p>
        </w:tc>
        <w:tc>
          <w:tcPr>
            <w:tcW w:w="5106" w:type="dxa"/>
            <w:gridSpan w:val="6"/>
          </w:tcPr>
          <w:p w14:paraId="02D54912" w14:textId="530DFDBC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P</w:t>
            </w:r>
            <w:r w:rsidRPr="00F722CB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 xml:space="preserve">resent 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/</w:t>
            </w:r>
            <w:r w:rsidRPr="00F722CB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 xml:space="preserve"> 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>N</w:t>
            </w:r>
            <w:r w:rsidRPr="00F722CB">
              <w:rPr>
                <w:rFonts w:ascii="DengXian" w:eastAsia="DengXian" w:hAnsi="DengXian" w:cs="Times New Roman"/>
                <w:kern w:val="0"/>
                <w:sz w:val="18"/>
                <w:szCs w:val="18"/>
                <w:lang w:eastAsia="zh-CN"/>
                <w14:ligatures w14:val="none"/>
              </w:rPr>
              <w:t>ot</w:t>
            </w:r>
            <w:r>
              <w:rPr>
                <w:rFonts w:ascii="DengXian" w:eastAsia="DengXian" w:hAnsi="DengXian" w:cs="Times New Roman" w:hint="eastAsia"/>
                <w:kern w:val="0"/>
                <w:sz w:val="18"/>
                <w:szCs w:val="18"/>
                <w:lang w:eastAsia="zh-CN"/>
                <w14:ligatures w14:val="none"/>
              </w:rPr>
              <w:t xml:space="preserve"> Present</w:t>
            </w:r>
          </w:p>
        </w:tc>
      </w:tr>
      <w:tr w:rsidR="00C06E93" w:rsidRPr="001511D7" w14:paraId="34B7EDB9" w14:textId="63417290" w:rsidTr="009600FB">
        <w:trPr>
          <w:trHeight w:val="215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5266C9E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IV: Function Score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4C5D5CA4" w14:textId="5847E346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>Roland-Morris Disability Questionnaire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 xml:space="preserve"> (</w:t>
            </w:r>
            <w:r w:rsidRPr="001511D7">
              <w:rPr>
                <w:rFonts w:ascii="DengXian" w:eastAsia="DengXian" w:hAnsi="DengXian" w:cs="Times New Roman"/>
                <w:kern w:val="0"/>
                <w:lang w:eastAsia="zh-CN"/>
                <w14:ligatures w14:val="none"/>
              </w:rPr>
              <w:t>RMDQ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)</w:t>
            </w: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 xml:space="preserve"> (24-item scale for low back pain impact)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br/>
            </w:r>
          </w:p>
        </w:tc>
        <w:tc>
          <w:tcPr>
            <w:tcW w:w="5106" w:type="dxa"/>
            <w:gridSpan w:val="6"/>
          </w:tcPr>
          <w:p w14:paraId="60D4F213" w14:textId="61D1BC58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  /24</w:t>
            </w:r>
          </w:p>
        </w:tc>
      </w:tr>
      <w:tr w:rsidR="00C06E93" w:rsidRPr="001511D7" w14:paraId="364626E2" w14:textId="77777777" w:rsidTr="009600FB">
        <w:trPr>
          <w:trHeight w:val="215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215792E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37AC5787" w14:textId="32CB82C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>Neck Disability Index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 xml:space="preserve"> (NDI)</w:t>
            </w: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 xml:space="preserve"> (10-item percentage scale for cervical dysfunction)</w:t>
            </w:r>
          </w:p>
        </w:tc>
        <w:tc>
          <w:tcPr>
            <w:tcW w:w="5106" w:type="dxa"/>
            <w:gridSpan w:val="6"/>
          </w:tcPr>
          <w:p w14:paraId="3AC1C242" w14:textId="0579E798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  %</w:t>
            </w:r>
          </w:p>
        </w:tc>
      </w:tr>
      <w:tr w:rsidR="00C06E93" w:rsidRPr="001511D7" w14:paraId="3499F9A4" w14:textId="6457B517" w:rsidTr="009600FB">
        <w:trPr>
          <w:trHeight w:val="213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0F27AC80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V: Intervention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2DFF7BF5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Postural correction</w:t>
            </w:r>
          </w:p>
        </w:tc>
        <w:tc>
          <w:tcPr>
            <w:tcW w:w="5106" w:type="dxa"/>
            <w:gridSpan w:val="6"/>
            <w:shd w:val="clear" w:color="auto" w:fill="auto"/>
            <w:vAlign w:val="bottom"/>
          </w:tcPr>
          <w:p w14:paraId="13CB2CAB" w14:textId="3ABADEBB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52C200BE" w14:textId="77777777" w:rsidTr="009600FB">
        <w:trPr>
          <w:trHeight w:val="2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46C4453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78E95E6E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Pain Modulation (hot pack)</w:t>
            </w:r>
          </w:p>
        </w:tc>
        <w:tc>
          <w:tcPr>
            <w:tcW w:w="5106" w:type="dxa"/>
            <w:gridSpan w:val="6"/>
            <w:shd w:val="clear" w:color="auto" w:fill="auto"/>
            <w:vAlign w:val="bottom"/>
          </w:tcPr>
          <w:p w14:paraId="4885DED2" w14:textId="2A28C3B9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084BE391" w14:textId="77777777" w:rsidTr="009600FB">
        <w:trPr>
          <w:trHeight w:val="2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77A36CC9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77523376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Therapeutic Exercise</w:t>
            </w:r>
          </w:p>
        </w:tc>
        <w:tc>
          <w:tcPr>
            <w:tcW w:w="5106" w:type="dxa"/>
            <w:gridSpan w:val="6"/>
            <w:shd w:val="clear" w:color="auto" w:fill="auto"/>
            <w:vAlign w:val="bottom"/>
          </w:tcPr>
          <w:p w14:paraId="53914D36" w14:textId="14B82438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59D6653B" w14:textId="77777777" w:rsidTr="009600FB">
        <w:trPr>
          <w:trHeight w:val="212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265E812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39F8C19D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Gait re-education</w:t>
            </w:r>
          </w:p>
        </w:tc>
        <w:tc>
          <w:tcPr>
            <w:tcW w:w="5106" w:type="dxa"/>
            <w:gridSpan w:val="6"/>
            <w:shd w:val="clear" w:color="auto" w:fill="auto"/>
            <w:vAlign w:val="bottom"/>
          </w:tcPr>
          <w:p w14:paraId="7A84F5CB" w14:textId="790B1A31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3807C604" w14:textId="747D5284" w:rsidTr="009600FB">
        <w:trPr>
          <w:trHeight w:val="388"/>
        </w:trPr>
        <w:tc>
          <w:tcPr>
            <w:tcW w:w="1889" w:type="dxa"/>
            <w:vMerge w:val="restart"/>
            <w:shd w:val="clear" w:color="auto" w:fill="auto"/>
            <w:noWrap/>
            <w:vAlign w:val="bottom"/>
            <w:hideMark/>
          </w:tcPr>
          <w:p w14:paraId="120AD90E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VI: Recommendation</w:t>
            </w:r>
          </w:p>
        </w:tc>
        <w:tc>
          <w:tcPr>
            <w:tcW w:w="2021" w:type="dxa"/>
            <w:shd w:val="clear" w:color="auto" w:fill="auto"/>
            <w:vAlign w:val="bottom"/>
            <w:hideMark/>
          </w:tcPr>
          <w:p w14:paraId="4535B258" w14:textId="518DF561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Discharge with advice &amp; home program</w:t>
            </w:r>
          </w:p>
        </w:tc>
        <w:tc>
          <w:tcPr>
            <w:tcW w:w="5106" w:type="dxa"/>
            <w:gridSpan w:val="6"/>
          </w:tcPr>
          <w:p w14:paraId="06D38D3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1FA38728" w14:textId="77777777" w:rsidTr="009600FB">
        <w:trPr>
          <w:trHeight w:val="38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07D4D974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0BA6F410" w14:textId="3CC6C710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Further </w:t>
            </w:r>
            <w:r w:rsidRPr="001511D7">
              <w:rPr>
                <w:rFonts w:ascii="DengXian" w:eastAsia="DengXian" w:hAnsi="DengXian" w:cs="Times New Roman"/>
                <w:kern w:val="0"/>
                <w14:ligatures w14:val="none"/>
              </w:rPr>
              <w:t>Specialist Outpatient Department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 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(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SOPD</w:t>
            </w:r>
            <w:r w:rsidRPr="001511D7">
              <w:rPr>
                <w:rFonts w:ascii="DengXian" w:eastAsia="DengXian" w:hAnsi="DengXian" w:cs="Times New Roman" w:hint="eastAsia"/>
                <w:kern w:val="0"/>
                <w:lang w:eastAsia="zh-CN"/>
                <w14:ligatures w14:val="none"/>
              </w:rPr>
              <w:t>)</w:t>
            </w: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 xml:space="preserve"> follow up</w:t>
            </w:r>
          </w:p>
        </w:tc>
        <w:tc>
          <w:tcPr>
            <w:tcW w:w="5106" w:type="dxa"/>
            <w:gridSpan w:val="6"/>
          </w:tcPr>
          <w:p w14:paraId="1EEDB0C7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14677CAB" w14:textId="77777777" w:rsidTr="009600FB">
        <w:trPr>
          <w:trHeight w:val="38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5FBF61AE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4C13349D" w14:textId="0B1759C3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OPD PT</w:t>
            </w:r>
          </w:p>
        </w:tc>
        <w:tc>
          <w:tcPr>
            <w:tcW w:w="5106" w:type="dxa"/>
            <w:gridSpan w:val="6"/>
          </w:tcPr>
          <w:p w14:paraId="17D6542A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  <w:tr w:rsidR="00C06E93" w:rsidRPr="001511D7" w14:paraId="2B0B894C" w14:textId="77777777" w:rsidTr="009600FB">
        <w:trPr>
          <w:trHeight w:val="384"/>
        </w:trPr>
        <w:tc>
          <w:tcPr>
            <w:tcW w:w="1889" w:type="dxa"/>
            <w:vMerge/>
            <w:shd w:val="clear" w:color="auto" w:fill="auto"/>
            <w:noWrap/>
            <w:vAlign w:val="bottom"/>
          </w:tcPr>
          <w:p w14:paraId="61266271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  <w:tc>
          <w:tcPr>
            <w:tcW w:w="2021" w:type="dxa"/>
            <w:shd w:val="clear" w:color="auto" w:fill="auto"/>
            <w:vAlign w:val="bottom"/>
          </w:tcPr>
          <w:p w14:paraId="189B7D58" w14:textId="6B082C33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  <w:r w:rsidRPr="001511D7">
              <w:rPr>
                <w:rFonts w:ascii="DengXian" w:eastAsia="DengXian" w:hAnsi="DengXian" w:cs="Times New Roman" w:hint="eastAsia"/>
                <w:kern w:val="0"/>
                <w14:ligatures w14:val="none"/>
              </w:rPr>
              <w:t>Day Rehabilitation</w:t>
            </w:r>
          </w:p>
        </w:tc>
        <w:tc>
          <w:tcPr>
            <w:tcW w:w="5106" w:type="dxa"/>
            <w:gridSpan w:val="6"/>
          </w:tcPr>
          <w:p w14:paraId="202448DA" w14:textId="77777777" w:rsidR="00C06E93" w:rsidRPr="001511D7" w:rsidRDefault="00C06E93" w:rsidP="00C06E93">
            <w:pPr>
              <w:spacing w:after="0" w:line="240" w:lineRule="auto"/>
              <w:rPr>
                <w:rFonts w:ascii="DengXian" w:eastAsia="DengXian" w:hAnsi="DengXian" w:cs="Times New Roman"/>
                <w:kern w:val="0"/>
                <w14:ligatures w14:val="none"/>
              </w:rPr>
            </w:pPr>
          </w:p>
        </w:tc>
      </w:tr>
    </w:tbl>
    <w:p w14:paraId="72647F6E" w14:textId="77777777" w:rsidR="00F816AA" w:rsidRPr="001511D7" w:rsidRDefault="00F816AA"/>
    <w:sectPr w:rsidR="00F816AA" w:rsidRPr="00151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CEB21" w14:textId="77777777" w:rsidR="00DB4724" w:rsidRDefault="00DB4724" w:rsidP="00B34FE3">
      <w:pPr>
        <w:spacing w:after="0" w:line="240" w:lineRule="auto"/>
      </w:pPr>
      <w:r>
        <w:separator/>
      </w:r>
    </w:p>
  </w:endnote>
  <w:endnote w:type="continuationSeparator" w:id="0">
    <w:p w14:paraId="5C759BB8" w14:textId="77777777" w:rsidR="00DB4724" w:rsidRDefault="00DB4724" w:rsidP="00B3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AFF14" w14:textId="77777777" w:rsidR="00DB4724" w:rsidRDefault="00DB4724" w:rsidP="00B34FE3">
      <w:pPr>
        <w:spacing w:after="0" w:line="240" w:lineRule="auto"/>
      </w:pPr>
      <w:r>
        <w:separator/>
      </w:r>
    </w:p>
  </w:footnote>
  <w:footnote w:type="continuationSeparator" w:id="0">
    <w:p w14:paraId="165263D9" w14:textId="77777777" w:rsidR="00DB4724" w:rsidRDefault="00DB4724" w:rsidP="00B34FE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Hao Wu">
    <w15:presenceInfo w15:providerId="Windows Live" w15:userId="b58b568a04a3fb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9C"/>
    <w:rsid w:val="00000199"/>
    <w:rsid w:val="00087595"/>
    <w:rsid w:val="000A55C4"/>
    <w:rsid w:val="000E04C4"/>
    <w:rsid w:val="000F7DB8"/>
    <w:rsid w:val="00124A05"/>
    <w:rsid w:val="001511D7"/>
    <w:rsid w:val="00167FF2"/>
    <w:rsid w:val="00173DC8"/>
    <w:rsid w:val="00182C10"/>
    <w:rsid w:val="00213204"/>
    <w:rsid w:val="002345E3"/>
    <w:rsid w:val="00254629"/>
    <w:rsid w:val="00263A12"/>
    <w:rsid w:val="002676D3"/>
    <w:rsid w:val="00271449"/>
    <w:rsid w:val="002E525B"/>
    <w:rsid w:val="00310087"/>
    <w:rsid w:val="00322C4A"/>
    <w:rsid w:val="003475FB"/>
    <w:rsid w:val="00352A9E"/>
    <w:rsid w:val="00411FA4"/>
    <w:rsid w:val="00421F40"/>
    <w:rsid w:val="004C6008"/>
    <w:rsid w:val="004C6A78"/>
    <w:rsid w:val="004F39A3"/>
    <w:rsid w:val="00500DF7"/>
    <w:rsid w:val="00520760"/>
    <w:rsid w:val="00544A53"/>
    <w:rsid w:val="005D65F3"/>
    <w:rsid w:val="006952AA"/>
    <w:rsid w:val="006B2189"/>
    <w:rsid w:val="00721216"/>
    <w:rsid w:val="00752E81"/>
    <w:rsid w:val="0079159C"/>
    <w:rsid w:val="007B492B"/>
    <w:rsid w:val="00807BD5"/>
    <w:rsid w:val="0081160E"/>
    <w:rsid w:val="0083718C"/>
    <w:rsid w:val="0089481B"/>
    <w:rsid w:val="008F103A"/>
    <w:rsid w:val="00914BC2"/>
    <w:rsid w:val="009324BA"/>
    <w:rsid w:val="00950C6A"/>
    <w:rsid w:val="009600FB"/>
    <w:rsid w:val="00966A45"/>
    <w:rsid w:val="009B051A"/>
    <w:rsid w:val="009B07FE"/>
    <w:rsid w:val="009C0C1D"/>
    <w:rsid w:val="00B20BEA"/>
    <w:rsid w:val="00B34FE3"/>
    <w:rsid w:val="00C06E93"/>
    <w:rsid w:val="00C54C01"/>
    <w:rsid w:val="00C65508"/>
    <w:rsid w:val="00CA147C"/>
    <w:rsid w:val="00CB3D87"/>
    <w:rsid w:val="00CE2912"/>
    <w:rsid w:val="00D24EC0"/>
    <w:rsid w:val="00D60EE9"/>
    <w:rsid w:val="00DB4724"/>
    <w:rsid w:val="00DC421C"/>
    <w:rsid w:val="00E105FB"/>
    <w:rsid w:val="00E544A0"/>
    <w:rsid w:val="00F21BD0"/>
    <w:rsid w:val="00F24172"/>
    <w:rsid w:val="00F47914"/>
    <w:rsid w:val="00F61582"/>
    <w:rsid w:val="00F722CB"/>
    <w:rsid w:val="00F816AA"/>
    <w:rsid w:val="00F969AD"/>
    <w:rsid w:val="00FB6B0C"/>
    <w:rsid w:val="00FB7724"/>
    <w:rsid w:val="00F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93F8D"/>
  <w15:chartTrackingRefBased/>
  <w15:docId w15:val="{FD0888E9-AACE-4E14-B20D-95286189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5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4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FE3"/>
  </w:style>
  <w:style w:type="paragraph" w:styleId="Footer">
    <w:name w:val="footer"/>
    <w:basedOn w:val="Normal"/>
    <w:link w:val="FooterChar"/>
    <w:uiPriority w:val="99"/>
    <w:unhideWhenUsed/>
    <w:rsid w:val="00B34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FE3"/>
  </w:style>
  <w:style w:type="character" w:styleId="CommentReference">
    <w:name w:val="annotation reference"/>
    <w:basedOn w:val="DefaultParagraphFont"/>
    <w:uiPriority w:val="99"/>
    <w:semiHidden/>
    <w:unhideWhenUsed/>
    <w:rsid w:val="00520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07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0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76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C0C1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676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6</cp:revision>
  <dcterms:created xsi:type="dcterms:W3CDTF">2025-03-16T06:31:00Z</dcterms:created>
  <dcterms:modified xsi:type="dcterms:W3CDTF">2025-03-26T08:37:00Z</dcterms:modified>
</cp:coreProperties>
</file>