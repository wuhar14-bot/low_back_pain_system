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2021"/>
        <w:gridCol w:w="1840"/>
        <w:gridCol w:w="1090"/>
        <w:gridCol w:w="749"/>
        <w:gridCol w:w="342"/>
        <w:gridCol w:w="382"/>
        <w:gridCol w:w="703"/>
      </w:tblGrid>
      <w:tr w:rsidR="00310087" w:rsidRPr="00B20BEA" w14:paraId="52851247" w14:textId="469E90A8" w:rsidTr="009600FB">
        <w:trPr>
          <w:trHeight w:val="285"/>
        </w:trPr>
        <w:tc>
          <w:tcPr>
            <w:tcW w:w="1889" w:type="dxa"/>
            <w:shd w:val="clear" w:color="auto" w:fill="auto"/>
            <w:noWrap/>
            <w:vAlign w:val="bottom"/>
            <w:hideMark/>
          </w:tcPr>
          <w:p w14:paraId="275E7B9E" w14:textId="77777777" w:rsidR="00807BD5" w:rsidRPr="00B20BEA" w:rsidRDefault="00807BD5" w:rsidP="00B20BEA">
            <w:pPr>
              <w:spacing w:after="0" w:line="240" w:lineRule="auto"/>
              <w:rPr>
                <w:rFonts w:ascii="DengXian" w:eastAsia="DengXian" w:hAnsi="DengXian" w:cs="Times New Roman"/>
                <w:color w:val="000000"/>
                <w:kern w:val="0"/>
                <w14:ligatures w14:val="none"/>
              </w:rPr>
            </w:pPr>
            <w:r w:rsidRPr="00B20BEA">
              <w:rPr>
                <w:rFonts w:ascii="DengXian" w:eastAsia="DengXian" w:hAnsi="DengXian" w:cs="Times New Roman" w:hint="eastAsia"/>
                <w:color w:val="000000"/>
                <w:kern w:val="0"/>
                <w14:ligatures w14:val="none"/>
              </w:rPr>
              <w:t>Section</w:t>
            </w:r>
          </w:p>
        </w:tc>
        <w:tc>
          <w:tcPr>
            <w:tcW w:w="2021" w:type="dxa"/>
            <w:shd w:val="clear" w:color="auto" w:fill="auto"/>
            <w:noWrap/>
            <w:vAlign w:val="bottom"/>
            <w:hideMark/>
          </w:tcPr>
          <w:p w14:paraId="6EB93722" w14:textId="6E6E8878" w:rsidR="00807BD5" w:rsidRPr="00B20BEA" w:rsidRDefault="00807BD5" w:rsidP="00B20BEA">
            <w:pPr>
              <w:spacing w:after="0" w:line="240" w:lineRule="auto"/>
              <w:rPr>
                <w:rFonts w:ascii="DengXian" w:eastAsia="DengXian" w:hAnsi="DengXian" w:cs="Times New Roman"/>
                <w:color w:val="000000"/>
                <w:kern w:val="0"/>
                <w:lang w:val="en-US"/>
                <w14:ligatures w14:val="none"/>
              </w:rPr>
            </w:pPr>
            <w:r>
              <w:rPr>
                <w:rFonts w:ascii="DengXian" w:eastAsia="DengXian" w:hAnsi="DengXian" w:cs="Times New Roman"/>
                <w:color w:val="000000"/>
                <w:kern w:val="0"/>
                <w:lang w:val="en-US"/>
                <w14:ligatures w14:val="none"/>
              </w:rPr>
              <w:t>Items</w:t>
            </w:r>
          </w:p>
        </w:tc>
        <w:tc>
          <w:tcPr>
            <w:tcW w:w="5106" w:type="dxa"/>
            <w:gridSpan w:val="6"/>
          </w:tcPr>
          <w:p w14:paraId="4C2050BA" w14:textId="52B8342C" w:rsidR="00807BD5" w:rsidRPr="00E105FB" w:rsidRDefault="00807BD5" w:rsidP="00B20BEA">
            <w:pPr>
              <w:spacing w:after="0" w:line="240" w:lineRule="auto"/>
              <w:rPr>
                <w:rFonts w:ascii="DengXian" w:eastAsia="DengXian" w:hAnsi="DengXian" w:cs="Times New Roman"/>
                <w:color w:val="000000"/>
                <w:kern w:val="0"/>
                <w:lang w:val="en-US" w:eastAsia="zh-CN"/>
                <w14:ligatures w14:val="none"/>
              </w:rPr>
            </w:pPr>
            <w:r w:rsidRPr="00B20BEA">
              <w:rPr>
                <w:rFonts w:ascii="DengXian" w:eastAsia="DengXian" w:hAnsi="DengXian" w:cs="Times New Roman" w:hint="eastAsia"/>
                <w:color w:val="000000"/>
                <w:kern w:val="0"/>
                <w14:ligatures w14:val="none"/>
              </w:rPr>
              <w:t>Details</w:t>
            </w:r>
          </w:p>
        </w:tc>
      </w:tr>
      <w:tr w:rsidR="00310087" w:rsidRPr="00B20BEA" w14:paraId="54930DB5" w14:textId="0EC5C54B" w:rsidTr="009600FB">
        <w:trPr>
          <w:trHeight w:val="571"/>
        </w:trPr>
        <w:tc>
          <w:tcPr>
            <w:tcW w:w="1889" w:type="dxa"/>
            <w:vMerge w:val="restart"/>
            <w:shd w:val="clear" w:color="auto" w:fill="auto"/>
            <w:noWrap/>
            <w:vAlign w:val="bottom"/>
            <w:hideMark/>
          </w:tcPr>
          <w:p w14:paraId="561B229B" w14:textId="77777777" w:rsidR="00807BD5" w:rsidRPr="00B20BEA" w:rsidRDefault="00807BD5" w:rsidP="00B20BEA">
            <w:pPr>
              <w:spacing w:after="0" w:line="240" w:lineRule="auto"/>
              <w:rPr>
                <w:rFonts w:ascii="DengXian" w:eastAsia="DengXian" w:hAnsi="DengXian" w:cs="Times New Roman"/>
                <w:color w:val="000000"/>
                <w:kern w:val="0"/>
                <w14:ligatures w14:val="none"/>
              </w:rPr>
            </w:pPr>
            <w:r w:rsidRPr="00B20BEA">
              <w:rPr>
                <w:rFonts w:ascii="DengXian" w:eastAsia="DengXian" w:hAnsi="DengXian" w:cs="Times New Roman" w:hint="eastAsia"/>
                <w:color w:val="000000"/>
                <w:kern w:val="0"/>
                <w14:ligatures w14:val="none"/>
              </w:rPr>
              <w:t xml:space="preserve">I: </w:t>
            </w:r>
            <w:commentRangeStart w:id="0"/>
            <w:commentRangeStart w:id="1"/>
            <w:r w:rsidRPr="00B20BEA">
              <w:rPr>
                <w:rFonts w:ascii="DengXian" w:eastAsia="DengXian" w:hAnsi="DengXian" w:cs="Times New Roman" w:hint="eastAsia"/>
                <w:color w:val="000000"/>
                <w:kern w:val="0"/>
                <w14:ligatures w14:val="none"/>
              </w:rPr>
              <w:t>General</w:t>
            </w:r>
            <w:commentRangeEnd w:id="0"/>
            <w:r w:rsidR="00520760">
              <w:rPr>
                <w:rStyle w:val="CommentReference"/>
              </w:rPr>
              <w:commentReference w:id="0"/>
            </w:r>
            <w:commentRangeEnd w:id="1"/>
            <w:r w:rsidR="003475FB">
              <w:rPr>
                <w:rStyle w:val="CommentReference"/>
              </w:rPr>
              <w:commentReference w:id="1"/>
            </w:r>
            <w:r w:rsidRPr="00B20BEA">
              <w:rPr>
                <w:rFonts w:ascii="DengXian" w:eastAsia="DengXian" w:hAnsi="DengXian" w:cs="Times New Roman" w:hint="eastAsia"/>
                <w:color w:val="000000"/>
                <w:kern w:val="0"/>
                <w14:ligatures w14:val="none"/>
              </w:rPr>
              <w:t xml:space="preserve"> Information</w:t>
            </w:r>
          </w:p>
        </w:tc>
        <w:tc>
          <w:tcPr>
            <w:tcW w:w="2021" w:type="dxa"/>
            <w:shd w:val="clear" w:color="auto" w:fill="auto"/>
            <w:vAlign w:val="bottom"/>
            <w:hideMark/>
          </w:tcPr>
          <w:p w14:paraId="6A0B74F7" w14:textId="610C2A78" w:rsidR="00807BD5" w:rsidRPr="00B20BEA" w:rsidRDefault="00807BD5" w:rsidP="00B20BEA">
            <w:pPr>
              <w:spacing w:after="0" w:line="240" w:lineRule="auto"/>
              <w:rPr>
                <w:rFonts w:ascii="DengXian" w:eastAsia="DengXian" w:hAnsi="DengXian" w:cs="Times New Roman"/>
                <w:color w:val="000000"/>
                <w:kern w:val="0"/>
                <w14:ligatures w14:val="none"/>
              </w:rPr>
            </w:pPr>
            <w:commentRangeStart w:id="2"/>
            <w:del w:id="3" w:author="Hao Wu" w:date="2025-03-19T22:28:00Z" w16du:dateUtc="2025-03-19T14:28:00Z">
              <w:r w:rsidRPr="00B20BEA" w:rsidDel="009C0C1D">
                <w:rPr>
                  <w:rFonts w:ascii="DengXian" w:eastAsia="DengXian" w:hAnsi="DengXian" w:cs="Times New Roman" w:hint="eastAsia"/>
                  <w:color w:val="000000"/>
                  <w:kern w:val="0"/>
                  <w14:ligatures w14:val="none"/>
                </w:rPr>
                <w:delText>Present Symptom</w:delText>
              </w:r>
              <w:r w:rsidDel="009C0C1D">
                <w:rPr>
                  <w:rFonts w:ascii="DengXian" w:eastAsia="DengXian" w:hAnsi="DengXian" w:cs="Times New Roman"/>
                  <w:color w:val="000000"/>
                  <w:kern w:val="0"/>
                  <w:lang w:val="en-US"/>
                  <w14:ligatures w14:val="none"/>
                </w:rPr>
                <w:delText>:</w:delText>
              </w:r>
            </w:del>
            <w:ins w:id="4" w:author="Hao Wu" w:date="2025-03-19T22:28:00Z" w16du:dateUtc="2025-03-19T14:28:00Z">
              <w:r w:rsidR="009C0C1D">
                <w:rPr>
                  <w:rFonts w:ascii="DengXian" w:eastAsia="DengXian" w:hAnsi="DengXian" w:cs="Times New Roman" w:hint="eastAsia"/>
                  <w:color w:val="000000"/>
                  <w:kern w:val="0"/>
                  <w:lang w:eastAsia="zh-CN"/>
                  <w14:ligatures w14:val="none"/>
                </w:rPr>
                <w:t>Chie</w:t>
              </w:r>
            </w:ins>
            <w:ins w:id="5" w:author="Hao Wu" w:date="2025-03-19T22:29:00Z" w16du:dateUtc="2025-03-19T14:29:00Z">
              <w:r w:rsidR="009C0C1D">
                <w:rPr>
                  <w:rFonts w:ascii="DengXian" w:eastAsia="DengXian" w:hAnsi="DengXian" w:cs="Times New Roman" w:hint="eastAsia"/>
                  <w:color w:val="000000"/>
                  <w:kern w:val="0"/>
                  <w:lang w:eastAsia="zh-CN"/>
                  <w14:ligatures w14:val="none"/>
                </w:rPr>
                <w:t>f Complaint</w:t>
              </w:r>
            </w:ins>
            <w:r>
              <w:rPr>
                <w:rFonts w:ascii="DengXian" w:eastAsia="DengXian" w:hAnsi="DengXian" w:cs="Times New Roman"/>
                <w:color w:val="000000"/>
                <w:kern w:val="0"/>
                <w:lang w:val="en-US"/>
                <w14:ligatures w14:val="none"/>
              </w:rPr>
              <w:t xml:space="preserve"> </w:t>
            </w:r>
            <w:r w:rsidRPr="00B20BEA">
              <w:rPr>
                <w:rFonts w:ascii="DengXian" w:eastAsia="DengXian" w:hAnsi="DengXian" w:cs="Times New Roman" w:hint="eastAsia"/>
                <w:color w:val="000000"/>
                <w:kern w:val="0"/>
                <w14:ligatures w14:val="none"/>
              </w:rPr>
              <w:br/>
            </w:r>
            <w:commentRangeEnd w:id="2"/>
            <w:r w:rsidR="00520760">
              <w:rPr>
                <w:rStyle w:val="CommentReference"/>
              </w:rPr>
              <w:commentReference w:id="2"/>
            </w:r>
          </w:p>
        </w:tc>
        <w:tc>
          <w:tcPr>
            <w:tcW w:w="5106" w:type="dxa"/>
            <w:gridSpan w:val="6"/>
          </w:tcPr>
          <w:p w14:paraId="542E79EE" w14:textId="5A7A9961" w:rsidR="00807BD5" w:rsidRPr="00B20BEA" w:rsidRDefault="00807BD5" w:rsidP="00B20BEA">
            <w:pPr>
              <w:spacing w:after="0" w:line="240" w:lineRule="auto"/>
              <w:rPr>
                <w:rFonts w:ascii="DengXian" w:eastAsia="DengXian" w:hAnsi="DengXian" w:cs="Times New Roman"/>
                <w:color w:val="000000"/>
                <w:kern w:val="0"/>
                <w:lang w:eastAsia="zh-CN"/>
                <w14:ligatures w14:val="none"/>
              </w:rPr>
            </w:pPr>
          </w:p>
        </w:tc>
      </w:tr>
      <w:tr w:rsidR="00CE2912" w:rsidRPr="001511D7" w14:paraId="3EDD9DA2" w14:textId="16087555" w:rsidTr="009600FB">
        <w:trPr>
          <w:trHeight w:val="500"/>
        </w:trPr>
        <w:tc>
          <w:tcPr>
            <w:tcW w:w="1889" w:type="dxa"/>
            <w:vMerge/>
            <w:shd w:val="clear" w:color="auto" w:fill="auto"/>
            <w:noWrap/>
            <w:vAlign w:val="bottom"/>
          </w:tcPr>
          <w:p w14:paraId="0EF9D6EA" w14:textId="77777777" w:rsidR="00CE2912" w:rsidRPr="001511D7" w:rsidRDefault="00CE2912" w:rsidP="00B20BEA">
            <w:pPr>
              <w:spacing w:after="0" w:line="240" w:lineRule="auto"/>
              <w:rPr>
                <w:rFonts w:ascii="DengXian" w:eastAsia="DengXian" w:hAnsi="DengXian" w:cs="Times New Roman"/>
                <w:kern w:val="0"/>
                <w14:ligatures w14:val="none"/>
              </w:rPr>
            </w:pPr>
          </w:p>
        </w:tc>
        <w:tc>
          <w:tcPr>
            <w:tcW w:w="2021" w:type="dxa"/>
            <w:vMerge w:val="restart"/>
            <w:shd w:val="clear" w:color="auto" w:fill="auto"/>
            <w:vAlign w:val="bottom"/>
          </w:tcPr>
          <w:p w14:paraId="21B69358" w14:textId="59EA9F7F" w:rsidR="00CE2912" w:rsidRPr="001511D7" w:rsidRDefault="00CE2912" w:rsidP="00B20BEA">
            <w:pPr>
              <w:spacing w:after="0" w:line="240" w:lineRule="auto"/>
              <w:rPr>
                <w:rFonts w:ascii="DengXian" w:eastAsia="DengXian" w:hAnsi="DengXian" w:cs="Times New Roman"/>
                <w:kern w:val="0"/>
                <w14:ligatures w14:val="none"/>
              </w:rPr>
            </w:pPr>
            <w:ins w:id="6" w:author="Hao Wu" w:date="2025-03-19T22:29:00Z" w16du:dateUtc="2025-03-19T14:29:00Z">
              <w:r w:rsidRPr="009C0C1D">
                <w:rPr>
                  <w:rFonts w:ascii="DengXian" w:eastAsia="DengXian" w:hAnsi="DengXian" w:cs="Times New Roman"/>
                  <w:kern w:val="0"/>
                  <w14:ligatures w14:val="none"/>
                </w:rPr>
                <w:t>History of presenting illness</w:t>
              </w:r>
            </w:ins>
            <w:commentRangeStart w:id="7"/>
            <w:del w:id="8" w:author="Hao Wu" w:date="2025-03-19T22:29:00Z" w16du:dateUtc="2025-03-19T14:29:00Z">
              <w:r w:rsidRPr="001511D7" w:rsidDel="009C0C1D">
                <w:rPr>
                  <w:rFonts w:ascii="DengXian" w:eastAsia="DengXian" w:hAnsi="DengXian" w:cs="Times New Roman" w:hint="eastAsia"/>
                  <w:kern w:val="0"/>
                  <w14:ligatures w14:val="none"/>
                </w:rPr>
                <w:delText>History of Onset</w:delText>
              </w:r>
              <w:commentRangeEnd w:id="7"/>
              <w:r w:rsidDel="009C0C1D">
                <w:rPr>
                  <w:rStyle w:val="CommentReference"/>
                </w:rPr>
                <w:commentReference w:id="7"/>
              </w:r>
              <w:r w:rsidRPr="001511D7" w:rsidDel="009C0C1D">
                <w:rPr>
                  <w:rFonts w:ascii="DengXian" w:eastAsia="DengXian" w:hAnsi="DengXian" w:cs="Times New Roman" w:hint="eastAsia"/>
                  <w:kern w:val="0"/>
                  <w14:ligatures w14:val="none"/>
                </w:rPr>
                <w:delText>:</w:delText>
              </w:r>
              <w:r w:rsidRPr="001511D7" w:rsidDel="009C0C1D">
                <w:rPr>
                  <w:rFonts w:ascii="DengXian" w:eastAsia="DengXian" w:hAnsi="DengXian" w:cs="Times New Roman" w:hint="eastAsia"/>
                  <w:kern w:val="0"/>
                  <w14:ligatures w14:val="none"/>
                </w:rPr>
                <w:br/>
              </w:r>
            </w:del>
          </w:p>
        </w:tc>
        <w:tc>
          <w:tcPr>
            <w:tcW w:w="5106" w:type="dxa"/>
            <w:gridSpan w:val="6"/>
          </w:tcPr>
          <w:p w14:paraId="5D89F77F" w14:textId="044CFC33" w:rsidR="00CE2912" w:rsidRPr="001511D7" w:rsidRDefault="00CE2912" w:rsidP="00B20BEA">
            <w:pPr>
              <w:spacing w:after="0" w:line="240" w:lineRule="auto"/>
              <w:rPr>
                <w:rFonts w:ascii="DengXian" w:eastAsia="DengXian" w:hAnsi="DengXian" w:cs="Times New Roman"/>
                <w:kern w:val="0"/>
                <w:lang w:val="en-US"/>
                <w14:ligatures w14:val="none"/>
              </w:rPr>
            </w:pPr>
            <w:r w:rsidRPr="001511D7">
              <w:rPr>
                <w:rFonts w:ascii="DengXian" w:eastAsia="DengXian" w:hAnsi="DengXian" w:cs="Times New Roman" w:hint="eastAsia"/>
                <w:kern w:val="0"/>
                <w14:ligatures w14:val="none"/>
              </w:rPr>
              <w:t xml:space="preserve">First </w:t>
            </w:r>
            <w:commentRangeStart w:id="9"/>
            <w:r w:rsidRPr="001511D7">
              <w:rPr>
                <w:rFonts w:ascii="DengXian" w:eastAsia="DengXian" w:hAnsi="DengXian" w:cs="Times New Roman" w:hint="eastAsia"/>
                <w:kern w:val="0"/>
                <w14:ligatures w14:val="none"/>
              </w:rPr>
              <w:t>onset</w:t>
            </w:r>
            <w:commentRangeEnd w:id="9"/>
            <w:r>
              <w:rPr>
                <w:rStyle w:val="CommentReference"/>
              </w:rPr>
              <w:commentReference w:id="9"/>
            </w:r>
            <w:r w:rsidRPr="001511D7">
              <w:rPr>
                <w:rFonts w:ascii="DengXian" w:eastAsia="DengXian" w:hAnsi="DengXian" w:cs="Times New Roman"/>
                <w:kern w:val="0"/>
                <w:lang w:val="en-US"/>
                <w14:ligatures w14:val="none"/>
              </w:rPr>
              <w:t>/</w:t>
            </w:r>
            <w:r w:rsidRPr="001511D7">
              <w:rPr>
                <w:rFonts w:ascii="DengXian" w:eastAsia="DengXian" w:hAnsi="DengXian" w:cs="Times New Roman" w:hint="eastAsia"/>
                <w:kern w:val="0"/>
                <w14:ligatures w14:val="none"/>
              </w:rPr>
              <w:t>Recurrence</w:t>
            </w:r>
          </w:p>
        </w:tc>
      </w:tr>
      <w:tr w:rsidR="00CE2912" w:rsidRPr="001511D7" w14:paraId="64E82152" w14:textId="77777777" w:rsidTr="004C6A78">
        <w:trPr>
          <w:trHeight w:val="424"/>
        </w:trPr>
        <w:tc>
          <w:tcPr>
            <w:tcW w:w="1889" w:type="dxa"/>
            <w:vMerge/>
            <w:shd w:val="clear" w:color="auto" w:fill="auto"/>
            <w:noWrap/>
            <w:vAlign w:val="bottom"/>
          </w:tcPr>
          <w:p w14:paraId="0F2FE484" w14:textId="77777777" w:rsidR="00CE2912" w:rsidRPr="001511D7" w:rsidRDefault="00CE2912" w:rsidP="00B20BEA">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3B5E6456" w14:textId="77777777" w:rsidR="00CE2912" w:rsidRPr="001511D7" w:rsidRDefault="00CE2912" w:rsidP="00B20BEA">
            <w:pPr>
              <w:spacing w:after="0" w:line="240" w:lineRule="auto"/>
              <w:rPr>
                <w:rFonts w:ascii="DengXian" w:eastAsia="DengXian" w:hAnsi="DengXian" w:cs="Times New Roman"/>
                <w:kern w:val="0"/>
                <w14:ligatures w14:val="none"/>
              </w:rPr>
            </w:pPr>
          </w:p>
        </w:tc>
        <w:tc>
          <w:tcPr>
            <w:tcW w:w="1840" w:type="dxa"/>
          </w:tcPr>
          <w:p w14:paraId="2F3BFC8D" w14:textId="76F29CEB" w:rsidR="00CE2912" w:rsidRPr="001511D7" w:rsidRDefault="00CE2912" w:rsidP="00B20BEA">
            <w:pPr>
              <w:spacing w:after="0" w:line="240" w:lineRule="auto"/>
              <w:rPr>
                <w:rFonts w:ascii="DengXian" w:eastAsia="DengXian" w:hAnsi="DengXian" w:cs="Times New Roman"/>
                <w:kern w:val="0"/>
                <w:lang w:val="en-US"/>
                <w14:ligatures w14:val="none"/>
              </w:rPr>
            </w:pPr>
            <w:commentRangeStart w:id="10"/>
            <w:commentRangeStart w:id="11"/>
            <w:commentRangeStart w:id="12"/>
            <w:r w:rsidRPr="001511D7">
              <w:rPr>
                <w:rFonts w:ascii="DengXian" w:eastAsia="DengXian" w:hAnsi="DengXian" w:cs="Times New Roman"/>
                <w:kern w:val="0"/>
                <w:lang w:val="en-US"/>
                <w14:ligatures w14:val="none"/>
              </w:rPr>
              <w:t>Initial Onset Date</w:t>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p>
        </w:tc>
        <w:tc>
          <w:tcPr>
            <w:tcW w:w="3266" w:type="dxa"/>
            <w:gridSpan w:val="5"/>
          </w:tcPr>
          <w:p w14:paraId="2B5487BD" w14:textId="2B4634FA" w:rsidR="00CE2912" w:rsidRPr="001511D7" w:rsidRDefault="00CE2912" w:rsidP="00B20BEA">
            <w:pPr>
              <w:spacing w:after="0" w:line="240" w:lineRule="auto"/>
              <w:rPr>
                <w:rFonts w:ascii="DengXian" w:eastAsia="DengXian" w:hAnsi="DengXian" w:cs="Times New Roman"/>
                <w:kern w:val="0"/>
                <w:lang w:eastAsia="zh-CN"/>
                <w14:ligatures w14:val="none"/>
              </w:rPr>
            </w:pPr>
          </w:p>
        </w:tc>
      </w:tr>
      <w:tr w:rsidR="00CE2912" w:rsidRPr="001511D7" w14:paraId="4B3262DF" w14:textId="77777777" w:rsidTr="004C6A78">
        <w:trPr>
          <w:trHeight w:val="424"/>
          <w:ins w:id="13" w:author="Hao Wu" w:date="2025-03-20T17:01:00Z"/>
        </w:trPr>
        <w:tc>
          <w:tcPr>
            <w:tcW w:w="1889" w:type="dxa"/>
            <w:vMerge/>
            <w:shd w:val="clear" w:color="auto" w:fill="auto"/>
            <w:noWrap/>
            <w:vAlign w:val="bottom"/>
          </w:tcPr>
          <w:p w14:paraId="70C186B7" w14:textId="77777777" w:rsidR="00CE2912" w:rsidRPr="001511D7" w:rsidRDefault="00CE2912" w:rsidP="00B20BEA">
            <w:pPr>
              <w:spacing w:after="0" w:line="240" w:lineRule="auto"/>
              <w:rPr>
                <w:ins w:id="14" w:author="Hao Wu" w:date="2025-03-20T17:01:00Z" w16du:dateUtc="2025-03-20T09:01:00Z"/>
                <w:rFonts w:ascii="DengXian" w:eastAsia="DengXian" w:hAnsi="DengXian" w:cs="Times New Roman"/>
                <w:kern w:val="0"/>
                <w14:ligatures w14:val="none"/>
              </w:rPr>
            </w:pPr>
          </w:p>
        </w:tc>
        <w:tc>
          <w:tcPr>
            <w:tcW w:w="2021" w:type="dxa"/>
            <w:vMerge/>
            <w:shd w:val="clear" w:color="auto" w:fill="auto"/>
            <w:vAlign w:val="bottom"/>
          </w:tcPr>
          <w:p w14:paraId="4B5A0ED8" w14:textId="77777777" w:rsidR="00CE2912" w:rsidRPr="001511D7" w:rsidRDefault="00CE2912" w:rsidP="00B20BEA">
            <w:pPr>
              <w:spacing w:after="0" w:line="240" w:lineRule="auto"/>
              <w:rPr>
                <w:ins w:id="15" w:author="Hao Wu" w:date="2025-03-20T17:01:00Z" w16du:dateUtc="2025-03-20T09:01:00Z"/>
                <w:rFonts w:ascii="DengXian" w:eastAsia="DengXian" w:hAnsi="DengXian" w:cs="Times New Roman"/>
                <w:kern w:val="0"/>
                <w14:ligatures w14:val="none"/>
              </w:rPr>
            </w:pPr>
          </w:p>
        </w:tc>
        <w:tc>
          <w:tcPr>
            <w:tcW w:w="1840" w:type="dxa"/>
          </w:tcPr>
          <w:p w14:paraId="58F851C1" w14:textId="36972D5D" w:rsidR="00CE2912" w:rsidRPr="001511D7" w:rsidRDefault="00CE2912" w:rsidP="00B20BEA">
            <w:pPr>
              <w:spacing w:after="0" w:line="240" w:lineRule="auto"/>
              <w:rPr>
                <w:ins w:id="16" w:author="Hao Wu" w:date="2025-03-20T17:01:00Z" w16du:dateUtc="2025-03-20T09:01:00Z"/>
                <w:rFonts w:ascii="DengXian" w:eastAsia="DengXian" w:hAnsi="DengXian" w:cs="Times New Roman"/>
                <w:kern w:val="0"/>
                <w:lang w:val="en-US" w:eastAsia="zh-CN"/>
                <w14:ligatures w14:val="none"/>
              </w:rPr>
            </w:pPr>
            <w:ins w:id="17" w:author="Hao Wu" w:date="2025-03-24T16:50:00Z" w16du:dateUtc="2025-03-24T08:50:00Z">
              <w:r>
                <w:rPr>
                  <w:rFonts w:ascii="DengXian" w:eastAsia="DengXian" w:hAnsi="DengXian" w:cs="Times New Roman" w:hint="eastAsia"/>
                  <w:kern w:val="0"/>
                  <w:lang w:val="en-US" w:eastAsia="zh-CN"/>
                  <w14:ligatures w14:val="none"/>
                </w:rPr>
                <w:t>Pain type</w:t>
              </w:r>
            </w:ins>
          </w:p>
        </w:tc>
        <w:tc>
          <w:tcPr>
            <w:tcW w:w="3266" w:type="dxa"/>
            <w:gridSpan w:val="5"/>
          </w:tcPr>
          <w:p w14:paraId="4965386C" w14:textId="30AAE72B" w:rsidR="00CE2912" w:rsidRPr="001511D7" w:rsidRDefault="00CE2912" w:rsidP="00B20BEA">
            <w:pPr>
              <w:spacing w:after="0" w:line="240" w:lineRule="auto"/>
              <w:rPr>
                <w:ins w:id="18" w:author="Hao Wu" w:date="2025-03-20T17:01:00Z" w16du:dateUtc="2025-03-20T09:01:00Z"/>
                <w:rFonts w:ascii="DengXian" w:eastAsia="DengXian" w:hAnsi="DengXian" w:cs="Times New Roman"/>
                <w:kern w:val="0"/>
                <w:lang w:eastAsia="zh-CN"/>
                <w14:ligatures w14:val="none"/>
              </w:rPr>
            </w:pPr>
            <w:ins w:id="19" w:author="Hao Wu" w:date="2025-03-20T17:13:00Z" w16du:dateUtc="2025-03-20T09:13:00Z">
              <w:r w:rsidRPr="00950C6A">
                <w:rPr>
                  <w:rFonts w:ascii="DengXian" w:eastAsia="DengXian" w:hAnsi="DengXian" w:cs="Times New Roman"/>
                  <w:kern w:val="0"/>
                  <w:lang w:eastAsia="zh-CN"/>
                  <w14:ligatures w14:val="none"/>
                </w:rPr>
                <w:t>Mechanical</w:t>
              </w:r>
            </w:ins>
            <w:ins w:id="20" w:author="Hao Wu" w:date="2025-03-25T14:20:00Z" w16du:dateUtc="2025-03-25T06:20:00Z">
              <w:r>
                <w:rPr>
                  <w:rFonts w:ascii="DengXian" w:eastAsia="DengXian" w:hAnsi="DengXian" w:cs="Times New Roman"/>
                  <w:kern w:val="0"/>
                  <w:lang w:eastAsia="zh-CN"/>
                  <w14:ligatures w14:val="none"/>
                </w:rPr>
                <w:t xml:space="preserve"> </w:t>
              </w:r>
            </w:ins>
            <w:ins w:id="21" w:author="Hao Wu" w:date="2025-03-24T17:00:00Z" w16du:dateUtc="2025-03-24T09:00:00Z">
              <w:r>
                <w:rPr>
                  <w:rFonts w:ascii="DengXian" w:eastAsia="DengXian" w:hAnsi="DengXian" w:cs="Times New Roman" w:hint="eastAsia"/>
                  <w:kern w:val="0"/>
                  <w:lang w:eastAsia="zh-CN"/>
                  <w14:ligatures w14:val="none"/>
                </w:rPr>
                <w:t>/</w:t>
              </w:r>
            </w:ins>
            <w:ins w:id="22" w:author="Hao Wu" w:date="2025-03-25T14:20:00Z" w16du:dateUtc="2025-03-25T06:20:00Z">
              <w:r>
                <w:rPr>
                  <w:rFonts w:ascii="DengXian" w:eastAsia="DengXian" w:hAnsi="DengXian" w:cs="Times New Roman"/>
                  <w:kern w:val="0"/>
                  <w:lang w:eastAsia="zh-CN"/>
                  <w14:ligatures w14:val="none"/>
                </w:rPr>
                <w:t xml:space="preserve"> </w:t>
              </w:r>
            </w:ins>
            <w:ins w:id="23" w:author="Hao Wu" w:date="2025-03-20T17:13:00Z" w16du:dateUtc="2025-03-20T09:13:00Z">
              <w:r w:rsidRPr="00950C6A">
                <w:rPr>
                  <w:rFonts w:ascii="DengXian" w:eastAsia="DengXian" w:hAnsi="DengXian" w:cs="Times New Roman"/>
                  <w:kern w:val="0"/>
                  <w:lang w:eastAsia="zh-CN"/>
                  <w14:ligatures w14:val="none"/>
                </w:rPr>
                <w:t>inflammatory</w:t>
              </w:r>
            </w:ins>
          </w:p>
        </w:tc>
      </w:tr>
      <w:tr w:rsidR="00CE2912" w:rsidRPr="001511D7" w14:paraId="76786E40" w14:textId="77777777" w:rsidTr="004C6A78">
        <w:trPr>
          <w:trHeight w:val="424"/>
          <w:ins w:id="24" w:author="Hao Wu" w:date="2025-03-20T17:01:00Z"/>
        </w:trPr>
        <w:tc>
          <w:tcPr>
            <w:tcW w:w="1889" w:type="dxa"/>
            <w:vMerge/>
            <w:shd w:val="clear" w:color="auto" w:fill="auto"/>
            <w:noWrap/>
            <w:vAlign w:val="bottom"/>
          </w:tcPr>
          <w:p w14:paraId="6DDFE873" w14:textId="77777777" w:rsidR="00CE2912" w:rsidRPr="001511D7" w:rsidRDefault="00CE2912" w:rsidP="00B20BEA">
            <w:pPr>
              <w:spacing w:after="0" w:line="240" w:lineRule="auto"/>
              <w:rPr>
                <w:ins w:id="25" w:author="Hao Wu" w:date="2025-03-20T17:01:00Z" w16du:dateUtc="2025-03-20T09:01:00Z"/>
                <w:rFonts w:ascii="DengXian" w:eastAsia="DengXian" w:hAnsi="DengXian" w:cs="Times New Roman"/>
                <w:kern w:val="0"/>
                <w14:ligatures w14:val="none"/>
              </w:rPr>
            </w:pPr>
          </w:p>
        </w:tc>
        <w:tc>
          <w:tcPr>
            <w:tcW w:w="2021" w:type="dxa"/>
            <w:vMerge/>
            <w:shd w:val="clear" w:color="auto" w:fill="auto"/>
            <w:vAlign w:val="bottom"/>
          </w:tcPr>
          <w:p w14:paraId="41E56D6D" w14:textId="77777777" w:rsidR="00CE2912" w:rsidRPr="001511D7" w:rsidRDefault="00CE2912" w:rsidP="00B20BEA">
            <w:pPr>
              <w:spacing w:after="0" w:line="240" w:lineRule="auto"/>
              <w:rPr>
                <w:ins w:id="26" w:author="Hao Wu" w:date="2025-03-20T17:01:00Z" w16du:dateUtc="2025-03-20T09:01:00Z"/>
                <w:rFonts w:ascii="DengXian" w:eastAsia="DengXian" w:hAnsi="DengXian" w:cs="Times New Roman"/>
                <w:kern w:val="0"/>
                <w14:ligatures w14:val="none"/>
              </w:rPr>
            </w:pPr>
          </w:p>
        </w:tc>
        <w:tc>
          <w:tcPr>
            <w:tcW w:w="1840" w:type="dxa"/>
          </w:tcPr>
          <w:p w14:paraId="19A3CCEF" w14:textId="3CCA5B69" w:rsidR="00CE2912" w:rsidRPr="001511D7" w:rsidRDefault="00CE2912" w:rsidP="00B20BEA">
            <w:pPr>
              <w:spacing w:after="0" w:line="240" w:lineRule="auto"/>
              <w:rPr>
                <w:ins w:id="27" w:author="Hao Wu" w:date="2025-03-20T17:01:00Z" w16du:dateUtc="2025-03-20T09:01:00Z"/>
                <w:rFonts w:ascii="DengXian" w:eastAsia="DengXian" w:hAnsi="DengXian" w:cs="Times New Roman"/>
                <w:kern w:val="0"/>
                <w:lang w:val="en-US"/>
                <w14:ligatures w14:val="none"/>
              </w:rPr>
            </w:pPr>
            <w:commentRangeStart w:id="28"/>
            <w:ins w:id="29" w:author="Hao Wu" w:date="2025-03-20T17:13:00Z" w16du:dateUtc="2025-03-20T09:13:00Z">
              <w:r w:rsidRPr="001511D7">
                <w:rPr>
                  <w:rFonts w:ascii="DengXian" w:eastAsia="DengXian" w:hAnsi="DengXian" w:cs="Times New Roman" w:hint="eastAsia"/>
                  <w:kern w:val="0"/>
                  <w14:ligatures w14:val="none"/>
                </w:rPr>
                <w:t>Aggravating Factor</w:t>
              </w:r>
              <w:r w:rsidRPr="001511D7">
                <w:rPr>
                  <w:rFonts w:ascii="DengXian" w:eastAsia="DengXian" w:hAnsi="DengXian" w:cs="Times New Roman"/>
                  <w:kern w:val="0"/>
                  <w:lang w:val="en-US"/>
                  <w14:ligatures w14:val="none"/>
                </w:rPr>
                <w:t>(s)</w:t>
              </w:r>
              <w:commentRangeEnd w:id="28"/>
              <w:r>
                <w:rPr>
                  <w:rStyle w:val="CommentReference"/>
                </w:rPr>
                <w:commentReference w:id="28"/>
              </w:r>
            </w:ins>
          </w:p>
        </w:tc>
        <w:tc>
          <w:tcPr>
            <w:tcW w:w="3266" w:type="dxa"/>
            <w:gridSpan w:val="5"/>
          </w:tcPr>
          <w:p w14:paraId="3BF9BA9A" w14:textId="74375B96" w:rsidR="00CE2912" w:rsidRPr="001511D7" w:rsidRDefault="00CE2912" w:rsidP="00B20BEA">
            <w:pPr>
              <w:spacing w:after="0" w:line="240" w:lineRule="auto"/>
              <w:rPr>
                <w:ins w:id="30" w:author="Hao Wu" w:date="2025-03-20T17:01:00Z" w16du:dateUtc="2025-03-20T09:01:00Z"/>
                <w:rFonts w:ascii="DengXian" w:eastAsia="DengXian" w:hAnsi="DengXian" w:cs="Times New Roman"/>
                <w:kern w:val="0"/>
                <w:lang w:eastAsia="zh-CN"/>
                <w14:ligatures w14:val="none"/>
              </w:rPr>
            </w:pPr>
          </w:p>
        </w:tc>
      </w:tr>
      <w:tr w:rsidR="00CE2912" w:rsidRPr="001511D7" w14:paraId="3EE6B5FB" w14:textId="77777777" w:rsidTr="004C6A78">
        <w:trPr>
          <w:trHeight w:val="424"/>
          <w:ins w:id="31" w:author="Hao Wu" w:date="2025-03-20T17:01:00Z"/>
        </w:trPr>
        <w:tc>
          <w:tcPr>
            <w:tcW w:w="1889" w:type="dxa"/>
            <w:vMerge/>
            <w:shd w:val="clear" w:color="auto" w:fill="auto"/>
            <w:noWrap/>
            <w:vAlign w:val="bottom"/>
          </w:tcPr>
          <w:p w14:paraId="052A71F5" w14:textId="77777777" w:rsidR="00CE2912" w:rsidRPr="001511D7" w:rsidRDefault="00CE2912" w:rsidP="00B20BEA">
            <w:pPr>
              <w:spacing w:after="0" w:line="240" w:lineRule="auto"/>
              <w:rPr>
                <w:ins w:id="32" w:author="Hao Wu" w:date="2025-03-20T17:01:00Z" w16du:dateUtc="2025-03-20T09:01:00Z"/>
                <w:rFonts w:ascii="DengXian" w:eastAsia="DengXian" w:hAnsi="DengXian" w:cs="Times New Roman"/>
                <w:kern w:val="0"/>
                <w14:ligatures w14:val="none"/>
              </w:rPr>
            </w:pPr>
          </w:p>
        </w:tc>
        <w:tc>
          <w:tcPr>
            <w:tcW w:w="2021" w:type="dxa"/>
            <w:vMerge/>
            <w:shd w:val="clear" w:color="auto" w:fill="auto"/>
            <w:vAlign w:val="bottom"/>
          </w:tcPr>
          <w:p w14:paraId="48627C46" w14:textId="77777777" w:rsidR="00CE2912" w:rsidRPr="001511D7" w:rsidRDefault="00CE2912" w:rsidP="00B20BEA">
            <w:pPr>
              <w:spacing w:after="0" w:line="240" w:lineRule="auto"/>
              <w:rPr>
                <w:ins w:id="33" w:author="Hao Wu" w:date="2025-03-20T17:01:00Z" w16du:dateUtc="2025-03-20T09:01:00Z"/>
                <w:rFonts w:ascii="DengXian" w:eastAsia="DengXian" w:hAnsi="DengXian" w:cs="Times New Roman"/>
                <w:kern w:val="0"/>
                <w14:ligatures w14:val="none"/>
              </w:rPr>
            </w:pPr>
          </w:p>
        </w:tc>
        <w:tc>
          <w:tcPr>
            <w:tcW w:w="1840" w:type="dxa"/>
          </w:tcPr>
          <w:p w14:paraId="05467315" w14:textId="056EDD1C" w:rsidR="00CE2912" w:rsidRPr="001511D7" w:rsidRDefault="00CE2912" w:rsidP="00B20BEA">
            <w:pPr>
              <w:spacing w:after="0" w:line="240" w:lineRule="auto"/>
              <w:rPr>
                <w:ins w:id="34" w:author="Hao Wu" w:date="2025-03-20T17:01:00Z" w16du:dateUtc="2025-03-20T09:01:00Z"/>
                <w:rFonts w:ascii="DengXian" w:eastAsia="DengXian" w:hAnsi="DengXian" w:cs="Times New Roman"/>
                <w:kern w:val="0"/>
                <w:lang w:val="en-US"/>
                <w14:ligatures w14:val="none"/>
              </w:rPr>
            </w:pPr>
            <w:ins w:id="35" w:author="Hao Wu" w:date="2025-03-20T17:15:00Z" w16du:dateUtc="2025-03-20T09:15:00Z">
              <w:r>
                <w:rPr>
                  <w:rFonts w:ascii="DengXian" w:eastAsia="DengXian" w:hAnsi="DengXian" w:cs="Times New Roman" w:hint="eastAsia"/>
                  <w:kern w:val="0"/>
                  <w:lang w:eastAsia="zh-CN"/>
                  <w14:ligatures w14:val="none"/>
                </w:rPr>
                <w:t>R</w:t>
              </w:r>
            </w:ins>
            <w:ins w:id="36" w:author="Hao Wu" w:date="2025-03-20T17:15:00Z">
              <w:r w:rsidRPr="00950C6A">
                <w:rPr>
                  <w:rFonts w:ascii="DengXian" w:eastAsia="DengXian" w:hAnsi="DengXian" w:cs="Times New Roman"/>
                  <w:kern w:val="0"/>
                  <w14:ligatures w14:val="none"/>
                </w:rPr>
                <w:t>elieving factor</w:t>
              </w:r>
            </w:ins>
            <w:ins w:id="37" w:author="Hao Wu" w:date="2025-03-25T14:18:00Z" w16du:dateUtc="2025-03-25T06:18:00Z">
              <w:r>
                <w:rPr>
                  <w:rFonts w:ascii="DengXian" w:eastAsia="DengXian" w:hAnsi="DengXian" w:cs="Times New Roman"/>
                  <w:kern w:val="0"/>
                  <w14:ligatures w14:val="none"/>
                </w:rPr>
                <w:t>(</w:t>
              </w:r>
            </w:ins>
            <w:ins w:id="38" w:author="Hao Wu" w:date="2025-03-20T17:15:00Z">
              <w:r w:rsidRPr="00950C6A">
                <w:rPr>
                  <w:rFonts w:ascii="DengXian" w:eastAsia="DengXian" w:hAnsi="DengXian" w:cs="Times New Roman"/>
                  <w:kern w:val="0"/>
                  <w14:ligatures w14:val="none"/>
                </w:rPr>
                <w:t>s</w:t>
              </w:r>
            </w:ins>
            <w:ins w:id="39" w:author="Hao Wu" w:date="2025-03-25T14:18:00Z" w16du:dateUtc="2025-03-25T06:18:00Z">
              <w:r>
                <w:rPr>
                  <w:rFonts w:ascii="DengXian" w:eastAsia="DengXian" w:hAnsi="DengXian" w:cs="Times New Roman"/>
                  <w:kern w:val="0"/>
                  <w14:ligatures w14:val="none"/>
                </w:rPr>
                <w:t>)</w:t>
              </w:r>
            </w:ins>
          </w:p>
        </w:tc>
        <w:tc>
          <w:tcPr>
            <w:tcW w:w="3266" w:type="dxa"/>
            <w:gridSpan w:val="5"/>
          </w:tcPr>
          <w:p w14:paraId="7AB9A472" w14:textId="77777777" w:rsidR="00CE2912" w:rsidRPr="001511D7" w:rsidRDefault="00CE2912" w:rsidP="00B20BEA">
            <w:pPr>
              <w:spacing w:after="0" w:line="240" w:lineRule="auto"/>
              <w:rPr>
                <w:ins w:id="40" w:author="Hao Wu" w:date="2025-03-20T17:01:00Z" w16du:dateUtc="2025-03-20T09:01:00Z"/>
                <w:rFonts w:ascii="DengXian" w:eastAsia="DengXian" w:hAnsi="DengXian" w:cs="Times New Roman"/>
                <w:kern w:val="0"/>
                <w:lang w:eastAsia="zh-CN"/>
                <w14:ligatures w14:val="none"/>
              </w:rPr>
            </w:pPr>
          </w:p>
        </w:tc>
      </w:tr>
      <w:tr w:rsidR="00CE2912" w:rsidRPr="001511D7" w14:paraId="0EC423D8" w14:textId="77777777" w:rsidTr="004C6A78">
        <w:trPr>
          <w:trHeight w:val="424"/>
          <w:ins w:id="41" w:author="Hao Wu" w:date="2025-03-20T17:01:00Z"/>
        </w:trPr>
        <w:tc>
          <w:tcPr>
            <w:tcW w:w="1889" w:type="dxa"/>
            <w:vMerge/>
            <w:shd w:val="clear" w:color="auto" w:fill="auto"/>
            <w:noWrap/>
            <w:vAlign w:val="bottom"/>
          </w:tcPr>
          <w:p w14:paraId="33E02EBC" w14:textId="77777777" w:rsidR="00CE2912" w:rsidRPr="001511D7" w:rsidRDefault="00CE2912" w:rsidP="00B20BEA">
            <w:pPr>
              <w:spacing w:after="0" w:line="240" w:lineRule="auto"/>
              <w:rPr>
                <w:ins w:id="42" w:author="Hao Wu" w:date="2025-03-20T17:01:00Z" w16du:dateUtc="2025-03-20T09:01:00Z"/>
                <w:rFonts w:ascii="DengXian" w:eastAsia="DengXian" w:hAnsi="DengXian" w:cs="Times New Roman"/>
                <w:kern w:val="0"/>
                <w14:ligatures w14:val="none"/>
              </w:rPr>
            </w:pPr>
          </w:p>
        </w:tc>
        <w:tc>
          <w:tcPr>
            <w:tcW w:w="2021" w:type="dxa"/>
            <w:vMerge/>
            <w:shd w:val="clear" w:color="auto" w:fill="auto"/>
            <w:vAlign w:val="bottom"/>
          </w:tcPr>
          <w:p w14:paraId="3A6D9FE3" w14:textId="77777777" w:rsidR="00CE2912" w:rsidRPr="001511D7" w:rsidRDefault="00CE2912" w:rsidP="00B20BEA">
            <w:pPr>
              <w:spacing w:after="0" w:line="240" w:lineRule="auto"/>
              <w:rPr>
                <w:ins w:id="43" w:author="Hao Wu" w:date="2025-03-20T17:01:00Z" w16du:dateUtc="2025-03-20T09:01:00Z"/>
                <w:rFonts w:ascii="DengXian" w:eastAsia="DengXian" w:hAnsi="DengXian" w:cs="Times New Roman"/>
                <w:kern w:val="0"/>
                <w14:ligatures w14:val="none"/>
              </w:rPr>
            </w:pPr>
          </w:p>
        </w:tc>
        <w:tc>
          <w:tcPr>
            <w:tcW w:w="1840" w:type="dxa"/>
          </w:tcPr>
          <w:p w14:paraId="1A9BAD25" w14:textId="2C2E8E9F" w:rsidR="00CE2912" w:rsidRPr="001511D7" w:rsidRDefault="00CE2912" w:rsidP="00B20BEA">
            <w:pPr>
              <w:spacing w:after="0" w:line="240" w:lineRule="auto"/>
              <w:rPr>
                <w:ins w:id="44" w:author="Hao Wu" w:date="2025-03-20T17:01:00Z" w16du:dateUtc="2025-03-20T09:01:00Z"/>
                <w:rFonts w:ascii="DengXian" w:eastAsia="DengXian" w:hAnsi="DengXian" w:cs="Times New Roman"/>
                <w:kern w:val="0"/>
                <w:lang w:val="en-US" w:eastAsia="zh-CN"/>
                <w14:ligatures w14:val="none"/>
              </w:rPr>
            </w:pPr>
            <w:ins w:id="45" w:author="Hao Wu" w:date="2025-03-20T17:15:00Z" w16du:dateUtc="2025-03-20T09:15:00Z">
              <w:r>
                <w:rPr>
                  <w:rFonts w:ascii="DengXian" w:eastAsia="DengXian" w:hAnsi="DengXian" w:cs="Times New Roman"/>
                  <w:kern w:val="0"/>
                  <w:lang w:val="en-US"/>
                  <w14:ligatures w14:val="none"/>
                </w:rPr>
                <w:t>Radiat</w:t>
              </w:r>
            </w:ins>
            <w:ins w:id="46" w:author="Hao Wu" w:date="2025-03-24T17:03:00Z" w16du:dateUtc="2025-03-24T09:03:00Z">
              <w:r>
                <w:rPr>
                  <w:rFonts w:ascii="DengXian" w:eastAsia="DengXian" w:hAnsi="DengXian" w:cs="Times New Roman" w:hint="eastAsia"/>
                  <w:kern w:val="0"/>
                  <w:lang w:val="en-US" w:eastAsia="zh-CN"/>
                  <w14:ligatures w14:val="none"/>
                </w:rPr>
                <w:t>ing pain</w:t>
              </w:r>
            </w:ins>
          </w:p>
        </w:tc>
        <w:tc>
          <w:tcPr>
            <w:tcW w:w="1090" w:type="dxa"/>
          </w:tcPr>
          <w:p w14:paraId="63D3C68A" w14:textId="006EF3FD" w:rsidR="00CE2912" w:rsidRPr="001511D7" w:rsidRDefault="00CE2912" w:rsidP="00B20BEA">
            <w:pPr>
              <w:spacing w:after="0" w:line="240" w:lineRule="auto"/>
              <w:rPr>
                <w:ins w:id="47" w:author="Hao Wu" w:date="2025-03-20T17:01:00Z" w16du:dateUtc="2025-03-20T09:01:00Z"/>
                <w:rFonts w:ascii="DengXian" w:eastAsia="DengXian" w:hAnsi="DengXian" w:cs="Times New Roman"/>
                <w:kern w:val="0"/>
                <w:lang w:eastAsia="zh-CN"/>
                <w14:ligatures w14:val="none"/>
              </w:rPr>
            </w:pPr>
            <w:ins w:id="48" w:author="Hao Wu" w:date="2025-03-24T17:03:00Z" w16du:dateUtc="2025-03-24T09:03:00Z">
              <w:r>
                <w:rPr>
                  <w:rFonts w:ascii="DengXian" w:eastAsia="DengXian" w:hAnsi="DengXian" w:cs="Times New Roman" w:hint="eastAsia"/>
                  <w:kern w:val="0"/>
                  <w:lang w:val="en-US" w:eastAsia="zh-CN"/>
                  <w14:ligatures w14:val="none"/>
                </w:rPr>
                <w:t>Y/N</w:t>
              </w:r>
            </w:ins>
          </w:p>
        </w:tc>
        <w:tc>
          <w:tcPr>
            <w:tcW w:w="1091" w:type="dxa"/>
            <w:gridSpan w:val="2"/>
          </w:tcPr>
          <w:p w14:paraId="4E749A76" w14:textId="43FEA5B8" w:rsidR="00CE2912" w:rsidRPr="001511D7" w:rsidRDefault="00CE2912" w:rsidP="00B20BEA">
            <w:pPr>
              <w:spacing w:after="0" w:line="240" w:lineRule="auto"/>
              <w:rPr>
                <w:ins w:id="49" w:author="Hao Wu" w:date="2025-03-20T17:01:00Z" w16du:dateUtc="2025-03-20T09:01:00Z"/>
                <w:rFonts w:ascii="DengXian" w:eastAsia="DengXian" w:hAnsi="DengXian" w:cs="Times New Roman"/>
                <w:kern w:val="0"/>
                <w:lang w:eastAsia="zh-CN"/>
                <w14:ligatures w14:val="none"/>
              </w:rPr>
            </w:pPr>
            <w:ins w:id="50" w:author="Hao Wu" w:date="2025-03-25T14:18:00Z" w16du:dateUtc="2025-03-25T06:18:00Z">
              <w:r>
                <w:rPr>
                  <w:rFonts w:ascii="DengXian" w:eastAsia="DengXian" w:hAnsi="DengXian" w:cs="Times New Roman"/>
                  <w:kern w:val="0"/>
                  <w:lang w:val="en-US"/>
                  <w14:ligatures w14:val="none"/>
                </w:rPr>
                <w:t>if yes, to where</w:t>
              </w:r>
            </w:ins>
          </w:p>
        </w:tc>
        <w:tc>
          <w:tcPr>
            <w:tcW w:w="1085" w:type="dxa"/>
            <w:gridSpan w:val="2"/>
          </w:tcPr>
          <w:p w14:paraId="614E2A93" w14:textId="50AEFAAE" w:rsidR="00CE2912" w:rsidRPr="001511D7" w:rsidRDefault="00CE2912" w:rsidP="00B20BEA">
            <w:pPr>
              <w:spacing w:after="0" w:line="240" w:lineRule="auto"/>
              <w:rPr>
                <w:ins w:id="51" w:author="Hao Wu" w:date="2025-03-20T17:01:00Z" w16du:dateUtc="2025-03-20T09:01:00Z"/>
                <w:rFonts w:ascii="DengXian" w:eastAsia="DengXian" w:hAnsi="DengXian" w:cs="Times New Roman"/>
                <w:kern w:val="0"/>
                <w:lang w:eastAsia="zh-CN"/>
                <w14:ligatures w14:val="none"/>
              </w:rPr>
            </w:pPr>
          </w:p>
        </w:tc>
      </w:tr>
      <w:tr w:rsidR="00CE2912" w:rsidRPr="001511D7" w14:paraId="125044EE" w14:textId="77777777" w:rsidTr="004C6A78">
        <w:trPr>
          <w:trHeight w:val="424"/>
          <w:ins w:id="52" w:author="Hao Wu" w:date="2025-03-20T17:16:00Z"/>
        </w:trPr>
        <w:tc>
          <w:tcPr>
            <w:tcW w:w="1889" w:type="dxa"/>
            <w:vMerge/>
            <w:shd w:val="clear" w:color="auto" w:fill="auto"/>
            <w:noWrap/>
            <w:vAlign w:val="bottom"/>
          </w:tcPr>
          <w:p w14:paraId="1F8ADD76" w14:textId="77777777" w:rsidR="00CE2912" w:rsidRPr="001511D7" w:rsidRDefault="00CE2912" w:rsidP="00B20BEA">
            <w:pPr>
              <w:spacing w:after="0" w:line="240" w:lineRule="auto"/>
              <w:rPr>
                <w:ins w:id="53" w:author="Hao Wu" w:date="2025-03-20T17:16:00Z" w16du:dateUtc="2025-03-20T09:16:00Z"/>
                <w:rFonts w:ascii="DengXian" w:eastAsia="DengXian" w:hAnsi="DengXian" w:cs="Times New Roman"/>
                <w:kern w:val="0"/>
                <w14:ligatures w14:val="none"/>
              </w:rPr>
            </w:pPr>
          </w:p>
        </w:tc>
        <w:tc>
          <w:tcPr>
            <w:tcW w:w="2021" w:type="dxa"/>
            <w:vMerge/>
            <w:shd w:val="clear" w:color="auto" w:fill="auto"/>
            <w:vAlign w:val="bottom"/>
          </w:tcPr>
          <w:p w14:paraId="2D5EAB92" w14:textId="77777777" w:rsidR="00CE2912" w:rsidRPr="001511D7" w:rsidRDefault="00CE2912" w:rsidP="00B20BEA">
            <w:pPr>
              <w:spacing w:after="0" w:line="240" w:lineRule="auto"/>
              <w:rPr>
                <w:ins w:id="54" w:author="Hao Wu" w:date="2025-03-20T17:16:00Z" w16du:dateUtc="2025-03-20T09:16:00Z"/>
                <w:rFonts w:ascii="DengXian" w:eastAsia="DengXian" w:hAnsi="DengXian" w:cs="Times New Roman"/>
                <w:kern w:val="0"/>
                <w14:ligatures w14:val="none"/>
              </w:rPr>
            </w:pPr>
          </w:p>
        </w:tc>
        <w:tc>
          <w:tcPr>
            <w:tcW w:w="1840" w:type="dxa"/>
          </w:tcPr>
          <w:p w14:paraId="23E8C041" w14:textId="2B201D17" w:rsidR="00CE2912" w:rsidRPr="00914BC2" w:rsidRDefault="00CE2912" w:rsidP="00B20BEA">
            <w:pPr>
              <w:spacing w:after="0" w:line="240" w:lineRule="auto"/>
              <w:rPr>
                <w:ins w:id="55" w:author="Hao Wu" w:date="2025-03-20T17:16:00Z" w16du:dateUtc="2025-03-20T09:16:00Z"/>
                <w:rFonts w:ascii="DengXian" w:eastAsia="DengXian" w:hAnsi="DengXian" w:cs="Times New Roman"/>
                <w:kern w:val="0"/>
                <w:lang w:eastAsia="zh-CN"/>
                <w14:ligatures w14:val="none"/>
              </w:rPr>
            </w:pPr>
            <w:ins w:id="56" w:author="Hao Wu" w:date="2025-03-20T17:16:00Z" w16du:dateUtc="2025-03-20T09:16:00Z">
              <w:r>
                <w:rPr>
                  <w:rFonts w:ascii="DengXian" w:eastAsia="DengXian" w:hAnsi="DengXian" w:cs="Times New Roman"/>
                  <w:kern w:val="0"/>
                  <w14:ligatures w14:val="none"/>
                </w:rPr>
                <w:t>Other treatment done</w:t>
              </w:r>
            </w:ins>
          </w:p>
        </w:tc>
        <w:tc>
          <w:tcPr>
            <w:tcW w:w="3266" w:type="dxa"/>
            <w:gridSpan w:val="5"/>
          </w:tcPr>
          <w:p w14:paraId="33244AA4" w14:textId="77777777" w:rsidR="00CE2912" w:rsidRPr="001511D7" w:rsidRDefault="00CE2912" w:rsidP="00B20BEA">
            <w:pPr>
              <w:spacing w:after="0" w:line="240" w:lineRule="auto"/>
              <w:rPr>
                <w:ins w:id="57" w:author="Hao Wu" w:date="2025-03-20T17:16:00Z" w16du:dateUtc="2025-03-20T09:16:00Z"/>
                <w:rFonts w:ascii="DengXian" w:eastAsia="DengXian" w:hAnsi="DengXian" w:cs="Times New Roman"/>
                <w:kern w:val="0"/>
                <w:lang w:eastAsia="zh-CN"/>
                <w14:ligatures w14:val="none"/>
              </w:rPr>
            </w:pPr>
          </w:p>
        </w:tc>
      </w:tr>
      <w:tr w:rsidR="001511D7" w:rsidRPr="001511D7" w14:paraId="0EEC0984" w14:textId="10E8B721" w:rsidTr="009600FB">
        <w:trPr>
          <w:trHeight w:val="569"/>
        </w:trPr>
        <w:tc>
          <w:tcPr>
            <w:tcW w:w="1889" w:type="dxa"/>
            <w:vMerge/>
            <w:shd w:val="clear" w:color="auto" w:fill="auto"/>
            <w:noWrap/>
            <w:vAlign w:val="bottom"/>
          </w:tcPr>
          <w:p w14:paraId="56F525CB" w14:textId="77777777" w:rsidR="00807BD5" w:rsidRPr="001511D7" w:rsidRDefault="00807BD5" w:rsidP="00B20BEA">
            <w:pPr>
              <w:spacing w:after="0" w:line="240" w:lineRule="auto"/>
              <w:rPr>
                <w:rFonts w:ascii="DengXian" w:eastAsia="DengXian" w:hAnsi="DengXian" w:cs="Times New Roman"/>
                <w:kern w:val="0"/>
                <w14:ligatures w14:val="none"/>
              </w:rPr>
            </w:pPr>
            <w:commentRangeStart w:id="58"/>
          </w:p>
        </w:tc>
        <w:tc>
          <w:tcPr>
            <w:tcW w:w="2021" w:type="dxa"/>
            <w:shd w:val="clear" w:color="auto" w:fill="auto"/>
            <w:vAlign w:val="bottom"/>
          </w:tcPr>
          <w:p w14:paraId="15B7C3B3" w14:textId="0A653431" w:rsidR="00807BD5" w:rsidRPr="001511D7" w:rsidRDefault="00807BD5" w:rsidP="00B20BEA">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 xml:space="preserve">Progress of Condition: </w:t>
            </w:r>
          </w:p>
        </w:tc>
        <w:tc>
          <w:tcPr>
            <w:tcW w:w="5106" w:type="dxa"/>
            <w:gridSpan w:val="6"/>
          </w:tcPr>
          <w:p w14:paraId="4AC6275B" w14:textId="0762E9D3" w:rsidR="00807BD5" w:rsidRPr="001511D7" w:rsidRDefault="00807BD5" w:rsidP="00B20BEA">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improving / deteriorating / static / fluctuating</w:t>
            </w:r>
            <w:commentRangeEnd w:id="58"/>
            <w:r w:rsidR="00520760">
              <w:rPr>
                <w:rStyle w:val="CommentReference"/>
              </w:rPr>
              <w:commentReference w:id="58"/>
            </w:r>
          </w:p>
        </w:tc>
      </w:tr>
      <w:tr w:rsidR="00CE2912" w:rsidRPr="001511D7" w14:paraId="0FE7144E" w14:textId="2EE0BB01" w:rsidTr="009600FB">
        <w:trPr>
          <w:trHeight w:val="518"/>
        </w:trPr>
        <w:tc>
          <w:tcPr>
            <w:tcW w:w="1889" w:type="dxa"/>
            <w:vMerge w:val="restart"/>
            <w:shd w:val="clear" w:color="auto" w:fill="auto"/>
            <w:noWrap/>
            <w:vAlign w:val="bottom"/>
            <w:hideMark/>
          </w:tcPr>
          <w:p w14:paraId="2881BAC3" w14:textId="77777777" w:rsidR="00CE2912" w:rsidRPr="001511D7" w:rsidRDefault="00CE2912" w:rsidP="00B20BEA">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II</w:t>
            </w:r>
            <w:commentRangeStart w:id="59"/>
            <w:r w:rsidRPr="001511D7">
              <w:rPr>
                <w:rFonts w:ascii="DengXian" w:eastAsia="DengXian" w:hAnsi="DengXian" w:cs="Times New Roman" w:hint="eastAsia"/>
                <w:kern w:val="0"/>
                <w14:ligatures w14:val="none"/>
              </w:rPr>
              <w:t>: Subjective Examination</w:t>
            </w:r>
            <w:commentRangeEnd w:id="59"/>
            <w:r>
              <w:rPr>
                <w:rStyle w:val="CommentReference"/>
              </w:rPr>
              <w:commentReference w:id="59"/>
            </w:r>
          </w:p>
        </w:tc>
        <w:tc>
          <w:tcPr>
            <w:tcW w:w="2021" w:type="dxa"/>
            <w:shd w:val="clear" w:color="auto" w:fill="auto"/>
            <w:vAlign w:val="bottom"/>
            <w:hideMark/>
          </w:tcPr>
          <w:p w14:paraId="13E694CC" w14:textId="6ED00DFD" w:rsidR="00CE2912" w:rsidRPr="001511D7" w:rsidRDefault="00CE2912" w:rsidP="00B20BEA">
            <w:pPr>
              <w:spacing w:after="0" w:line="240" w:lineRule="auto"/>
              <w:rPr>
                <w:rFonts w:ascii="DengXian" w:eastAsia="DengXian" w:hAnsi="DengXian" w:cs="Times New Roman"/>
                <w:kern w:val="0"/>
                <w14:ligatures w14:val="none"/>
              </w:rPr>
            </w:pPr>
            <w:commentRangeStart w:id="60"/>
            <w:r w:rsidRPr="001511D7">
              <w:rPr>
                <w:rFonts w:ascii="DengXian" w:eastAsia="DengXian" w:hAnsi="DengXian" w:cs="Times New Roman" w:hint="eastAsia"/>
                <w:kern w:val="0"/>
                <w14:ligatures w14:val="none"/>
              </w:rPr>
              <w:t>Pain Score (NPRS</w:t>
            </w:r>
            <w:commentRangeEnd w:id="60"/>
            <w:r>
              <w:rPr>
                <w:rStyle w:val="CommentReference"/>
              </w:rPr>
              <w:commentReference w:id="60"/>
            </w:r>
            <w:r w:rsidRPr="001511D7">
              <w:rPr>
                <w:rFonts w:ascii="DengXian" w:eastAsia="DengXian" w:hAnsi="DengXian" w:cs="Times New Roman" w:hint="eastAsia"/>
                <w:kern w:val="0"/>
                <w14:ligatures w14:val="none"/>
              </w:rPr>
              <w:t>)</w:t>
            </w:r>
            <w:r w:rsidRPr="001511D7">
              <w:rPr>
                <w:rFonts w:ascii="DengXian" w:eastAsia="DengXian" w:hAnsi="DengXian" w:cs="Times New Roman" w:hint="eastAsia"/>
                <w:kern w:val="0"/>
                <w14:ligatures w14:val="none"/>
              </w:rPr>
              <w:br/>
            </w:r>
          </w:p>
        </w:tc>
        <w:tc>
          <w:tcPr>
            <w:tcW w:w="5106" w:type="dxa"/>
            <w:gridSpan w:val="6"/>
          </w:tcPr>
          <w:p w14:paraId="7E72F33F" w14:textId="5ED71A3F" w:rsidR="00CE2912" w:rsidRPr="001511D7" w:rsidRDefault="00CE2912" w:rsidP="00B20BEA">
            <w:pPr>
              <w:spacing w:after="0" w:line="240" w:lineRule="auto"/>
              <w:rPr>
                <w:rFonts w:ascii="DengXian" w:eastAsia="DengXian" w:hAnsi="DengXian" w:cs="Times New Roman"/>
                <w:kern w:val="0"/>
                <w14:ligatures w14:val="none"/>
              </w:rPr>
            </w:pPr>
            <w:ins w:id="61" w:author="Hao Wu" w:date="2025-03-20T17:00:00Z" w16du:dateUtc="2025-03-20T09:00:00Z">
              <w:r>
                <w:rPr>
                  <w:rFonts w:ascii="DengXian" w:eastAsia="DengXian" w:hAnsi="DengXian" w:cs="Times New Roman"/>
                  <w:kern w:val="0"/>
                  <w14:ligatures w14:val="none"/>
                </w:rPr>
                <w:t>0-10</w:t>
              </w:r>
            </w:ins>
          </w:p>
        </w:tc>
      </w:tr>
      <w:tr w:rsidR="00CE2912" w:rsidRPr="001511D7" w14:paraId="603C6E85" w14:textId="77777777" w:rsidTr="004C6A78">
        <w:trPr>
          <w:trHeight w:val="266"/>
        </w:trPr>
        <w:tc>
          <w:tcPr>
            <w:tcW w:w="1889" w:type="dxa"/>
            <w:vMerge/>
            <w:shd w:val="clear" w:color="auto" w:fill="auto"/>
            <w:noWrap/>
            <w:vAlign w:val="bottom"/>
          </w:tcPr>
          <w:p w14:paraId="46837D37" w14:textId="77777777" w:rsidR="00CE2912" w:rsidRPr="001511D7" w:rsidRDefault="00CE2912" w:rsidP="00B20BEA">
            <w:pPr>
              <w:spacing w:after="0" w:line="240" w:lineRule="auto"/>
              <w:rPr>
                <w:rFonts w:ascii="DengXian" w:eastAsia="DengXian" w:hAnsi="DengXian" w:cs="Times New Roman"/>
                <w:kern w:val="0"/>
                <w14:ligatures w14:val="none"/>
              </w:rPr>
            </w:pPr>
          </w:p>
        </w:tc>
        <w:tc>
          <w:tcPr>
            <w:tcW w:w="2021" w:type="dxa"/>
            <w:vMerge w:val="restart"/>
            <w:shd w:val="clear" w:color="auto" w:fill="auto"/>
            <w:vAlign w:val="bottom"/>
          </w:tcPr>
          <w:p w14:paraId="3D678C36" w14:textId="11A02F76" w:rsidR="00CE2912" w:rsidRPr="001511D7" w:rsidRDefault="00CE2912" w:rsidP="00B20BEA">
            <w:pPr>
              <w:spacing w:after="0" w:line="240" w:lineRule="auto"/>
              <w:rPr>
                <w:rFonts w:ascii="DengXian" w:eastAsia="DengXian" w:hAnsi="DengXian" w:cs="Times New Roman"/>
                <w:kern w:val="0"/>
                <w:lang w:val="en-US"/>
                <w14:ligatures w14:val="none"/>
              </w:rPr>
            </w:pPr>
            <w:r w:rsidRPr="001511D7">
              <w:rPr>
                <w:rFonts w:ascii="DengXian" w:eastAsia="DengXian" w:hAnsi="DengXian" w:cs="Times New Roman" w:hint="eastAsia"/>
                <w:kern w:val="0"/>
                <w14:ligatures w14:val="none"/>
              </w:rPr>
              <w:t>Tolerance (minutes)</w:t>
            </w:r>
            <w:r w:rsidRPr="001511D7">
              <w:rPr>
                <w:rFonts w:ascii="DengXian" w:eastAsia="DengXian" w:hAnsi="DengXian" w:cs="Times New Roman" w:hint="eastAsia"/>
                <w:kern w:val="0"/>
                <w14:ligatures w14:val="none"/>
              </w:rPr>
              <w:br/>
            </w:r>
            <w:r w:rsidRPr="001511D7">
              <w:rPr>
                <w:rFonts w:ascii="DengXian" w:eastAsia="DengXian" w:hAnsi="DengXian" w:cs="Times New Roman" w:hint="eastAsia"/>
                <w:kern w:val="0"/>
                <w14:ligatures w14:val="none"/>
              </w:rPr>
              <w:br/>
            </w:r>
          </w:p>
        </w:tc>
        <w:tc>
          <w:tcPr>
            <w:tcW w:w="1840" w:type="dxa"/>
          </w:tcPr>
          <w:p w14:paraId="487AB64E" w14:textId="6A7083F5" w:rsidR="00CE2912" w:rsidRPr="001511D7" w:rsidRDefault="00CE2912" w:rsidP="00B20BEA">
            <w:pPr>
              <w:spacing w:after="0" w:line="240" w:lineRule="auto"/>
              <w:rPr>
                <w:rFonts w:ascii="DengXian" w:eastAsia="DengXian" w:hAnsi="DengXian" w:cs="Times New Roman"/>
                <w:kern w:val="0"/>
                <w:lang w:val="en-US"/>
                <w14:ligatures w14:val="none"/>
              </w:rPr>
            </w:pPr>
            <w:r w:rsidRPr="001511D7">
              <w:rPr>
                <w:rFonts w:ascii="DengXian" w:eastAsia="DengXian" w:hAnsi="DengXian" w:cs="Times New Roman" w:hint="eastAsia"/>
                <w:kern w:val="0"/>
                <w14:ligatures w14:val="none"/>
              </w:rPr>
              <w:t>Sitting</w:t>
            </w:r>
          </w:p>
        </w:tc>
        <w:tc>
          <w:tcPr>
            <w:tcW w:w="3266" w:type="dxa"/>
            <w:gridSpan w:val="5"/>
          </w:tcPr>
          <w:p w14:paraId="26B09B24" w14:textId="77777777" w:rsidR="00CE2912" w:rsidRPr="001511D7" w:rsidRDefault="00CE2912" w:rsidP="00B20BEA">
            <w:pPr>
              <w:spacing w:after="0" w:line="240" w:lineRule="auto"/>
              <w:rPr>
                <w:rFonts w:ascii="DengXian" w:eastAsia="DengXian" w:hAnsi="DengXian" w:cs="Times New Roman"/>
                <w:kern w:val="0"/>
                <w14:ligatures w14:val="none"/>
              </w:rPr>
            </w:pPr>
          </w:p>
        </w:tc>
      </w:tr>
      <w:tr w:rsidR="00CE2912" w:rsidRPr="001511D7" w14:paraId="3709FB43" w14:textId="77777777" w:rsidTr="004C6A78">
        <w:trPr>
          <w:trHeight w:val="266"/>
        </w:trPr>
        <w:tc>
          <w:tcPr>
            <w:tcW w:w="1889" w:type="dxa"/>
            <w:vMerge/>
            <w:shd w:val="clear" w:color="auto" w:fill="auto"/>
            <w:noWrap/>
            <w:vAlign w:val="bottom"/>
          </w:tcPr>
          <w:p w14:paraId="4439C64A" w14:textId="77777777" w:rsidR="00CE2912" w:rsidRPr="001511D7" w:rsidRDefault="00CE2912" w:rsidP="00B20BEA">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7778DDF8" w14:textId="77777777" w:rsidR="00CE2912" w:rsidRPr="001511D7" w:rsidRDefault="00CE2912" w:rsidP="00B20BEA">
            <w:pPr>
              <w:spacing w:after="0" w:line="240" w:lineRule="auto"/>
              <w:rPr>
                <w:rFonts w:ascii="DengXian" w:eastAsia="DengXian" w:hAnsi="DengXian" w:cs="Times New Roman"/>
                <w:kern w:val="0"/>
                <w14:ligatures w14:val="none"/>
              </w:rPr>
            </w:pPr>
          </w:p>
        </w:tc>
        <w:tc>
          <w:tcPr>
            <w:tcW w:w="1840" w:type="dxa"/>
          </w:tcPr>
          <w:p w14:paraId="72E8722B" w14:textId="546965BA" w:rsidR="00CE2912" w:rsidRPr="001511D7" w:rsidRDefault="00CE2912" w:rsidP="00B20BEA">
            <w:pPr>
              <w:spacing w:after="0" w:line="240" w:lineRule="auto"/>
              <w:rPr>
                <w:rFonts w:ascii="DengXian" w:eastAsia="DengXian" w:hAnsi="DengXian" w:cs="Times New Roman"/>
                <w:kern w:val="0"/>
                <w:lang w:val="en-US"/>
                <w14:ligatures w14:val="none"/>
              </w:rPr>
            </w:pPr>
            <w:r w:rsidRPr="001511D7">
              <w:rPr>
                <w:rFonts w:ascii="DengXian" w:eastAsia="DengXian" w:hAnsi="DengXian" w:cs="Times New Roman" w:hint="eastAsia"/>
                <w:kern w:val="0"/>
                <w14:ligatures w14:val="none"/>
              </w:rPr>
              <w:t>Standing</w:t>
            </w:r>
          </w:p>
        </w:tc>
        <w:tc>
          <w:tcPr>
            <w:tcW w:w="3266" w:type="dxa"/>
            <w:gridSpan w:val="5"/>
          </w:tcPr>
          <w:p w14:paraId="5A70DE38" w14:textId="77777777" w:rsidR="00CE2912" w:rsidRPr="001511D7" w:rsidRDefault="00CE2912" w:rsidP="00B20BEA">
            <w:pPr>
              <w:spacing w:after="0" w:line="240" w:lineRule="auto"/>
              <w:rPr>
                <w:rFonts w:ascii="DengXian" w:eastAsia="DengXian" w:hAnsi="DengXian" w:cs="Times New Roman"/>
                <w:kern w:val="0"/>
                <w14:ligatures w14:val="none"/>
              </w:rPr>
            </w:pPr>
          </w:p>
        </w:tc>
      </w:tr>
      <w:tr w:rsidR="00CE2912" w:rsidRPr="001511D7" w14:paraId="371137B3" w14:textId="77777777" w:rsidTr="004C6A78">
        <w:trPr>
          <w:trHeight w:val="266"/>
        </w:trPr>
        <w:tc>
          <w:tcPr>
            <w:tcW w:w="1889" w:type="dxa"/>
            <w:vMerge/>
            <w:shd w:val="clear" w:color="auto" w:fill="auto"/>
            <w:noWrap/>
            <w:vAlign w:val="bottom"/>
          </w:tcPr>
          <w:p w14:paraId="14F908EB" w14:textId="77777777" w:rsidR="00CE2912" w:rsidRPr="001511D7" w:rsidRDefault="00CE2912" w:rsidP="00B20BEA">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30D7CF1A" w14:textId="77777777" w:rsidR="00CE2912" w:rsidRPr="001511D7" w:rsidRDefault="00CE2912" w:rsidP="00B20BEA">
            <w:pPr>
              <w:spacing w:after="0" w:line="240" w:lineRule="auto"/>
              <w:rPr>
                <w:rFonts w:ascii="DengXian" w:eastAsia="DengXian" w:hAnsi="DengXian" w:cs="Times New Roman"/>
                <w:kern w:val="0"/>
                <w14:ligatures w14:val="none"/>
              </w:rPr>
            </w:pPr>
          </w:p>
        </w:tc>
        <w:tc>
          <w:tcPr>
            <w:tcW w:w="1840" w:type="dxa"/>
          </w:tcPr>
          <w:p w14:paraId="6230E6F8" w14:textId="798343B7" w:rsidR="00CE2912" w:rsidRPr="001511D7" w:rsidRDefault="00CE2912" w:rsidP="00B20BEA">
            <w:pPr>
              <w:spacing w:after="0" w:line="240" w:lineRule="auto"/>
              <w:rPr>
                <w:rFonts w:ascii="DengXian" w:eastAsia="DengXian" w:hAnsi="DengXian" w:cs="Times New Roman"/>
                <w:kern w:val="0"/>
                <w:lang w:val="en-US"/>
                <w14:ligatures w14:val="none"/>
              </w:rPr>
            </w:pPr>
            <w:r w:rsidRPr="001511D7">
              <w:rPr>
                <w:rFonts w:ascii="DengXian" w:eastAsia="DengXian" w:hAnsi="DengXian" w:cs="Times New Roman" w:hint="eastAsia"/>
                <w:kern w:val="0"/>
                <w14:ligatures w14:val="none"/>
              </w:rPr>
              <w:t>Walking</w:t>
            </w:r>
          </w:p>
        </w:tc>
        <w:tc>
          <w:tcPr>
            <w:tcW w:w="3266" w:type="dxa"/>
            <w:gridSpan w:val="5"/>
          </w:tcPr>
          <w:p w14:paraId="09199FB9" w14:textId="77777777" w:rsidR="00CE2912" w:rsidRPr="001511D7" w:rsidRDefault="00CE2912" w:rsidP="00B20BEA">
            <w:pPr>
              <w:spacing w:after="0" w:line="240" w:lineRule="auto"/>
              <w:rPr>
                <w:rFonts w:ascii="DengXian" w:eastAsia="DengXian" w:hAnsi="DengXian" w:cs="Times New Roman"/>
                <w:kern w:val="0"/>
                <w14:ligatures w14:val="none"/>
              </w:rPr>
            </w:pPr>
          </w:p>
        </w:tc>
      </w:tr>
      <w:tr w:rsidR="00CE2912" w:rsidRPr="001511D7" w14:paraId="11F99502" w14:textId="77777777" w:rsidTr="004C6A78">
        <w:trPr>
          <w:trHeight w:val="266"/>
        </w:trPr>
        <w:tc>
          <w:tcPr>
            <w:tcW w:w="1889" w:type="dxa"/>
            <w:vMerge/>
            <w:shd w:val="clear" w:color="auto" w:fill="auto"/>
            <w:noWrap/>
            <w:vAlign w:val="bottom"/>
          </w:tcPr>
          <w:p w14:paraId="2A92B069" w14:textId="77777777" w:rsidR="00CE2912" w:rsidRPr="001511D7" w:rsidRDefault="00CE2912" w:rsidP="00B20BEA">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58867293" w14:textId="77777777" w:rsidR="00CE2912" w:rsidRPr="001511D7" w:rsidRDefault="00CE2912" w:rsidP="00B20BEA">
            <w:pPr>
              <w:spacing w:after="0" w:line="240" w:lineRule="auto"/>
              <w:rPr>
                <w:rFonts w:ascii="DengXian" w:eastAsia="DengXian" w:hAnsi="DengXian" w:cs="Times New Roman"/>
                <w:kern w:val="0"/>
                <w14:ligatures w14:val="none"/>
              </w:rPr>
            </w:pPr>
          </w:p>
        </w:tc>
        <w:tc>
          <w:tcPr>
            <w:tcW w:w="1840" w:type="dxa"/>
          </w:tcPr>
          <w:p w14:paraId="38E667B7" w14:textId="3BC9AB08" w:rsidR="00CE2912" w:rsidRPr="001511D7" w:rsidRDefault="00CE2912" w:rsidP="00B20BEA">
            <w:pPr>
              <w:spacing w:after="0" w:line="240" w:lineRule="auto"/>
              <w:rPr>
                <w:rFonts w:ascii="DengXian" w:eastAsia="DengXian" w:hAnsi="DengXian" w:cs="Times New Roman"/>
                <w:kern w:val="0"/>
                <w:lang w:val="en-US"/>
                <w14:ligatures w14:val="none"/>
              </w:rPr>
            </w:pPr>
            <w:r w:rsidRPr="001511D7">
              <w:rPr>
                <w:rFonts w:ascii="DengXian" w:eastAsia="DengXian" w:hAnsi="DengXian" w:cs="Times New Roman" w:hint="eastAsia"/>
                <w:kern w:val="0"/>
                <w14:ligatures w14:val="none"/>
              </w:rPr>
              <w:t>Aid</w:t>
            </w:r>
          </w:p>
        </w:tc>
        <w:tc>
          <w:tcPr>
            <w:tcW w:w="3266" w:type="dxa"/>
            <w:gridSpan w:val="5"/>
          </w:tcPr>
          <w:p w14:paraId="7A25AA0C" w14:textId="77777777" w:rsidR="00CE2912" w:rsidRPr="001511D7" w:rsidRDefault="00CE2912" w:rsidP="00B20BEA">
            <w:pPr>
              <w:spacing w:after="0" w:line="240" w:lineRule="auto"/>
              <w:rPr>
                <w:rFonts w:ascii="DengXian" w:eastAsia="DengXian" w:hAnsi="DengXian" w:cs="Times New Roman"/>
                <w:kern w:val="0"/>
                <w14:ligatures w14:val="none"/>
              </w:rPr>
            </w:pPr>
          </w:p>
        </w:tc>
      </w:tr>
      <w:tr w:rsidR="00CE2912" w:rsidRPr="001511D7" w14:paraId="0EFE69C5" w14:textId="77777777" w:rsidTr="004C6A78">
        <w:trPr>
          <w:trHeight w:val="512"/>
        </w:trPr>
        <w:tc>
          <w:tcPr>
            <w:tcW w:w="1889" w:type="dxa"/>
            <w:vMerge/>
            <w:shd w:val="clear" w:color="auto" w:fill="auto"/>
            <w:noWrap/>
            <w:vAlign w:val="bottom"/>
          </w:tcPr>
          <w:p w14:paraId="0968D83C" w14:textId="77777777" w:rsidR="00CE2912" w:rsidRPr="001511D7" w:rsidRDefault="00CE2912" w:rsidP="00B20BEA">
            <w:pPr>
              <w:spacing w:after="0" w:line="240" w:lineRule="auto"/>
              <w:rPr>
                <w:rFonts w:ascii="DengXian" w:eastAsia="DengXian" w:hAnsi="DengXian" w:cs="Times New Roman"/>
                <w:kern w:val="0"/>
                <w14:ligatures w14:val="none"/>
              </w:rPr>
            </w:pPr>
          </w:p>
        </w:tc>
        <w:tc>
          <w:tcPr>
            <w:tcW w:w="2021" w:type="dxa"/>
            <w:vMerge w:val="restart"/>
            <w:shd w:val="clear" w:color="auto" w:fill="auto"/>
            <w:vAlign w:val="bottom"/>
          </w:tcPr>
          <w:p w14:paraId="4D8A616B" w14:textId="5BAD9A8B" w:rsidR="00CE2912" w:rsidRPr="001511D7" w:rsidRDefault="00CE2912" w:rsidP="00CB3D87">
            <w:pPr>
              <w:spacing w:after="0" w:line="240" w:lineRule="auto"/>
              <w:rPr>
                <w:rFonts w:ascii="DengXian" w:eastAsia="DengXian" w:hAnsi="DengXian" w:cs="Times New Roman"/>
                <w:kern w:val="0"/>
                <w14:ligatures w14:val="none"/>
              </w:rPr>
            </w:pPr>
            <w:r w:rsidRPr="001511D7">
              <w:rPr>
                <w:rFonts w:ascii="DengXian" w:eastAsia="DengXian" w:hAnsi="DengXian" w:cs="Times New Roman"/>
                <w:kern w:val="0"/>
                <w:lang w:val="en-US"/>
                <w14:ligatures w14:val="none"/>
              </w:rPr>
              <w:t>Red Flags Screening</w:t>
            </w:r>
          </w:p>
          <w:p w14:paraId="163C2933" w14:textId="77777777" w:rsidR="00CE2912" w:rsidRPr="001511D7" w:rsidRDefault="00CE2912" w:rsidP="00CB3D87">
            <w:pPr>
              <w:spacing w:after="0" w:line="240" w:lineRule="auto"/>
              <w:rPr>
                <w:rFonts w:ascii="DengXian" w:eastAsia="DengXian" w:hAnsi="DengXian" w:cs="Times New Roman"/>
                <w:kern w:val="0"/>
                <w14:ligatures w14:val="none"/>
              </w:rPr>
            </w:pPr>
          </w:p>
        </w:tc>
        <w:tc>
          <w:tcPr>
            <w:tcW w:w="1840" w:type="dxa"/>
          </w:tcPr>
          <w:p w14:paraId="01FBD6FD" w14:textId="02DB9B92" w:rsidR="00CE2912" w:rsidRPr="001511D7" w:rsidRDefault="00CE2912" w:rsidP="00CB3D87">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kern w:val="0"/>
                <w:sz w:val="18"/>
                <w:szCs w:val="18"/>
                <w:lang w:val="en-US"/>
                <w14:ligatures w14:val="none"/>
              </w:rPr>
              <w:t>Potential Serious Pathology /Malignancy</w:t>
            </w:r>
          </w:p>
          <w:p w14:paraId="1D05543C" w14:textId="77777777" w:rsidR="00CE2912" w:rsidRPr="001511D7" w:rsidRDefault="00CE2912" w:rsidP="00B20BEA">
            <w:pPr>
              <w:spacing w:after="0" w:line="240" w:lineRule="auto"/>
              <w:rPr>
                <w:rFonts w:ascii="DengXian" w:eastAsia="DengXian" w:hAnsi="DengXian" w:cs="Times New Roman"/>
                <w:kern w:val="0"/>
                <w:sz w:val="18"/>
                <w:szCs w:val="18"/>
                <w14:ligatures w14:val="none"/>
              </w:rPr>
            </w:pPr>
          </w:p>
        </w:tc>
        <w:tc>
          <w:tcPr>
            <w:tcW w:w="3266" w:type="dxa"/>
            <w:gridSpan w:val="5"/>
          </w:tcPr>
          <w:p w14:paraId="707D38F1" w14:textId="1FED8CF8" w:rsidR="00CE2912" w:rsidRPr="001511D7" w:rsidRDefault="00CE2912" w:rsidP="00B20BEA">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14:ligatures w14:val="none"/>
              </w:rPr>
              <w:t>Significant weight loss</w:t>
            </w:r>
            <w:r w:rsidRPr="001511D7">
              <w:rPr>
                <w:rFonts w:ascii="DengXian" w:eastAsia="DengXian" w:hAnsi="DengXian" w:cs="Times New Roman" w:hint="eastAsia"/>
                <w:kern w:val="0"/>
                <w:sz w:val="18"/>
                <w:szCs w:val="18"/>
                <w14:ligatures w14:val="none"/>
              </w:rPr>
              <w:br/>
              <w:t>Poor appetite</w:t>
            </w:r>
            <w:r w:rsidRPr="001511D7">
              <w:rPr>
                <w:rFonts w:ascii="DengXian" w:eastAsia="DengXian" w:hAnsi="DengXian" w:cs="Times New Roman" w:hint="eastAsia"/>
                <w:kern w:val="0"/>
                <w:sz w:val="18"/>
                <w:szCs w:val="18"/>
                <w14:ligatures w14:val="none"/>
              </w:rPr>
              <w:br/>
              <w:t>Fever</w:t>
            </w:r>
            <w:r w:rsidRPr="001511D7">
              <w:rPr>
                <w:rFonts w:ascii="DengXian" w:eastAsia="DengXian" w:hAnsi="DengXian" w:cs="Times New Roman" w:hint="eastAsia"/>
                <w:kern w:val="0"/>
                <w:sz w:val="18"/>
                <w:szCs w:val="18"/>
                <w14:ligatures w14:val="none"/>
              </w:rPr>
              <w:br/>
              <w:t>Night pain</w:t>
            </w:r>
          </w:p>
        </w:tc>
      </w:tr>
      <w:tr w:rsidR="00CE2912" w:rsidRPr="001511D7" w14:paraId="6E4DBB04" w14:textId="77777777" w:rsidTr="004C6A78">
        <w:trPr>
          <w:trHeight w:val="512"/>
        </w:trPr>
        <w:tc>
          <w:tcPr>
            <w:tcW w:w="1889" w:type="dxa"/>
            <w:vMerge/>
            <w:shd w:val="clear" w:color="auto" w:fill="auto"/>
            <w:noWrap/>
            <w:vAlign w:val="bottom"/>
          </w:tcPr>
          <w:p w14:paraId="512C538D" w14:textId="77777777" w:rsidR="00CE2912" w:rsidRPr="001511D7" w:rsidRDefault="00CE2912" w:rsidP="00B20BEA">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2C8E2FC6" w14:textId="77777777" w:rsidR="00CE2912" w:rsidRPr="001511D7" w:rsidRDefault="00CE2912" w:rsidP="00B20BEA">
            <w:pPr>
              <w:spacing w:after="0" w:line="240" w:lineRule="auto"/>
              <w:rPr>
                <w:rFonts w:ascii="DengXian" w:eastAsia="DengXian" w:hAnsi="DengXian" w:cs="Times New Roman"/>
                <w:kern w:val="0"/>
                <w14:ligatures w14:val="none"/>
              </w:rPr>
            </w:pPr>
          </w:p>
        </w:tc>
        <w:tc>
          <w:tcPr>
            <w:tcW w:w="1840" w:type="dxa"/>
          </w:tcPr>
          <w:p w14:paraId="033EBAF6" w14:textId="1BB26595" w:rsidR="00CE2912" w:rsidRPr="001511D7" w:rsidRDefault="00CE2912" w:rsidP="00CB3D87">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kern w:val="0"/>
                <w:sz w:val="18"/>
                <w:szCs w:val="18"/>
                <w14:ligatures w14:val="none"/>
              </w:rPr>
              <w:t>Cauda</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kern w:val="0"/>
                <w:sz w:val="18"/>
                <w:szCs w:val="18"/>
                <w14:ligatures w14:val="none"/>
              </w:rPr>
              <w:t>Equina/</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kern w:val="0"/>
                <w:sz w:val="18"/>
                <w:szCs w:val="18"/>
                <w14:ligatures w14:val="none"/>
              </w:rPr>
              <w:t>neurology/</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kern w:val="0"/>
                <w:sz w:val="18"/>
                <w:szCs w:val="18"/>
                <w14:ligatures w14:val="none"/>
              </w:rPr>
              <w:t>myelopathy</w:t>
            </w:r>
          </w:p>
          <w:p w14:paraId="65CB99D1" w14:textId="77777777" w:rsidR="00CE2912" w:rsidRPr="001511D7" w:rsidRDefault="00CE2912" w:rsidP="00B20BEA">
            <w:pPr>
              <w:spacing w:after="0" w:line="240" w:lineRule="auto"/>
              <w:rPr>
                <w:rFonts w:ascii="DengXian" w:eastAsia="DengXian" w:hAnsi="DengXian" w:cs="Times New Roman"/>
                <w:kern w:val="0"/>
                <w:sz w:val="18"/>
                <w:szCs w:val="18"/>
                <w14:ligatures w14:val="none"/>
              </w:rPr>
            </w:pPr>
          </w:p>
        </w:tc>
        <w:tc>
          <w:tcPr>
            <w:tcW w:w="3266" w:type="dxa"/>
            <w:gridSpan w:val="5"/>
          </w:tcPr>
          <w:p w14:paraId="4ED8CD6D" w14:textId="4EE896F0" w:rsidR="00CE2912" w:rsidRPr="001511D7" w:rsidRDefault="00CE2912" w:rsidP="00B20BEA">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kern w:val="0"/>
                <w:sz w:val="18"/>
                <w:szCs w:val="18"/>
                <w14:ligatures w14:val="none"/>
              </w:rPr>
              <w:t>Bladder/Bowel</w:t>
            </w:r>
            <w:r w:rsidRPr="001511D7">
              <w:rPr>
                <w:rFonts w:ascii="DengXian" w:eastAsia="DengXian" w:hAnsi="DengXian" w:cs="Times New Roman" w:hint="eastAsia"/>
                <w:kern w:val="0"/>
                <w:sz w:val="18"/>
                <w:szCs w:val="18"/>
                <w:lang w:eastAsia="zh-CN"/>
                <w14:ligatures w14:val="none"/>
              </w:rPr>
              <w:t xml:space="preserve"> (</w:t>
            </w:r>
            <w:r w:rsidRPr="001511D7">
              <w:rPr>
                <w:rFonts w:ascii="DengXian" w:eastAsia="DengXian" w:hAnsi="DengXian" w:cs="Times New Roman" w:hint="eastAsia"/>
                <w:kern w:val="0"/>
                <w:sz w:val="18"/>
                <w:szCs w:val="18"/>
                <w14:ligatures w14:val="none"/>
              </w:rPr>
              <w:t>B/B</w:t>
            </w:r>
            <w:r w:rsidRPr="001511D7">
              <w:rPr>
                <w:rFonts w:ascii="DengXian" w:eastAsia="DengXian" w:hAnsi="DengXian" w:cs="Times New Roman" w:hint="eastAsia"/>
                <w:kern w:val="0"/>
                <w:sz w:val="18"/>
                <w:szCs w:val="18"/>
                <w:lang w:eastAsia="zh-CN"/>
                <w14:ligatures w14:val="none"/>
              </w:rPr>
              <w:t>)</w:t>
            </w:r>
            <w:r w:rsidRPr="001511D7">
              <w:rPr>
                <w:rFonts w:ascii="DengXian" w:eastAsia="DengXian" w:hAnsi="DengXian" w:cs="Times New Roman" w:hint="eastAsia"/>
                <w:kern w:val="0"/>
                <w:sz w:val="18"/>
                <w:szCs w:val="18"/>
                <w14:ligatures w14:val="none"/>
              </w:rPr>
              <w:t xml:space="preserve"> Disturbance</w:t>
            </w:r>
            <w:r w:rsidRPr="001511D7">
              <w:rPr>
                <w:rFonts w:ascii="DengXian" w:eastAsia="DengXian" w:hAnsi="DengXian" w:cs="Times New Roman" w:hint="eastAsia"/>
                <w:kern w:val="0"/>
                <w:sz w:val="18"/>
                <w:szCs w:val="18"/>
                <w14:ligatures w14:val="none"/>
              </w:rPr>
              <w:br/>
              <w:t>Saddle Anaesthesia</w:t>
            </w:r>
            <w:r w:rsidRPr="001511D7">
              <w:rPr>
                <w:rFonts w:ascii="DengXian" w:eastAsia="DengXian" w:hAnsi="DengXian" w:cs="Times New Roman" w:hint="eastAsia"/>
                <w:kern w:val="0"/>
                <w:sz w:val="18"/>
                <w:szCs w:val="18"/>
                <w14:ligatures w14:val="none"/>
              </w:rPr>
              <w:br/>
              <w:t>Bilateral UL/LL weakness</w:t>
            </w:r>
            <w:r w:rsidRPr="001511D7">
              <w:rPr>
                <w:rFonts w:ascii="DengXian" w:eastAsia="DengXian" w:hAnsi="DengXian" w:cs="Times New Roman" w:hint="eastAsia"/>
                <w:kern w:val="0"/>
                <w:sz w:val="18"/>
                <w:szCs w:val="18"/>
                <w14:ligatures w14:val="none"/>
              </w:rPr>
              <w:br/>
              <w:t>Bilateral UL/LL sensory deficit</w:t>
            </w:r>
            <w:r w:rsidRPr="001511D7">
              <w:rPr>
                <w:rFonts w:ascii="DengXian" w:eastAsia="DengXian" w:hAnsi="DengXian" w:cs="Times New Roman" w:hint="eastAsia"/>
                <w:kern w:val="0"/>
                <w:sz w:val="18"/>
                <w:szCs w:val="18"/>
                <w14:ligatures w14:val="none"/>
              </w:rPr>
              <w:br/>
              <w:t>Hand Clumsiness</w:t>
            </w:r>
            <w:r w:rsidRPr="001511D7">
              <w:rPr>
                <w:rFonts w:ascii="DengXian" w:eastAsia="DengXian" w:hAnsi="DengXian" w:cs="Times New Roman" w:hint="eastAsia"/>
                <w:kern w:val="0"/>
                <w:sz w:val="18"/>
                <w:szCs w:val="18"/>
                <w14:ligatures w14:val="none"/>
              </w:rPr>
              <w:br/>
              <w:t>Gait disturbance</w:t>
            </w:r>
          </w:p>
        </w:tc>
      </w:tr>
      <w:tr w:rsidR="00CE2912" w:rsidRPr="001511D7" w14:paraId="4C240A60" w14:textId="77777777" w:rsidTr="004C6A78">
        <w:trPr>
          <w:trHeight w:val="512"/>
          <w:ins w:id="62" w:author="Hao Wu" w:date="2025-03-25T14:17:00Z"/>
        </w:trPr>
        <w:tc>
          <w:tcPr>
            <w:tcW w:w="1889" w:type="dxa"/>
            <w:vMerge/>
            <w:shd w:val="clear" w:color="auto" w:fill="auto"/>
            <w:noWrap/>
            <w:vAlign w:val="bottom"/>
          </w:tcPr>
          <w:p w14:paraId="5E944DB7" w14:textId="77777777" w:rsidR="00CE2912" w:rsidRPr="001511D7" w:rsidRDefault="00CE2912" w:rsidP="00B20BEA">
            <w:pPr>
              <w:spacing w:after="0" w:line="240" w:lineRule="auto"/>
              <w:rPr>
                <w:ins w:id="63" w:author="Hao Wu" w:date="2025-03-25T14:17:00Z" w16du:dateUtc="2025-03-25T06:17:00Z"/>
                <w:rFonts w:ascii="DengXian" w:eastAsia="DengXian" w:hAnsi="DengXian" w:cs="Times New Roman"/>
                <w:kern w:val="0"/>
                <w14:ligatures w14:val="none"/>
              </w:rPr>
            </w:pPr>
          </w:p>
        </w:tc>
        <w:tc>
          <w:tcPr>
            <w:tcW w:w="2021" w:type="dxa"/>
            <w:vMerge/>
            <w:shd w:val="clear" w:color="auto" w:fill="auto"/>
            <w:vAlign w:val="bottom"/>
          </w:tcPr>
          <w:p w14:paraId="7A764037" w14:textId="77777777" w:rsidR="00CE2912" w:rsidRPr="001511D7" w:rsidRDefault="00CE2912" w:rsidP="00B20BEA">
            <w:pPr>
              <w:spacing w:after="0" w:line="240" w:lineRule="auto"/>
              <w:rPr>
                <w:ins w:id="64" w:author="Hao Wu" w:date="2025-03-25T14:17:00Z" w16du:dateUtc="2025-03-25T06:17:00Z"/>
                <w:rFonts w:ascii="DengXian" w:eastAsia="DengXian" w:hAnsi="DengXian" w:cs="Times New Roman"/>
                <w:kern w:val="0"/>
                <w14:ligatures w14:val="none"/>
              </w:rPr>
            </w:pPr>
          </w:p>
        </w:tc>
        <w:tc>
          <w:tcPr>
            <w:tcW w:w="1840" w:type="dxa"/>
          </w:tcPr>
          <w:p w14:paraId="258A7CE9" w14:textId="3D5CDB8D" w:rsidR="00CE2912" w:rsidRPr="001511D7" w:rsidRDefault="00CE2912" w:rsidP="00CB3D87">
            <w:pPr>
              <w:spacing w:after="0" w:line="240" w:lineRule="auto"/>
              <w:rPr>
                <w:ins w:id="65" w:author="Hao Wu" w:date="2025-03-25T14:17:00Z" w16du:dateUtc="2025-03-25T06:17:00Z"/>
                <w:rFonts w:ascii="DengXian" w:eastAsia="DengXian" w:hAnsi="DengXian" w:cs="Times New Roman"/>
                <w:kern w:val="0"/>
                <w:sz w:val="18"/>
                <w:szCs w:val="18"/>
                <w14:ligatures w14:val="none"/>
              </w:rPr>
            </w:pPr>
            <w:ins w:id="66" w:author="Hao Wu" w:date="2025-03-25T14:17:00Z">
              <w:r w:rsidRPr="00CE2912">
                <w:rPr>
                  <w:rFonts w:ascii="DengXian" w:eastAsia="DengXian" w:hAnsi="DengXian" w:cs="Times New Roman"/>
                  <w:kern w:val="0"/>
                  <w:sz w:val="18"/>
                  <w:szCs w:val="18"/>
                  <w14:ligatures w14:val="none"/>
                </w:rPr>
                <w:t>hand function</w:t>
              </w:r>
            </w:ins>
            <w:ins w:id="67" w:author="Hao Wu" w:date="2025-03-26T13:13:00Z" w16du:dateUtc="2025-03-26T05:13:00Z">
              <w:r w:rsidR="002345E3">
                <w:rPr>
                  <w:rFonts w:ascii="DengXian" w:eastAsia="DengXian" w:hAnsi="DengXian" w:cs="Times New Roman"/>
                  <w:kern w:val="0"/>
                  <w:sz w:val="18"/>
                  <w:szCs w:val="18"/>
                  <w14:ligatures w14:val="none"/>
                </w:rPr>
                <w:t xml:space="preserve"> for cervical concerns</w:t>
              </w:r>
            </w:ins>
          </w:p>
        </w:tc>
        <w:tc>
          <w:tcPr>
            <w:tcW w:w="3266" w:type="dxa"/>
            <w:gridSpan w:val="5"/>
          </w:tcPr>
          <w:p w14:paraId="4CE6C518" w14:textId="2F13C8B6" w:rsidR="00CE2912" w:rsidRPr="001511D7" w:rsidRDefault="00CE2912" w:rsidP="00B20BEA">
            <w:pPr>
              <w:spacing w:after="0" w:line="240" w:lineRule="auto"/>
              <w:rPr>
                <w:ins w:id="68" w:author="Hao Wu" w:date="2025-03-25T14:17:00Z" w16du:dateUtc="2025-03-25T06:17:00Z"/>
                <w:rFonts w:ascii="DengXian" w:eastAsia="DengXian" w:hAnsi="DengXian" w:cs="Times New Roman"/>
                <w:kern w:val="0"/>
                <w:sz w:val="18"/>
                <w:szCs w:val="18"/>
                <w14:ligatures w14:val="none"/>
              </w:rPr>
            </w:pPr>
            <w:ins w:id="69" w:author="Hao Wu" w:date="2025-03-25T14:18:00Z">
              <w:r w:rsidRPr="00CE2912">
                <w:rPr>
                  <w:rFonts w:ascii="DengXian" w:eastAsia="DengXian" w:hAnsi="DengXian" w:cs="Times New Roman"/>
                  <w:kern w:val="0"/>
                  <w:sz w:val="18"/>
                  <w:szCs w:val="18"/>
                  <w14:ligatures w14:val="none"/>
                </w:rPr>
                <w:t>dropping things, difficulty picking up small objects, writing, using phone, buttoning, chopstick use</w:t>
              </w:r>
            </w:ins>
          </w:p>
        </w:tc>
      </w:tr>
      <w:tr w:rsidR="002345E3" w:rsidRPr="001511D7" w14:paraId="6B706886" w14:textId="1AEAA895" w:rsidTr="004C6A78">
        <w:trPr>
          <w:trHeight w:val="1070"/>
        </w:trPr>
        <w:tc>
          <w:tcPr>
            <w:tcW w:w="1889" w:type="dxa"/>
            <w:vMerge w:val="restart"/>
            <w:shd w:val="clear" w:color="auto" w:fill="auto"/>
            <w:noWrap/>
            <w:vAlign w:val="bottom"/>
            <w:hideMark/>
          </w:tcPr>
          <w:p w14:paraId="2F029EAC" w14:textId="77777777" w:rsidR="002345E3" w:rsidRPr="001511D7" w:rsidRDefault="002345E3" w:rsidP="00B20BEA">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III: Objective Examination</w:t>
            </w:r>
          </w:p>
        </w:tc>
        <w:tc>
          <w:tcPr>
            <w:tcW w:w="2021" w:type="dxa"/>
            <w:vMerge w:val="restart"/>
            <w:shd w:val="clear" w:color="auto" w:fill="auto"/>
            <w:vAlign w:val="bottom"/>
            <w:hideMark/>
          </w:tcPr>
          <w:p w14:paraId="128DF804" w14:textId="3F576677" w:rsidR="002345E3" w:rsidRPr="001511D7" w:rsidRDefault="002345E3" w:rsidP="00B20BEA">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Cervical</w:t>
            </w:r>
            <w:r w:rsidRPr="001511D7">
              <w:rPr>
                <w:rFonts w:ascii="DengXian" w:eastAsia="DengXian" w:hAnsi="DengXian" w:cs="Times New Roman" w:hint="eastAsia"/>
                <w:kern w:val="0"/>
                <w14:ligatures w14:val="none"/>
              </w:rPr>
              <w:br/>
            </w:r>
          </w:p>
        </w:tc>
        <w:tc>
          <w:tcPr>
            <w:tcW w:w="1840" w:type="dxa"/>
          </w:tcPr>
          <w:p w14:paraId="7EEB06A6" w14:textId="5F754933" w:rsidR="002345E3" w:rsidRPr="001511D7" w:rsidRDefault="002345E3" w:rsidP="00B20BEA">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P</w:t>
            </w:r>
            <w:commentRangeStart w:id="70"/>
            <w:commentRangeStart w:id="71"/>
            <w:r w:rsidRPr="001511D7">
              <w:rPr>
                <w:rFonts w:ascii="DengXian" w:eastAsia="DengXian" w:hAnsi="DengXian" w:cs="Times New Roman" w:hint="eastAsia"/>
                <w:kern w:val="0"/>
                <w14:ligatures w14:val="none"/>
              </w:rPr>
              <w:t>osture</w:t>
            </w:r>
            <w:commentRangeEnd w:id="70"/>
            <w:r>
              <w:rPr>
                <w:rStyle w:val="CommentReference"/>
              </w:rPr>
              <w:commentReference w:id="70"/>
            </w:r>
            <w:commentRangeEnd w:id="71"/>
            <w:r>
              <w:rPr>
                <w:rStyle w:val="CommentReference"/>
              </w:rPr>
              <w:commentReference w:id="71"/>
            </w:r>
          </w:p>
        </w:tc>
        <w:tc>
          <w:tcPr>
            <w:tcW w:w="3266" w:type="dxa"/>
            <w:gridSpan w:val="5"/>
          </w:tcPr>
          <w:p w14:paraId="69937F52" w14:textId="4B00FF21" w:rsidR="002345E3" w:rsidRPr="00914BC2" w:rsidRDefault="002345E3" w:rsidP="00914BC2">
            <w:pPr>
              <w:spacing w:after="0" w:line="240" w:lineRule="auto"/>
              <w:rPr>
                <w:ins w:id="72" w:author="Hao Wu" w:date="2025-03-20T17:23:00Z"/>
                <w:rFonts w:ascii="DengXian" w:eastAsia="DengXian" w:hAnsi="DengXian" w:cs="Times New Roman"/>
                <w:kern w:val="0"/>
                <w:sz w:val="18"/>
                <w:szCs w:val="18"/>
                <w:lang w:eastAsia="zh-CN"/>
                <w14:ligatures w14:val="none"/>
              </w:rPr>
            </w:pPr>
            <w:ins w:id="73" w:author="Hao Wu" w:date="2025-03-26T13:09:00Z" w16du:dateUtc="2025-03-26T05:09:00Z">
              <w:r>
                <w:rPr>
                  <w:rFonts w:ascii="DengXian" w:eastAsia="DengXian" w:hAnsi="DengXian" w:cs="Times New Roman"/>
                  <w:kern w:val="0"/>
                  <w:sz w:val="18"/>
                  <w:szCs w:val="18"/>
                  <w:lang w:eastAsia="zh-CN"/>
                  <w14:ligatures w14:val="none"/>
                </w:rPr>
                <w:t>E</w:t>
              </w:r>
            </w:ins>
            <w:ins w:id="74" w:author="Hao Wu" w:date="2025-03-25T15:36:00Z" w16du:dateUtc="2025-03-25T07:36:00Z">
              <w:r>
                <w:rPr>
                  <w:rFonts w:ascii="DengXian" w:eastAsia="DengXian" w:hAnsi="DengXian" w:cs="Times New Roman" w:hint="eastAsia"/>
                  <w:kern w:val="0"/>
                  <w:sz w:val="18"/>
                  <w:szCs w:val="18"/>
                  <w:lang w:eastAsia="zh-CN"/>
                  <w14:ligatures w14:val="none"/>
                </w:rPr>
                <w:t>xcessive</w:t>
              </w:r>
            </w:ins>
            <w:ins w:id="75" w:author="Hao Wu" w:date="2025-03-20T17:23:00Z">
              <w:r w:rsidRPr="00914BC2">
                <w:rPr>
                  <w:rFonts w:ascii="DengXian" w:eastAsia="DengXian" w:hAnsi="DengXian" w:cs="Times New Roman"/>
                  <w:kern w:val="0"/>
                  <w:sz w:val="18"/>
                  <w:szCs w:val="18"/>
                  <w14:ligatures w14:val="none"/>
                </w:rPr>
                <w:t xml:space="preserve"> </w:t>
              </w:r>
            </w:ins>
            <w:ins w:id="76" w:author="Hao Wu" w:date="2025-03-26T13:09:00Z" w16du:dateUtc="2025-03-26T05:09:00Z">
              <w:r>
                <w:rPr>
                  <w:rFonts w:ascii="DengXian" w:eastAsia="DengXian" w:hAnsi="DengXian" w:cs="Times New Roman"/>
                  <w:kern w:val="0"/>
                  <w:sz w:val="18"/>
                  <w:szCs w:val="18"/>
                  <w14:ligatures w14:val="none"/>
                </w:rPr>
                <w:t>L</w:t>
              </w:r>
            </w:ins>
            <w:ins w:id="77" w:author="Hao Wu" w:date="2025-03-20T17:23:00Z">
              <w:r w:rsidRPr="00914BC2">
                <w:rPr>
                  <w:rFonts w:ascii="DengXian" w:eastAsia="DengXian" w:hAnsi="DengXian" w:cs="Times New Roman"/>
                  <w:kern w:val="0"/>
                  <w:sz w:val="18"/>
                  <w:szCs w:val="18"/>
                  <w14:ligatures w14:val="none"/>
                </w:rPr>
                <w:t>ordosis</w:t>
              </w:r>
            </w:ins>
            <w:ins w:id="78" w:author="Hao Wu" w:date="2025-03-25T14:20:00Z" w16du:dateUtc="2025-03-25T06:20:00Z">
              <w:r>
                <w:rPr>
                  <w:rFonts w:ascii="DengXian" w:eastAsia="DengXian" w:hAnsi="DengXian" w:cs="Times New Roman"/>
                  <w:kern w:val="0"/>
                  <w:sz w:val="18"/>
                  <w:szCs w:val="18"/>
                  <w14:ligatures w14:val="none"/>
                </w:rPr>
                <w:t xml:space="preserve"> / </w:t>
              </w:r>
            </w:ins>
            <w:ins w:id="79" w:author="Hao Wu" w:date="2025-03-26T13:09:00Z" w16du:dateUtc="2025-03-26T05:09:00Z">
              <w:r>
                <w:rPr>
                  <w:rFonts w:ascii="DengXian" w:eastAsia="DengXian" w:hAnsi="DengXian" w:cs="Times New Roman"/>
                  <w:kern w:val="0"/>
                  <w:sz w:val="18"/>
                  <w:szCs w:val="18"/>
                  <w14:ligatures w14:val="none"/>
                </w:rPr>
                <w:t>N</w:t>
              </w:r>
            </w:ins>
            <w:ins w:id="80" w:author="Hao Wu" w:date="2025-03-25T15:34:00Z" w16du:dateUtc="2025-03-25T07:34:00Z">
              <w:r w:rsidRPr="002676D3">
                <w:rPr>
                  <w:rFonts w:ascii="DengXian" w:eastAsia="DengXian" w:hAnsi="DengXian" w:cs="Times New Roman"/>
                  <w:kern w:val="0"/>
                  <w:sz w:val="18"/>
                  <w:szCs w:val="18"/>
                  <w14:ligatures w14:val="none"/>
                </w:rPr>
                <w:t xml:space="preserve">ormal </w:t>
              </w:r>
            </w:ins>
            <w:ins w:id="81" w:author="Hao Wu" w:date="2025-03-26T13:10:00Z" w16du:dateUtc="2025-03-26T05:10:00Z">
              <w:r>
                <w:rPr>
                  <w:rFonts w:ascii="DengXian" w:eastAsia="DengXian" w:hAnsi="DengXian" w:cs="Times New Roman"/>
                  <w:kern w:val="0"/>
                  <w:sz w:val="18"/>
                  <w:szCs w:val="18"/>
                  <w14:ligatures w14:val="none"/>
                </w:rPr>
                <w:t>C</w:t>
              </w:r>
            </w:ins>
            <w:ins w:id="82" w:author="Hao Wu" w:date="2025-03-25T15:34:00Z" w16du:dateUtc="2025-03-25T07:34:00Z">
              <w:r w:rsidRPr="002676D3">
                <w:rPr>
                  <w:rFonts w:ascii="DengXian" w:eastAsia="DengXian" w:hAnsi="DengXian" w:cs="Times New Roman"/>
                  <w:kern w:val="0"/>
                  <w:sz w:val="18"/>
                  <w:szCs w:val="18"/>
                  <w14:ligatures w14:val="none"/>
                </w:rPr>
                <w:t>urvature</w:t>
              </w:r>
            </w:ins>
            <w:ins w:id="83" w:author="Hao Wu" w:date="2025-03-25T15:36:00Z" w16du:dateUtc="2025-03-25T07:36:00Z">
              <w:r>
                <w:rPr>
                  <w:rFonts w:ascii="DengXian" w:eastAsia="DengXian" w:hAnsi="DengXian" w:cs="Times New Roman" w:hint="eastAsia"/>
                  <w:kern w:val="0"/>
                  <w:sz w:val="18"/>
                  <w:szCs w:val="18"/>
                  <w:lang w:eastAsia="zh-CN"/>
                  <w14:ligatures w14:val="none"/>
                </w:rPr>
                <w:t xml:space="preserve"> / </w:t>
              </w:r>
              <w:r w:rsidRPr="002676D3">
                <w:rPr>
                  <w:rFonts w:ascii="DengXian" w:eastAsia="DengXian" w:hAnsi="DengXian" w:cs="Times New Roman"/>
                  <w:kern w:val="0"/>
                  <w:sz w:val="18"/>
                  <w:szCs w:val="18"/>
                  <w:lang w:eastAsia="zh-CN"/>
                  <w14:ligatures w14:val="none"/>
                </w:rPr>
                <w:t>Straightening Cervical Lordosis</w:t>
              </w:r>
              <w:r>
                <w:rPr>
                  <w:rFonts w:ascii="DengXian" w:eastAsia="DengXian" w:hAnsi="DengXian" w:cs="Times New Roman" w:hint="eastAsia"/>
                  <w:kern w:val="0"/>
                  <w:sz w:val="18"/>
                  <w:szCs w:val="18"/>
                  <w:lang w:eastAsia="zh-CN"/>
                  <w14:ligatures w14:val="none"/>
                </w:rPr>
                <w:t xml:space="preserve"> / </w:t>
              </w:r>
            </w:ins>
            <w:ins w:id="84" w:author="Hao Wu" w:date="2025-03-26T13:10:00Z" w16du:dateUtc="2025-03-26T05:10:00Z">
              <w:r>
                <w:rPr>
                  <w:rFonts w:ascii="DengXian" w:eastAsia="DengXian" w:hAnsi="DengXian" w:cs="Times New Roman"/>
                  <w:kern w:val="0"/>
                  <w:sz w:val="18"/>
                  <w:szCs w:val="18"/>
                  <w:lang w:eastAsia="zh-CN"/>
                  <w14:ligatures w14:val="none"/>
                </w:rPr>
                <w:t>K</w:t>
              </w:r>
            </w:ins>
            <w:ins w:id="85" w:author="Hao Wu" w:date="2025-03-25T15:36:00Z" w16du:dateUtc="2025-03-25T07:36:00Z">
              <w:r>
                <w:rPr>
                  <w:rFonts w:ascii="DengXian" w:eastAsia="DengXian" w:hAnsi="DengXian" w:cs="Times New Roman" w:hint="eastAsia"/>
                  <w:kern w:val="0"/>
                  <w:sz w:val="18"/>
                  <w:szCs w:val="18"/>
                  <w:lang w:eastAsia="zh-CN"/>
                  <w14:ligatures w14:val="none"/>
                </w:rPr>
                <w:t>yphosis</w:t>
              </w:r>
            </w:ins>
          </w:p>
          <w:p w14:paraId="375216CC" w14:textId="77777777" w:rsidR="002345E3" w:rsidRPr="001511D7" w:rsidRDefault="002345E3" w:rsidP="00B20BEA">
            <w:pPr>
              <w:spacing w:after="0" w:line="240" w:lineRule="auto"/>
              <w:rPr>
                <w:rFonts w:ascii="DengXian" w:eastAsia="DengXian" w:hAnsi="DengXian" w:cs="Times New Roman"/>
                <w:kern w:val="0"/>
                <w:sz w:val="18"/>
                <w:szCs w:val="18"/>
                <w14:ligatures w14:val="none"/>
              </w:rPr>
            </w:pPr>
          </w:p>
        </w:tc>
      </w:tr>
      <w:tr w:rsidR="002345E3" w:rsidRPr="001511D7" w14:paraId="4C6104E0" w14:textId="77777777" w:rsidTr="004C6A78">
        <w:trPr>
          <w:trHeight w:val="1069"/>
        </w:trPr>
        <w:tc>
          <w:tcPr>
            <w:tcW w:w="1889" w:type="dxa"/>
            <w:vMerge/>
            <w:shd w:val="clear" w:color="auto" w:fill="auto"/>
            <w:noWrap/>
            <w:vAlign w:val="bottom"/>
          </w:tcPr>
          <w:p w14:paraId="377AD867" w14:textId="77777777" w:rsidR="002345E3" w:rsidRPr="001511D7" w:rsidRDefault="002345E3" w:rsidP="00B20BEA">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7ECCB09F" w14:textId="77777777" w:rsidR="002345E3" w:rsidRPr="001511D7" w:rsidRDefault="002345E3" w:rsidP="00B20BEA">
            <w:pPr>
              <w:spacing w:after="0" w:line="240" w:lineRule="auto"/>
              <w:rPr>
                <w:rFonts w:ascii="DengXian" w:eastAsia="DengXian" w:hAnsi="DengXian" w:cs="Times New Roman"/>
                <w:kern w:val="0"/>
                <w14:ligatures w14:val="none"/>
              </w:rPr>
            </w:pPr>
          </w:p>
        </w:tc>
        <w:tc>
          <w:tcPr>
            <w:tcW w:w="1840" w:type="dxa"/>
          </w:tcPr>
          <w:p w14:paraId="0DA0AF5D" w14:textId="31861C9E" w:rsidR="002345E3" w:rsidRPr="001511D7" w:rsidRDefault="002345E3" w:rsidP="00B20BEA">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ROM</w:t>
            </w:r>
          </w:p>
        </w:tc>
        <w:tc>
          <w:tcPr>
            <w:tcW w:w="3266" w:type="dxa"/>
            <w:gridSpan w:val="5"/>
          </w:tcPr>
          <w:p w14:paraId="68742FF7" w14:textId="74837127" w:rsidR="002345E3" w:rsidRPr="001511D7" w:rsidRDefault="002345E3" w:rsidP="00B20BEA">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14:ligatures w14:val="none"/>
              </w:rPr>
              <w:t>Flexion</w:t>
            </w:r>
            <w:r w:rsidRPr="001511D7">
              <w:rPr>
                <w:rFonts w:ascii="DengXian" w:eastAsia="DengXian" w:hAnsi="DengXian" w:cs="Times New Roman" w:hint="eastAsia"/>
                <w:kern w:val="0"/>
                <w:sz w:val="18"/>
                <w:szCs w:val="18"/>
                <w14:ligatures w14:val="none"/>
              </w:rPr>
              <w:br/>
              <w:t>Extension</w:t>
            </w:r>
            <w:r w:rsidRPr="001511D7">
              <w:rPr>
                <w:rFonts w:ascii="DengXian" w:eastAsia="DengXian" w:hAnsi="DengXian" w:cs="Times New Roman" w:hint="eastAsia"/>
                <w:kern w:val="0"/>
                <w:sz w:val="18"/>
                <w:szCs w:val="18"/>
                <w14:ligatures w14:val="none"/>
              </w:rPr>
              <w:br/>
              <w:t>Side flexion L</w:t>
            </w:r>
            <w:r w:rsidRPr="001511D7">
              <w:rPr>
                <w:rFonts w:ascii="DengXian" w:eastAsia="DengXian" w:hAnsi="DengXian" w:cs="Times New Roman" w:hint="eastAsia"/>
                <w:kern w:val="0"/>
                <w:sz w:val="18"/>
                <w:szCs w:val="18"/>
                <w14:ligatures w14:val="none"/>
              </w:rPr>
              <w:br/>
              <w:t>Side flexion R</w:t>
            </w:r>
            <w:r w:rsidRPr="001511D7">
              <w:rPr>
                <w:rFonts w:ascii="DengXian" w:eastAsia="DengXian" w:hAnsi="DengXian" w:cs="Times New Roman" w:hint="eastAsia"/>
                <w:kern w:val="0"/>
                <w:sz w:val="18"/>
                <w:szCs w:val="18"/>
                <w14:ligatures w14:val="none"/>
              </w:rPr>
              <w:br/>
              <w:t>Rotation L</w:t>
            </w:r>
            <w:r w:rsidRPr="001511D7">
              <w:rPr>
                <w:rFonts w:ascii="DengXian" w:eastAsia="DengXian" w:hAnsi="DengXian" w:cs="Times New Roman" w:hint="eastAsia"/>
                <w:kern w:val="0"/>
                <w:sz w:val="18"/>
                <w:szCs w:val="18"/>
                <w14:ligatures w14:val="none"/>
              </w:rPr>
              <w:br/>
              <w:t>Rotation R</w:t>
            </w:r>
          </w:p>
        </w:tc>
      </w:tr>
      <w:tr w:rsidR="002345E3" w:rsidRPr="001511D7" w14:paraId="6D446B7A" w14:textId="77777777" w:rsidTr="004C6A78">
        <w:trPr>
          <w:trHeight w:val="1070"/>
        </w:trPr>
        <w:tc>
          <w:tcPr>
            <w:tcW w:w="1889" w:type="dxa"/>
            <w:vMerge/>
            <w:shd w:val="clear" w:color="auto" w:fill="auto"/>
            <w:noWrap/>
            <w:vAlign w:val="bottom"/>
          </w:tcPr>
          <w:p w14:paraId="6980BD4C" w14:textId="77777777" w:rsidR="002345E3" w:rsidRPr="001511D7" w:rsidRDefault="002345E3" w:rsidP="00B20BEA">
            <w:pPr>
              <w:spacing w:after="0" w:line="240" w:lineRule="auto"/>
              <w:rPr>
                <w:rFonts w:ascii="DengXian" w:eastAsia="DengXian" w:hAnsi="DengXian" w:cs="Times New Roman"/>
                <w:kern w:val="0"/>
                <w14:ligatures w14:val="none"/>
              </w:rPr>
            </w:pPr>
          </w:p>
        </w:tc>
        <w:tc>
          <w:tcPr>
            <w:tcW w:w="2021" w:type="dxa"/>
            <w:vMerge w:val="restart"/>
            <w:shd w:val="clear" w:color="auto" w:fill="auto"/>
            <w:vAlign w:val="bottom"/>
          </w:tcPr>
          <w:p w14:paraId="0AEAFAFB" w14:textId="5AD5CE36" w:rsidR="002345E3" w:rsidRPr="001511D7" w:rsidRDefault="002345E3" w:rsidP="00B20BEA">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Lumbar</w:t>
            </w:r>
            <w:r w:rsidRPr="001511D7">
              <w:rPr>
                <w:rFonts w:ascii="DengXian" w:eastAsia="DengXian" w:hAnsi="DengXian" w:cs="Times New Roman" w:hint="eastAsia"/>
                <w:kern w:val="0"/>
                <w14:ligatures w14:val="none"/>
              </w:rPr>
              <w:br/>
            </w:r>
            <w:r w:rsidRPr="001511D7">
              <w:rPr>
                <w:rFonts w:ascii="DengXian" w:eastAsia="DengXian" w:hAnsi="DengXian" w:cs="Times New Roman" w:hint="eastAsia"/>
                <w:kern w:val="0"/>
                <w14:ligatures w14:val="none"/>
              </w:rPr>
              <w:br/>
            </w:r>
          </w:p>
        </w:tc>
        <w:tc>
          <w:tcPr>
            <w:tcW w:w="1840" w:type="dxa"/>
          </w:tcPr>
          <w:p w14:paraId="73AB3803" w14:textId="02C4FD9D" w:rsidR="002345E3" w:rsidRPr="001511D7" w:rsidRDefault="002345E3" w:rsidP="00B20BEA">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Posture:</w:t>
            </w:r>
          </w:p>
        </w:tc>
        <w:tc>
          <w:tcPr>
            <w:tcW w:w="3266" w:type="dxa"/>
            <w:gridSpan w:val="5"/>
          </w:tcPr>
          <w:p w14:paraId="0A90BA36" w14:textId="1B8E93E0" w:rsidR="002345E3" w:rsidRPr="00D60EE9" w:rsidRDefault="00D60EE9" w:rsidP="00B20BEA">
            <w:pPr>
              <w:spacing w:after="0" w:line="240" w:lineRule="auto"/>
              <w:rPr>
                <w:rFonts w:ascii="DengXian" w:eastAsia="DengXian" w:hAnsi="DengXian" w:cs="Times New Roman" w:hint="eastAsia"/>
                <w:kern w:val="0"/>
                <w:sz w:val="18"/>
                <w:szCs w:val="18"/>
                <w:lang w:val="en-US" w:eastAsia="zh-CN"/>
                <w14:ligatures w14:val="none"/>
                <w:rPrChange w:id="86" w:author="Hao Wu" w:date="2025-03-26T15:09:00Z" w16du:dateUtc="2025-03-26T07:09:00Z">
                  <w:rPr>
                    <w:rFonts w:ascii="DengXian" w:eastAsia="DengXian" w:hAnsi="DengXian" w:cs="Times New Roman"/>
                    <w:kern w:val="0"/>
                    <w:sz w:val="18"/>
                    <w:szCs w:val="18"/>
                    <w14:ligatures w14:val="none"/>
                  </w:rPr>
                </w:rPrChange>
              </w:rPr>
            </w:pPr>
            <w:proofErr w:type="spellStart"/>
            <w:ins w:id="87" w:author="Hao Wu" w:date="2025-03-26T15:19:00Z" w16du:dateUtc="2025-03-26T07:19:00Z">
              <w:r w:rsidRPr="00D60EE9">
                <w:rPr>
                  <w:rFonts w:ascii="DengXian" w:eastAsia="DengXian" w:hAnsi="DengXian" w:cs="Times New Roman"/>
                  <w:kern w:val="0"/>
                  <w:sz w:val="18"/>
                  <w:szCs w:val="18"/>
                  <w:lang w:val="en-US"/>
                  <w14:ligatures w14:val="none"/>
                </w:rPr>
                <w:t>Hyperlordosis</w:t>
              </w:r>
              <w:proofErr w:type="spellEnd"/>
              <w:r>
                <w:rPr>
                  <w:rFonts w:ascii="DengXian" w:eastAsia="DengXian" w:hAnsi="DengXian" w:cs="Times New Roman" w:hint="eastAsia"/>
                  <w:kern w:val="0"/>
                  <w:sz w:val="18"/>
                  <w:szCs w:val="18"/>
                  <w:lang w:val="en-US" w:eastAsia="zh-CN"/>
                  <w14:ligatures w14:val="none"/>
                </w:rPr>
                <w:t>/</w:t>
              </w:r>
              <w:r w:rsidRPr="00D60EE9">
                <w:rPr>
                  <w:rFonts w:ascii="Segoe UI" w:hAnsi="Segoe UI" w:cs="Segoe UI"/>
                </w:rPr>
                <w:t xml:space="preserve"> </w:t>
              </w:r>
            </w:ins>
            <w:ins w:id="88" w:author="Hao Wu" w:date="2025-03-26T15:19:00Z">
              <w:r w:rsidRPr="00D60EE9">
                <w:rPr>
                  <w:rFonts w:ascii="DengXian" w:eastAsia="DengXian" w:hAnsi="DengXian" w:cs="Times New Roman"/>
                  <w:kern w:val="0"/>
                  <w:sz w:val="18"/>
                  <w:szCs w:val="18"/>
                  <w:lang w:eastAsia="zh-CN"/>
                  <w14:ligatures w14:val="none"/>
                </w:rPr>
                <w:t>Normal Curvature</w:t>
              </w:r>
            </w:ins>
            <w:ins w:id="89" w:author="Hao Wu" w:date="2025-03-26T15:19:00Z" w16du:dateUtc="2025-03-26T07:19:00Z">
              <w:r>
                <w:rPr>
                  <w:rFonts w:ascii="DengXian" w:eastAsia="DengXian" w:hAnsi="DengXian" w:cs="Times New Roman" w:hint="eastAsia"/>
                  <w:kern w:val="0"/>
                  <w:sz w:val="18"/>
                  <w:szCs w:val="18"/>
                  <w:lang w:eastAsia="zh-CN"/>
                  <w14:ligatures w14:val="none"/>
                </w:rPr>
                <w:t xml:space="preserve"> / </w:t>
              </w:r>
              <w:r w:rsidRPr="00D60EE9">
                <w:rPr>
                  <w:rFonts w:ascii="DengXian" w:eastAsia="DengXian" w:hAnsi="DengXian" w:cs="Times New Roman"/>
                  <w:kern w:val="0"/>
                  <w:sz w:val="18"/>
                  <w:szCs w:val="18"/>
                  <w:lang w:eastAsia="zh-CN"/>
                  <w14:ligatures w14:val="none"/>
                </w:rPr>
                <w:t>Flattened Lumbar Spine</w:t>
              </w:r>
              <w:r>
                <w:rPr>
                  <w:rFonts w:ascii="DengXian" w:eastAsia="DengXian" w:hAnsi="DengXian" w:cs="Times New Roman" w:hint="eastAsia"/>
                  <w:kern w:val="0"/>
                  <w:sz w:val="18"/>
                  <w:szCs w:val="18"/>
                  <w:lang w:eastAsia="zh-CN"/>
                  <w14:ligatures w14:val="none"/>
                </w:rPr>
                <w:t xml:space="preserve"> / </w:t>
              </w:r>
            </w:ins>
            <w:ins w:id="90" w:author="Hao Wu" w:date="2025-03-26T15:19:00Z">
              <w:r w:rsidRPr="00D60EE9">
                <w:rPr>
                  <w:rFonts w:ascii="DengXian" w:eastAsia="DengXian" w:hAnsi="DengXian" w:cs="Times New Roman"/>
                  <w:kern w:val="0"/>
                  <w:sz w:val="18"/>
                  <w:szCs w:val="18"/>
                  <w:lang w:eastAsia="zh-CN"/>
                  <w14:ligatures w14:val="none"/>
                </w:rPr>
                <w:t>Lumbar Kyphosis</w:t>
              </w:r>
            </w:ins>
          </w:p>
        </w:tc>
      </w:tr>
      <w:tr w:rsidR="002345E3" w:rsidRPr="001511D7" w14:paraId="3016DB9A" w14:textId="77777777" w:rsidTr="004C6A78">
        <w:trPr>
          <w:trHeight w:val="1069"/>
        </w:trPr>
        <w:tc>
          <w:tcPr>
            <w:tcW w:w="1889" w:type="dxa"/>
            <w:vMerge/>
            <w:shd w:val="clear" w:color="auto" w:fill="auto"/>
            <w:noWrap/>
            <w:vAlign w:val="bottom"/>
          </w:tcPr>
          <w:p w14:paraId="1F1CB2EA" w14:textId="77777777" w:rsidR="002345E3" w:rsidRPr="001511D7" w:rsidRDefault="002345E3" w:rsidP="00B20BEA">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2B0888EF" w14:textId="77777777" w:rsidR="002345E3" w:rsidRPr="001511D7" w:rsidRDefault="002345E3" w:rsidP="00B20BEA">
            <w:pPr>
              <w:spacing w:after="0" w:line="240" w:lineRule="auto"/>
              <w:rPr>
                <w:rFonts w:ascii="DengXian" w:eastAsia="DengXian" w:hAnsi="DengXian" w:cs="Times New Roman"/>
                <w:kern w:val="0"/>
                <w14:ligatures w14:val="none"/>
              </w:rPr>
            </w:pPr>
          </w:p>
        </w:tc>
        <w:tc>
          <w:tcPr>
            <w:tcW w:w="1840" w:type="dxa"/>
          </w:tcPr>
          <w:p w14:paraId="017A0F12" w14:textId="7006D380" w:rsidR="002345E3" w:rsidRPr="001511D7" w:rsidRDefault="002345E3" w:rsidP="00B20BEA">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ROM:</w:t>
            </w:r>
          </w:p>
        </w:tc>
        <w:tc>
          <w:tcPr>
            <w:tcW w:w="3266" w:type="dxa"/>
            <w:gridSpan w:val="5"/>
          </w:tcPr>
          <w:p w14:paraId="42A0DBA3" w14:textId="50ECD075" w:rsidR="002345E3" w:rsidRPr="001511D7" w:rsidRDefault="002345E3" w:rsidP="00B20BEA">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14:ligatures w14:val="none"/>
              </w:rPr>
              <w:t>Flexion:</w:t>
            </w:r>
            <w:r w:rsidRPr="001511D7">
              <w:rPr>
                <w:rFonts w:ascii="DengXian" w:eastAsia="DengXian" w:hAnsi="DengXian" w:cs="Times New Roman" w:hint="eastAsia"/>
                <w:kern w:val="0"/>
                <w:sz w:val="18"/>
                <w:szCs w:val="18"/>
                <w14:ligatures w14:val="none"/>
              </w:rPr>
              <w:br/>
              <w:t>Extension:</w:t>
            </w:r>
            <w:r w:rsidRPr="001511D7">
              <w:rPr>
                <w:rFonts w:ascii="DengXian" w:eastAsia="DengXian" w:hAnsi="DengXian" w:cs="Times New Roman" w:hint="eastAsia"/>
                <w:kern w:val="0"/>
                <w:sz w:val="18"/>
                <w:szCs w:val="18"/>
                <w14:ligatures w14:val="none"/>
              </w:rPr>
              <w:br/>
              <w:t>Side flexion L:</w:t>
            </w:r>
            <w:r w:rsidRPr="001511D7">
              <w:rPr>
                <w:rFonts w:ascii="DengXian" w:eastAsia="DengXian" w:hAnsi="DengXian" w:cs="Times New Roman" w:hint="eastAsia"/>
                <w:kern w:val="0"/>
                <w:sz w:val="18"/>
                <w:szCs w:val="18"/>
                <w14:ligatures w14:val="none"/>
              </w:rPr>
              <w:br/>
              <w:t>Side flexion R:</w:t>
            </w:r>
            <w:r w:rsidRPr="001511D7">
              <w:rPr>
                <w:rFonts w:ascii="DengXian" w:eastAsia="DengXian" w:hAnsi="DengXian" w:cs="Times New Roman" w:hint="eastAsia"/>
                <w:kern w:val="0"/>
                <w:sz w:val="18"/>
                <w:szCs w:val="18"/>
                <w14:ligatures w14:val="none"/>
              </w:rPr>
              <w:br/>
              <w:t>Rotation L:</w:t>
            </w:r>
            <w:r w:rsidRPr="001511D7">
              <w:rPr>
                <w:rFonts w:ascii="DengXian" w:eastAsia="DengXian" w:hAnsi="DengXian" w:cs="Times New Roman" w:hint="eastAsia"/>
                <w:kern w:val="0"/>
                <w:sz w:val="18"/>
                <w:szCs w:val="18"/>
                <w14:ligatures w14:val="none"/>
              </w:rPr>
              <w:br/>
              <w:t>Rotation R:</w:t>
            </w:r>
            <w:r w:rsidRPr="001511D7">
              <w:rPr>
                <w:rFonts w:ascii="DengXian" w:eastAsia="DengXian" w:hAnsi="DengXian" w:cs="Times New Roman" w:hint="eastAsia"/>
                <w:kern w:val="0"/>
                <w:sz w:val="18"/>
                <w:szCs w:val="18"/>
                <w14:ligatures w14:val="none"/>
              </w:rPr>
              <w:br/>
            </w:r>
          </w:p>
        </w:tc>
      </w:tr>
      <w:tr w:rsidR="002345E3" w:rsidRPr="001511D7" w14:paraId="3FDB7EAD" w14:textId="77777777" w:rsidTr="004C6A78">
        <w:trPr>
          <w:trHeight w:val="323"/>
        </w:trPr>
        <w:tc>
          <w:tcPr>
            <w:tcW w:w="1889" w:type="dxa"/>
            <w:vMerge/>
            <w:shd w:val="clear" w:color="auto" w:fill="auto"/>
            <w:noWrap/>
            <w:vAlign w:val="bottom"/>
          </w:tcPr>
          <w:p w14:paraId="59E4FC8E" w14:textId="77777777" w:rsidR="002345E3" w:rsidRPr="001511D7" w:rsidRDefault="002345E3" w:rsidP="00B20BEA">
            <w:pPr>
              <w:spacing w:after="0" w:line="240" w:lineRule="auto"/>
              <w:rPr>
                <w:rFonts w:ascii="DengXian" w:eastAsia="DengXian" w:hAnsi="DengXian" w:cs="Times New Roman"/>
                <w:kern w:val="0"/>
                <w14:ligatures w14:val="none"/>
              </w:rPr>
            </w:pPr>
          </w:p>
        </w:tc>
        <w:tc>
          <w:tcPr>
            <w:tcW w:w="2021" w:type="dxa"/>
            <w:vMerge w:val="restart"/>
            <w:shd w:val="clear" w:color="auto" w:fill="auto"/>
            <w:vAlign w:val="bottom"/>
          </w:tcPr>
          <w:p w14:paraId="40B9BC30" w14:textId="3D51A2CC" w:rsidR="002345E3" w:rsidRPr="001511D7" w:rsidRDefault="002345E3" w:rsidP="00B20BEA">
            <w:pPr>
              <w:spacing w:after="0" w:line="240" w:lineRule="auto"/>
              <w:rPr>
                <w:rFonts w:ascii="DengXian" w:eastAsia="DengXian" w:hAnsi="DengXian" w:cs="Times New Roman"/>
                <w:kern w:val="0"/>
                <w14:ligatures w14:val="none"/>
              </w:rPr>
            </w:pPr>
            <w:r w:rsidRPr="001511D7">
              <w:rPr>
                <w:rFonts w:ascii="DengXian" w:eastAsia="DengXian" w:hAnsi="DengXian" w:cs="Times New Roman"/>
                <w:kern w:val="0"/>
                <w14:ligatures w14:val="none"/>
              </w:rPr>
              <w:t>Straight Leg Raise (SLR)</w:t>
            </w:r>
          </w:p>
        </w:tc>
        <w:tc>
          <w:tcPr>
            <w:tcW w:w="1840" w:type="dxa"/>
          </w:tcPr>
          <w:p w14:paraId="307546CB" w14:textId="1C46BE8F" w:rsidR="002345E3" w:rsidRPr="001511D7" w:rsidRDefault="002345E3" w:rsidP="00B20BEA">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Left degrees</w:t>
            </w:r>
          </w:p>
        </w:tc>
        <w:tc>
          <w:tcPr>
            <w:tcW w:w="3266" w:type="dxa"/>
            <w:gridSpan w:val="5"/>
          </w:tcPr>
          <w:p w14:paraId="1E29ACEB" w14:textId="77777777" w:rsidR="002345E3" w:rsidRPr="001511D7" w:rsidRDefault="002345E3" w:rsidP="00B20BEA">
            <w:pPr>
              <w:spacing w:after="0" w:line="240" w:lineRule="auto"/>
              <w:rPr>
                <w:rFonts w:ascii="DengXian" w:eastAsia="DengXian" w:hAnsi="DengXian" w:cs="Times New Roman"/>
                <w:kern w:val="0"/>
                <w14:ligatures w14:val="none"/>
              </w:rPr>
            </w:pPr>
          </w:p>
        </w:tc>
      </w:tr>
      <w:tr w:rsidR="002345E3" w:rsidRPr="001511D7" w14:paraId="364BF53D" w14:textId="77777777" w:rsidTr="004C6A78">
        <w:trPr>
          <w:trHeight w:val="322"/>
        </w:trPr>
        <w:tc>
          <w:tcPr>
            <w:tcW w:w="1889" w:type="dxa"/>
            <w:vMerge/>
            <w:shd w:val="clear" w:color="auto" w:fill="auto"/>
            <w:noWrap/>
            <w:vAlign w:val="bottom"/>
          </w:tcPr>
          <w:p w14:paraId="092B07E4" w14:textId="77777777" w:rsidR="002345E3" w:rsidRPr="001511D7" w:rsidRDefault="002345E3" w:rsidP="00B20BEA">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52DA6196" w14:textId="77777777" w:rsidR="002345E3" w:rsidRPr="001511D7" w:rsidRDefault="002345E3" w:rsidP="00B20BEA">
            <w:pPr>
              <w:spacing w:after="0" w:line="240" w:lineRule="auto"/>
              <w:rPr>
                <w:rFonts w:ascii="DengXian" w:eastAsia="DengXian" w:hAnsi="DengXian" w:cs="Times New Roman"/>
                <w:kern w:val="0"/>
                <w14:ligatures w14:val="none"/>
              </w:rPr>
            </w:pPr>
          </w:p>
        </w:tc>
        <w:tc>
          <w:tcPr>
            <w:tcW w:w="1840" w:type="dxa"/>
          </w:tcPr>
          <w:p w14:paraId="1EDE9455" w14:textId="736AC64B" w:rsidR="002345E3" w:rsidRPr="001511D7" w:rsidRDefault="002345E3" w:rsidP="00B20BEA">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Right degrees</w:t>
            </w:r>
          </w:p>
        </w:tc>
        <w:tc>
          <w:tcPr>
            <w:tcW w:w="3266" w:type="dxa"/>
            <w:gridSpan w:val="5"/>
          </w:tcPr>
          <w:p w14:paraId="5BED3660" w14:textId="77777777" w:rsidR="002345E3" w:rsidRPr="001511D7" w:rsidRDefault="002345E3" w:rsidP="00B20BEA">
            <w:pPr>
              <w:spacing w:after="0" w:line="240" w:lineRule="auto"/>
              <w:rPr>
                <w:rFonts w:ascii="DengXian" w:eastAsia="DengXian" w:hAnsi="DengXian" w:cs="Times New Roman"/>
                <w:kern w:val="0"/>
                <w14:ligatures w14:val="none"/>
              </w:rPr>
            </w:pPr>
          </w:p>
        </w:tc>
      </w:tr>
      <w:tr w:rsidR="002345E3" w:rsidRPr="001511D7" w14:paraId="575243B6" w14:textId="77777777" w:rsidTr="004C6A78">
        <w:trPr>
          <w:trHeight w:val="307"/>
        </w:trPr>
        <w:tc>
          <w:tcPr>
            <w:tcW w:w="1889" w:type="dxa"/>
            <w:vMerge/>
            <w:shd w:val="clear" w:color="auto" w:fill="auto"/>
            <w:noWrap/>
            <w:vAlign w:val="bottom"/>
          </w:tcPr>
          <w:p w14:paraId="17D3DEEC" w14:textId="77777777" w:rsidR="002345E3" w:rsidRPr="001511D7" w:rsidRDefault="002345E3" w:rsidP="00B20BEA">
            <w:pPr>
              <w:spacing w:after="0" w:line="240" w:lineRule="auto"/>
              <w:rPr>
                <w:rFonts w:ascii="DengXian" w:eastAsia="DengXian" w:hAnsi="DengXian" w:cs="Times New Roman"/>
                <w:kern w:val="0"/>
                <w14:ligatures w14:val="none"/>
              </w:rPr>
            </w:pPr>
          </w:p>
        </w:tc>
        <w:tc>
          <w:tcPr>
            <w:tcW w:w="2021" w:type="dxa"/>
            <w:vMerge w:val="restart"/>
            <w:shd w:val="clear" w:color="auto" w:fill="auto"/>
            <w:vAlign w:val="bottom"/>
          </w:tcPr>
          <w:p w14:paraId="361BB8B6" w14:textId="2D2560C3" w:rsidR="002345E3" w:rsidRPr="001511D7" w:rsidRDefault="002345E3" w:rsidP="00B20BEA">
            <w:pPr>
              <w:spacing w:after="0" w:line="240" w:lineRule="auto"/>
              <w:rPr>
                <w:rFonts w:ascii="DengXian" w:eastAsia="DengXian" w:hAnsi="DengXian" w:cs="Times New Roman"/>
                <w:kern w:val="0"/>
                <w14:ligatures w14:val="none"/>
              </w:rPr>
            </w:pPr>
            <w:ins w:id="91" w:author="Hao Wu" w:date="2025-03-25T15:38:00Z" w16du:dateUtc="2025-03-25T07:38:00Z">
              <w:r>
                <w:rPr>
                  <w:rFonts w:ascii="DengXian" w:eastAsia="DengXian" w:hAnsi="DengXian" w:cs="Times New Roman" w:hint="eastAsia"/>
                  <w:kern w:val="0"/>
                  <w:lang w:eastAsia="zh-CN"/>
                  <w14:ligatures w14:val="none"/>
                </w:rPr>
                <w:t>F</w:t>
              </w:r>
              <w:r w:rsidRPr="002676D3">
                <w:rPr>
                  <w:rFonts w:ascii="DengXian" w:eastAsia="DengXian" w:hAnsi="DengXian" w:cs="Times New Roman"/>
                  <w:kern w:val="0"/>
                  <w14:ligatures w14:val="none"/>
                </w:rPr>
                <w:t>emoral nerve stretch test</w:t>
              </w:r>
            </w:ins>
            <w:commentRangeStart w:id="92"/>
            <w:del w:id="93" w:author="Hao Wu" w:date="2025-03-25T15:38:00Z" w16du:dateUtc="2025-03-25T07:38:00Z">
              <w:r w:rsidRPr="001511D7" w:rsidDel="002676D3">
                <w:rPr>
                  <w:rFonts w:ascii="DengXian" w:eastAsia="DengXian" w:hAnsi="DengXian" w:cs="Times New Roman"/>
                  <w:kern w:val="0"/>
                  <w14:ligatures w14:val="none"/>
                </w:rPr>
                <w:delText>Prone Knee Bend (PKB)</w:delText>
              </w:r>
              <w:commentRangeEnd w:id="92"/>
              <w:r w:rsidDel="002676D3">
                <w:rPr>
                  <w:rStyle w:val="CommentReference"/>
                </w:rPr>
                <w:commentReference w:id="92"/>
              </w:r>
            </w:del>
          </w:p>
        </w:tc>
        <w:tc>
          <w:tcPr>
            <w:tcW w:w="1840" w:type="dxa"/>
          </w:tcPr>
          <w:p w14:paraId="6089E1B3" w14:textId="4B406858" w:rsidR="002345E3" w:rsidRPr="001511D7" w:rsidRDefault="002345E3" w:rsidP="00B20BEA">
            <w:pPr>
              <w:spacing w:after="0" w:line="240" w:lineRule="auto"/>
              <w:rPr>
                <w:rFonts w:ascii="DengXian" w:eastAsia="DengXian" w:hAnsi="DengXian" w:cs="Times New Roman"/>
                <w:kern w:val="0"/>
                <w14:ligatures w14:val="none"/>
              </w:rPr>
            </w:pPr>
            <w:r w:rsidRPr="001511D7">
              <w:rPr>
                <w:rFonts w:ascii="DengXian" w:eastAsia="DengXian" w:hAnsi="DengXian" w:cs="Times New Roman"/>
                <w:kern w:val="0"/>
                <w:lang w:eastAsia="zh-CN"/>
                <w14:ligatures w14:val="none"/>
              </w:rPr>
              <w:t>L</w:t>
            </w:r>
            <w:r w:rsidRPr="001511D7">
              <w:rPr>
                <w:rFonts w:ascii="DengXian" w:eastAsia="DengXian" w:hAnsi="DengXian" w:cs="Times New Roman" w:hint="eastAsia"/>
                <w:kern w:val="0"/>
                <w:lang w:eastAsia="zh-CN"/>
                <w14:ligatures w14:val="none"/>
              </w:rPr>
              <w:t>eft</w:t>
            </w:r>
          </w:p>
        </w:tc>
        <w:tc>
          <w:tcPr>
            <w:tcW w:w="3266" w:type="dxa"/>
            <w:gridSpan w:val="5"/>
          </w:tcPr>
          <w:p w14:paraId="24A48A16" w14:textId="77777777" w:rsidR="002345E3" w:rsidRPr="001511D7" w:rsidRDefault="002345E3" w:rsidP="00B20BEA">
            <w:pPr>
              <w:spacing w:after="0" w:line="240" w:lineRule="auto"/>
              <w:rPr>
                <w:rFonts w:ascii="DengXian" w:eastAsia="DengXian" w:hAnsi="DengXian" w:cs="Times New Roman"/>
                <w:kern w:val="0"/>
                <w14:ligatures w14:val="none"/>
              </w:rPr>
            </w:pPr>
          </w:p>
        </w:tc>
      </w:tr>
      <w:tr w:rsidR="002345E3" w:rsidRPr="001511D7" w14:paraId="52DDA4EE" w14:textId="77777777" w:rsidTr="004C6A78">
        <w:trPr>
          <w:trHeight w:val="306"/>
        </w:trPr>
        <w:tc>
          <w:tcPr>
            <w:tcW w:w="1889" w:type="dxa"/>
            <w:vMerge/>
            <w:shd w:val="clear" w:color="auto" w:fill="auto"/>
            <w:noWrap/>
            <w:vAlign w:val="bottom"/>
          </w:tcPr>
          <w:p w14:paraId="05904C05" w14:textId="77777777" w:rsidR="002345E3" w:rsidRPr="001511D7" w:rsidRDefault="002345E3" w:rsidP="00B20BEA">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0BC11118" w14:textId="77777777" w:rsidR="002345E3" w:rsidRPr="001511D7" w:rsidRDefault="002345E3" w:rsidP="00B20BEA">
            <w:pPr>
              <w:spacing w:after="0" w:line="240" w:lineRule="auto"/>
              <w:rPr>
                <w:rFonts w:ascii="DengXian" w:eastAsia="DengXian" w:hAnsi="DengXian" w:cs="Times New Roman"/>
                <w:kern w:val="0"/>
                <w14:ligatures w14:val="none"/>
              </w:rPr>
            </w:pPr>
          </w:p>
        </w:tc>
        <w:tc>
          <w:tcPr>
            <w:tcW w:w="1840" w:type="dxa"/>
          </w:tcPr>
          <w:p w14:paraId="08B97ED1" w14:textId="07E31D25" w:rsidR="002345E3" w:rsidRPr="001511D7" w:rsidRDefault="002345E3" w:rsidP="00B20BEA">
            <w:pPr>
              <w:spacing w:after="0" w:line="240" w:lineRule="auto"/>
              <w:rPr>
                <w:rFonts w:ascii="DengXian" w:eastAsia="DengXian" w:hAnsi="DengXian" w:cs="Times New Roman"/>
                <w:kern w:val="0"/>
                <w:lang w:eastAsia="zh-CN"/>
                <w14:ligatures w14:val="none"/>
              </w:rPr>
            </w:pPr>
            <w:r w:rsidRPr="001511D7">
              <w:rPr>
                <w:rFonts w:ascii="DengXian" w:eastAsia="DengXian" w:hAnsi="DengXian" w:cs="Times New Roman" w:hint="eastAsia"/>
                <w:kern w:val="0"/>
                <w:lang w:eastAsia="zh-CN"/>
                <w14:ligatures w14:val="none"/>
              </w:rPr>
              <w:t>Right</w:t>
            </w:r>
          </w:p>
        </w:tc>
        <w:tc>
          <w:tcPr>
            <w:tcW w:w="3266" w:type="dxa"/>
            <w:gridSpan w:val="5"/>
          </w:tcPr>
          <w:p w14:paraId="4F42DB23" w14:textId="77777777" w:rsidR="002345E3" w:rsidRPr="001511D7" w:rsidRDefault="002345E3" w:rsidP="00B20BEA">
            <w:pPr>
              <w:spacing w:after="0" w:line="240" w:lineRule="auto"/>
              <w:rPr>
                <w:rFonts w:ascii="DengXian" w:eastAsia="DengXian" w:hAnsi="DengXian" w:cs="Times New Roman"/>
                <w:kern w:val="0"/>
                <w14:ligatures w14:val="none"/>
              </w:rPr>
            </w:pPr>
          </w:p>
        </w:tc>
      </w:tr>
      <w:tr w:rsidR="002345E3" w:rsidRPr="001511D7" w14:paraId="28C9DE6C" w14:textId="77777777" w:rsidTr="004C6A78">
        <w:trPr>
          <w:trHeight w:val="25"/>
        </w:trPr>
        <w:tc>
          <w:tcPr>
            <w:tcW w:w="1889" w:type="dxa"/>
            <w:vMerge/>
            <w:shd w:val="clear" w:color="auto" w:fill="auto"/>
            <w:noWrap/>
            <w:vAlign w:val="bottom"/>
          </w:tcPr>
          <w:p w14:paraId="5203ECE1" w14:textId="77777777" w:rsidR="002345E3" w:rsidRPr="001511D7" w:rsidRDefault="002345E3" w:rsidP="00B20BEA">
            <w:pPr>
              <w:spacing w:after="0" w:line="240" w:lineRule="auto"/>
              <w:rPr>
                <w:rFonts w:ascii="DengXian" w:eastAsia="DengXian" w:hAnsi="DengXian" w:cs="Times New Roman"/>
                <w:kern w:val="0"/>
                <w14:ligatures w14:val="none"/>
              </w:rPr>
            </w:pPr>
          </w:p>
        </w:tc>
        <w:tc>
          <w:tcPr>
            <w:tcW w:w="2021" w:type="dxa"/>
            <w:vMerge w:val="restart"/>
            <w:shd w:val="clear" w:color="auto" w:fill="auto"/>
            <w:vAlign w:val="bottom"/>
          </w:tcPr>
          <w:p w14:paraId="7BA34D46" w14:textId="0B4CED22" w:rsidR="002345E3" w:rsidRPr="001511D7" w:rsidRDefault="002345E3" w:rsidP="00B20BEA">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Reflex and Myelopathy Sign:</w:t>
            </w:r>
          </w:p>
        </w:tc>
        <w:tc>
          <w:tcPr>
            <w:tcW w:w="1840" w:type="dxa"/>
            <w:vMerge w:val="restart"/>
          </w:tcPr>
          <w:p w14:paraId="42D878F4" w14:textId="35CA33A5" w:rsidR="002345E3" w:rsidRPr="001511D7" w:rsidRDefault="002345E3" w:rsidP="00B20BEA">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Jerks</w:t>
            </w:r>
          </w:p>
        </w:tc>
        <w:tc>
          <w:tcPr>
            <w:tcW w:w="1839" w:type="dxa"/>
            <w:gridSpan w:val="2"/>
          </w:tcPr>
          <w:p w14:paraId="6B074523" w14:textId="77777777" w:rsidR="002345E3" w:rsidRPr="001511D7" w:rsidRDefault="002345E3" w:rsidP="00B20BEA">
            <w:pPr>
              <w:spacing w:after="0" w:line="240" w:lineRule="auto"/>
              <w:rPr>
                <w:rFonts w:ascii="DengXian" w:eastAsia="DengXian" w:hAnsi="DengXian" w:cs="Times New Roman"/>
                <w:kern w:val="0"/>
                <w:sz w:val="18"/>
                <w:szCs w:val="18"/>
                <w14:ligatures w14:val="none"/>
              </w:rPr>
            </w:pPr>
          </w:p>
        </w:tc>
        <w:tc>
          <w:tcPr>
            <w:tcW w:w="724" w:type="dxa"/>
            <w:gridSpan w:val="2"/>
          </w:tcPr>
          <w:p w14:paraId="10F42FB4" w14:textId="3A134D88" w:rsidR="002345E3" w:rsidRPr="001511D7" w:rsidRDefault="002345E3" w:rsidP="00B20BEA">
            <w:pPr>
              <w:spacing w:after="0" w:line="240" w:lineRule="auto"/>
              <w:rPr>
                <w:rFonts w:ascii="DengXian" w:eastAsia="DengXian" w:hAnsi="DengXian" w:cs="Times New Roman"/>
                <w:kern w:val="0"/>
                <w:sz w:val="18"/>
                <w:szCs w:val="18"/>
                <w:lang w:eastAsia="zh-CN"/>
                <w14:ligatures w14:val="none"/>
              </w:rPr>
            </w:pPr>
            <w:r w:rsidRPr="001511D7">
              <w:rPr>
                <w:rFonts w:ascii="DengXian" w:eastAsia="DengXian" w:hAnsi="DengXian" w:cs="Times New Roman"/>
                <w:kern w:val="0"/>
                <w:sz w:val="18"/>
                <w:szCs w:val="18"/>
                <w:lang w:eastAsia="zh-CN"/>
                <w14:ligatures w14:val="none"/>
              </w:rPr>
              <w:t>R</w:t>
            </w:r>
            <w:r w:rsidRPr="001511D7">
              <w:rPr>
                <w:rFonts w:ascii="DengXian" w:eastAsia="DengXian" w:hAnsi="DengXian" w:cs="Times New Roman" w:hint="eastAsia"/>
                <w:kern w:val="0"/>
                <w:sz w:val="18"/>
                <w:szCs w:val="18"/>
                <w:lang w:eastAsia="zh-CN"/>
                <w14:ligatures w14:val="none"/>
              </w:rPr>
              <w:t>ight</w:t>
            </w:r>
          </w:p>
        </w:tc>
        <w:tc>
          <w:tcPr>
            <w:tcW w:w="703" w:type="dxa"/>
          </w:tcPr>
          <w:p w14:paraId="05A512AB" w14:textId="4BBF42CA" w:rsidR="002345E3" w:rsidRPr="001511D7" w:rsidRDefault="002345E3" w:rsidP="00B20BEA">
            <w:pPr>
              <w:spacing w:after="0" w:line="240" w:lineRule="auto"/>
              <w:rPr>
                <w:rFonts w:ascii="DengXian" w:eastAsia="DengXian" w:hAnsi="DengXian" w:cs="Times New Roman"/>
                <w:kern w:val="0"/>
                <w:sz w:val="18"/>
                <w:szCs w:val="18"/>
                <w:lang w:eastAsia="zh-CN"/>
                <w14:ligatures w14:val="none"/>
              </w:rPr>
            </w:pPr>
            <w:r w:rsidRPr="001511D7">
              <w:rPr>
                <w:rFonts w:ascii="DengXian" w:eastAsia="DengXian" w:hAnsi="DengXian" w:cs="Times New Roman"/>
                <w:kern w:val="0"/>
                <w:sz w:val="18"/>
                <w:szCs w:val="18"/>
                <w:lang w:eastAsia="zh-CN"/>
                <w14:ligatures w14:val="none"/>
              </w:rPr>
              <w:t>L</w:t>
            </w:r>
            <w:r w:rsidRPr="001511D7">
              <w:rPr>
                <w:rFonts w:ascii="DengXian" w:eastAsia="DengXian" w:hAnsi="DengXian" w:cs="Times New Roman" w:hint="eastAsia"/>
                <w:kern w:val="0"/>
                <w:sz w:val="18"/>
                <w:szCs w:val="18"/>
                <w:lang w:eastAsia="zh-CN"/>
                <w14:ligatures w14:val="none"/>
              </w:rPr>
              <w:t>eft</w:t>
            </w:r>
          </w:p>
        </w:tc>
      </w:tr>
      <w:tr w:rsidR="002345E3" w:rsidRPr="001511D7" w14:paraId="3CA435E3" w14:textId="77777777" w:rsidTr="004C6A78">
        <w:trPr>
          <w:trHeight w:val="25"/>
        </w:trPr>
        <w:tc>
          <w:tcPr>
            <w:tcW w:w="1889" w:type="dxa"/>
            <w:vMerge/>
            <w:shd w:val="clear" w:color="auto" w:fill="auto"/>
            <w:noWrap/>
            <w:vAlign w:val="bottom"/>
          </w:tcPr>
          <w:p w14:paraId="4E7FB23D" w14:textId="77777777" w:rsidR="002345E3" w:rsidRPr="001511D7" w:rsidRDefault="002345E3" w:rsidP="00B20BEA">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13E5A2E8" w14:textId="77777777" w:rsidR="002345E3" w:rsidRPr="001511D7" w:rsidRDefault="002345E3" w:rsidP="00B20BEA">
            <w:pPr>
              <w:spacing w:after="0" w:line="240" w:lineRule="auto"/>
              <w:rPr>
                <w:rFonts w:ascii="DengXian" w:eastAsia="DengXian" w:hAnsi="DengXian" w:cs="Times New Roman"/>
                <w:kern w:val="0"/>
                <w14:ligatures w14:val="none"/>
              </w:rPr>
            </w:pPr>
          </w:p>
        </w:tc>
        <w:tc>
          <w:tcPr>
            <w:tcW w:w="1840" w:type="dxa"/>
            <w:vMerge/>
          </w:tcPr>
          <w:p w14:paraId="6BA76277" w14:textId="77777777" w:rsidR="002345E3" w:rsidRPr="001511D7" w:rsidRDefault="002345E3" w:rsidP="00B20BEA">
            <w:pPr>
              <w:spacing w:after="0" w:line="240" w:lineRule="auto"/>
              <w:rPr>
                <w:rFonts w:ascii="DengXian" w:eastAsia="DengXian" w:hAnsi="DengXian" w:cs="Times New Roman"/>
                <w:kern w:val="0"/>
                <w14:ligatures w14:val="none"/>
              </w:rPr>
            </w:pPr>
          </w:p>
        </w:tc>
        <w:tc>
          <w:tcPr>
            <w:tcW w:w="1839" w:type="dxa"/>
            <w:gridSpan w:val="2"/>
          </w:tcPr>
          <w:p w14:paraId="77AC448D" w14:textId="05B4785B" w:rsidR="002345E3" w:rsidRPr="001511D7" w:rsidRDefault="002345E3" w:rsidP="00B20BEA">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kern w:val="0"/>
                <w:sz w:val="18"/>
                <w:szCs w:val="18"/>
                <w14:ligatures w14:val="none"/>
              </w:rPr>
              <w:t>Biceps</w:t>
            </w:r>
          </w:p>
        </w:tc>
        <w:tc>
          <w:tcPr>
            <w:tcW w:w="724" w:type="dxa"/>
            <w:gridSpan w:val="2"/>
          </w:tcPr>
          <w:p w14:paraId="26CED221" w14:textId="5B170E58" w:rsidR="002345E3" w:rsidRPr="001511D7" w:rsidRDefault="002345E3" w:rsidP="00B20BEA">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p>
        </w:tc>
        <w:tc>
          <w:tcPr>
            <w:tcW w:w="703" w:type="dxa"/>
          </w:tcPr>
          <w:p w14:paraId="0F795450" w14:textId="2C723E17" w:rsidR="002345E3" w:rsidRPr="001511D7" w:rsidRDefault="002345E3" w:rsidP="00B20BEA">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p>
        </w:tc>
      </w:tr>
      <w:tr w:rsidR="002345E3" w:rsidRPr="001511D7" w14:paraId="72651D5F" w14:textId="77777777" w:rsidTr="004C6A78">
        <w:trPr>
          <w:trHeight w:val="25"/>
        </w:trPr>
        <w:tc>
          <w:tcPr>
            <w:tcW w:w="1889" w:type="dxa"/>
            <w:vMerge/>
            <w:shd w:val="clear" w:color="auto" w:fill="auto"/>
            <w:noWrap/>
            <w:vAlign w:val="bottom"/>
          </w:tcPr>
          <w:p w14:paraId="02B4217B" w14:textId="77777777" w:rsidR="002345E3" w:rsidRPr="001511D7" w:rsidRDefault="002345E3" w:rsidP="00B20BEA">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53752142" w14:textId="77777777" w:rsidR="002345E3" w:rsidRPr="001511D7" w:rsidRDefault="002345E3" w:rsidP="00B20BEA">
            <w:pPr>
              <w:spacing w:after="0" w:line="240" w:lineRule="auto"/>
              <w:rPr>
                <w:rFonts w:ascii="DengXian" w:eastAsia="DengXian" w:hAnsi="DengXian" w:cs="Times New Roman"/>
                <w:kern w:val="0"/>
                <w14:ligatures w14:val="none"/>
              </w:rPr>
            </w:pPr>
          </w:p>
        </w:tc>
        <w:tc>
          <w:tcPr>
            <w:tcW w:w="1840" w:type="dxa"/>
            <w:vMerge/>
          </w:tcPr>
          <w:p w14:paraId="4F89B5F2" w14:textId="77777777" w:rsidR="002345E3" w:rsidRPr="001511D7" w:rsidRDefault="002345E3" w:rsidP="00B20BEA">
            <w:pPr>
              <w:spacing w:after="0" w:line="240" w:lineRule="auto"/>
              <w:rPr>
                <w:rFonts w:ascii="DengXian" w:eastAsia="DengXian" w:hAnsi="DengXian" w:cs="Times New Roman"/>
                <w:kern w:val="0"/>
                <w14:ligatures w14:val="none"/>
              </w:rPr>
            </w:pPr>
          </w:p>
        </w:tc>
        <w:tc>
          <w:tcPr>
            <w:tcW w:w="1839" w:type="dxa"/>
            <w:gridSpan w:val="2"/>
          </w:tcPr>
          <w:p w14:paraId="617B7ABD" w14:textId="0D5DEB72" w:rsidR="002345E3" w:rsidRPr="001511D7" w:rsidRDefault="002345E3" w:rsidP="00B20BEA">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kern w:val="0"/>
                <w:sz w:val="18"/>
                <w:szCs w:val="18"/>
                <w14:ligatures w14:val="none"/>
              </w:rPr>
              <w:t>Triceps</w:t>
            </w:r>
          </w:p>
        </w:tc>
        <w:tc>
          <w:tcPr>
            <w:tcW w:w="724" w:type="dxa"/>
            <w:gridSpan w:val="2"/>
          </w:tcPr>
          <w:p w14:paraId="59208F82" w14:textId="3524BD52" w:rsidR="002345E3" w:rsidRPr="001511D7" w:rsidRDefault="002345E3" w:rsidP="00B20BEA">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p>
        </w:tc>
        <w:tc>
          <w:tcPr>
            <w:tcW w:w="703" w:type="dxa"/>
          </w:tcPr>
          <w:p w14:paraId="7115F501" w14:textId="474E48F8" w:rsidR="002345E3" w:rsidRPr="001511D7" w:rsidRDefault="002345E3" w:rsidP="00B20BEA">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p>
        </w:tc>
      </w:tr>
      <w:tr w:rsidR="002345E3" w:rsidRPr="001511D7" w14:paraId="5737AE8A" w14:textId="77777777" w:rsidTr="004C6A78">
        <w:trPr>
          <w:trHeight w:val="25"/>
        </w:trPr>
        <w:tc>
          <w:tcPr>
            <w:tcW w:w="1889" w:type="dxa"/>
            <w:vMerge/>
            <w:shd w:val="clear" w:color="auto" w:fill="auto"/>
            <w:noWrap/>
            <w:vAlign w:val="bottom"/>
          </w:tcPr>
          <w:p w14:paraId="2C24C903" w14:textId="77777777" w:rsidR="002345E3" w:rsidRPr="001511D7" w:rsidRDefault="002345E3" w:rsidP="00B20BEA">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1A40498A" w14:textId="77777777" w:rsidR="002345E3" w:rsidRPr="001511D7" w:rsidRDefault="002345E3" w:rsidP="00B20BEA">
            <w:pPr>
              <w:spacing w:after="0" w:line="240" w:lineRule="auto"/>
              <w:rPr>
                <w:rFonts w:ascii="DengXian" w:eastAsia="DengXian" w:hAnsi="DengXian" w:cs="Times New Roman"/>
                <w:kern w:val="0"/>
                <w14:ligatures w14:val="none"/>
              </w:rPr>
            </w:pPr>
          </w:p>
        </w:tc>
        <w:tc>
          <w:tcPr>
            <w:tcW w:w="1840" w:type="dxa"/>
            <w:vMerge/>
          </w:tcPr>
          <w:p w14:paraId="2F51F79E" w14:textId="77777777" w:rsidR="002345E3" w:rsidRPr="001511D7" w:rsidRDefault="002345E3" w:rsidP="00B20BEA">
            <w:pPr>
              <w:spacing w:after="0" w:line="240" w:lineRule="auto"/>
              <w:rPr>
                <w:rFonts w:ascii="DengXian" w:eastAsia="DengXian" w:hAnsi="DengXian" w:cs="Times New Roman"/>
                <w:kern w:val="0"/>
                <w14:ligatures w14:val="none"/>
              </w:rPr>
            </w:pPr>
          </w:p>
        </w:tc>
        <w:tc>
          <w:tcPr>
            <w:tcW w:w="1839" w:type="dxa"/>
            <w:gridSpan w:val="2"/>
          </w:tcPr>
          <w:p w14:paraId="06228F1F" w14:textId="501D8477" w:rsidR="002345E3" w:rsidRPr="001511D7" w:rsidRDefault="002345E3" w:rsidP="00B20BEA">
            <w:pPr>
              <w:spacing w:after="0" w:line="240" w:lineRule="auto"/>
              <w:rPr>
                <w:rFonts w:ascii="DengXian" w:eastAsia="DengXian" w:hAnsi="DengXian" w:cs="Times New Roman"/>
                <w:kern w:val="0"/>
                <w:sz w:val="18"/>
                <w:szCs w:val="18"/>
                <w:lang w:val="en-US"/>
                <w14:ligatures w14:val="none"/>
              </w:rPr>
            </w:pPr>
            <w:r w:rsidRPr="001511D7">
              <w:rPr>
                <w:rFonts w:ascii="DengXian" w:eastAsia="DengXian" w:hAnsi="DengXian" w:cs="Times New Roman"/>
                <w:kern w:val="0"/>
                <w:sz w:val="18"/>
                <w:szCs w:val="18"/>
                <w:lang w:val="en-US"/>
                <w14:ligatures w14:val="none"/>
              </w:rPr>
              <w:t>Knee</w:t>
            </w:r>
          </w:p>
        </w:tc>
        <w:tc>
          <w:tcPr>
            <w:tcW w:w="724" w:type="dxa"/>
            <w:gridSpan w:val="2"/>
          </w:tcPr>
          <w:p w14:paraId="76D95E04" w14:textId="0F90575E" w:rsidR="002345E3" w:rsidRPr="001511D7" w:rsidRDefault="002345E3" w:rsidP="00B20BEA">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p>
        </w:tc>
        <w:tc>
          <w:tcPr>
            <w:tcW w:w="703" w:type="dxa"/>
          </w:tcPr>
          <w:p w14:paraId="769542FC" w14:textId="34654375" w:rsidR="002345E3" w:rsidRPr="001511D7" w:rsidRDefault="002345E3" w:rsidP="00B20BEA">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p>
        </w:tc>
      </w:tr>
      <w:tr w:rsidR="002345E3" w:rsidRPr="001511D7" w14:paraId="5AB891BF" w14:textId="77777777" w:rsidTr="004C6A78">
        <w:trPr>
          <w:trHeight w:val="25"/>
        </w:trPr>
        <w:tc>
          <w:tcPr>
            <w:tcW w:w="1889" w:type="dxa"/>
            <w:vMerge/>
            <w:shd w:val="clear" w:color="auto" w:fill="auto"/>
            <w:noWrap/>
            <w:vAlign w:val="bottom"/>
          </w:tcPr>
          <w:p w14:paraId="0E2FBAAE" w14:textId="77777777" w:rsidR="002345E3" w:rsidRPr="001511D7" w:rsidRDefault="002345E3" w:rsidP="00B20BEA">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581950D1" w14:textId="77777777" w:rsidR="002345E3" w:rsidRPr="001511D7" w:rsidRDefault="002345E3" w:rsidP="00B20BEA">
            <w:pPr>
              <w:spacing w:after="0" w:line="240" w:lineRule="auto"/>
              <w:rPr>
                <w:rFonts w:ascii="DengXian" w:eastAsia="DengXian" w:hAnsi="DengXian" w:cs="Times New Roman"/>
                <w:kern w:val="0"/>
                <w14:ligatures w14:val="none"/>
              </w:rPr>
            </w:pPr>
          </w:p>
        </w:tc>
        <w:tc>
          <w:tcPr>
            <w:tcW w:w="1840" w:type="dxa"/>
            <w:vMerge/>
          </w:tcPr>
          <w:p w14:paraId="5E3E5730" w14:textId="77777777" w:rsidR="002345E3" w:rsidRPr="001511D7" w:rsidRDefault="002345E3" w:rsidP="00B20BEA">
            <w:pPr>
              <w:spacing w:after="0" w:line="240" w:lineRule="auto"/>
              <w:rPr>
                <w:rFonts w:ascii="DengXian" w:eastAsia="DengXian" w:hAnsi="DengXian" w:cs="Times New Roman"/>
                <w:kern w:val="0"/>
                <w14:ligatures w14:val="none"/>
              </w:rPr>
            </w:pPr>
          </w:p>
        </w:tc>
        <w:tc>
          <w:tcPr>
            <w:tcW w:w="1839" w:type="dxa"/>
            <w:gridSpan w:val="2"/>
          </w:tcPr>
          <w:p w14:paraId="4B6EC068" w14:textId="7D25168C" w:rsidR="002345E3" w:rsidRPr="001511D7" w:rsidRDefault="002345E3" w:rsidP="00B20BEA">
            <w:pPr>
              <w:spacing w:after="0" w:line="240" w:lineRule="auto"/>
              <w:rPr>
                <w:rFonts w:ascii="DengXian" w:eastAsia="DengXian" w:hAnsi="DengXian" w:cs="Times New Roman"/>
                <w:kern w:val="0"/>
                <w:sz w:val="18"/>
                <w:szCs w:val="18"/>
                <w:lang w:val="en-US"/>
                <w14:ligatures w14:val="none"/>
              </w:rPr>
            </w:pPr>
            <w:r w:rsidRPr="001511D7">
              <w:rPr>
                <w:rFonts w:ascii="DengXian" w:eastAsia="DengXian" w:hAnsi="DengXian" w:cs="Times New Roman"/>
                <w:kern w:val="0"/>
                <w:sz w:val="18"/>
                <w:szCs w:val="18"/>
                <w:lang w:val="en-US"/>
                <w14:ligatures w14:val="none"/>
              </w:rPr>
              <w:t>Ankle</w:t>
            </w:r>
          </w:p>
        </w:tc>
        <w:tc>
          <w:tcPr>
            <w:tcW w:w="724" w:type="dxa"/>
            <w:gridSpan w:val="2"/>
          </w:tcPr>
          <w:p w14:paraId="72D83430" w14:textId="42D40376" w:rsidR="002345E3" w:rsidRPr="001511D7" w:rsidRDefault="002345E3" w:rsidP="00B20BEA">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p>
        </w:tc>
        <w:tc>
          <w:tcPr>
            <w:tcW w:w="703" w:type="dxa"/>
          </w:tcPr>
          <w:p w14:paraId="18A3B08B" w14:textId="198D322A" w:rsidR="002345E3" w:rsidRPr="001511D7" w:rsidRDefault="002345E3" w:rsidP="00B20BEA">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p>
        </w:tc>
      </w:tr>
      <w:tr w:rsidR="002345E3" w:rsidRPr="001511D7" w14:paraId="4E2C343B" w14:textId="77777777" w:rsidTr="004C6A78">
        <w:trPr>
          <w:trHeight w:val="25"/>
        </w:trPr>
        <w:tc>
          <w:tcPr>
            <w:tcW w:w="1889" w:type="dxa"/>
            <w:vMerge/>
            <w:shd w:val="clear" w:color="auto" w:fill="auto"/>
            <w:noWrap/>
            <w:vAlign w:val="bottom"/>
          </w:tcPr>
          <w:p w14:paraId="75BC30A3" w14:textId="77777777" w:rsidR="002345E3" w:rsidRPr="001511D7" w:rsidRDefault="002345E3" w:rsidP="000E04C4">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4FA2DEC4" w14:textId="77777777" w:rsidR="002345E3" w:rsidRPr="001511D7" w:rsidRDefault="002345E3" w:rsidP="000E04C4">
            <w:pPr>
              <w:spacing w:after="0" w:line="240" w:lineRule="auto"/>
              <w:rPr>
                <w:rFonts w:ascii="DengXian" w:eastAsia="DengXian" w:hAnsi="DengXian" w:cs="Times New Roman"/>
                <w:kern w:val="0"/>
                <w14:ligatures w14:val="none"/>
              </w:rPr>
            </w:pPr>
          </w:p>
        </w:tc>
        <w:tc>
          <w:tcPr>
            <w:tcW w:w="1840" w:type="dxa"/>
            <w:vMerge/>
          </w:tcPr>
          <w:p w14:paraId="3648E14A" w14:textId="77777777" w:rsidR="002345E3" w:rsidRPr="001511D7" w:rsidRDefault="002345E3" w:rsidP="000E04C4">
            <w:pPr>
              <w:spacing w:after="0" w:line="240" w:lineRule="auto"/>
              <w:rPr>
                <w:rFonts w:ascii="DengXian" w:eastAsia="DengXian" w:hAnsi="DengXian" w:cs="Times New Roman"/>
                <w:kern w:val="0"/>
                <w14:ligatures w14:val="none"/>
              </w:rPr>
            </w:pPr>
          </w:p>
        </w:tc>
        <w:tc>
          <w:tcPr>
            <w:tcW w:w="1839" w:type="dxa"/>
            <w:gridSpan w:val="2"/>
          </w:tcPr>
          <w:p w14:paraId="4C110D2B" w14:textId="6D9FFF4A" w:rsidR="002345E3" w:rsidRPr="001511D7" w:rsidRDefault="002345E3" w:rsidP="000E04C4">
            <w:pPr>
              <w:spacing w:after="0" w:line="240" w:lineRule="auto"/>
              <w:rPr>
                <w:rFonts w:ascii="DengXian" w:eastAsia="DengXian" w:hAnsi="DengXian" w:cs="Times New Roman"/>
                <w:kern w:val="0"/>
                <w:sz w:val="18"/>
                <w:szCs w:val="18"/>
                <w:lang w:val="en-US"/>
                <w14:ligatures w14:val="none"/>
              </w:rPr>
            </w:pPr>
            <w:r w:rsidRPr="001511D7">
              <w:rPr>
                <w:rFonts w:ascii="DengXian" w:eastAsia="DengXian" w:hAnsi="DengXian" w:cs="Times New Roman"/>
                <w:kern w:val="0"/>
                <w:sz w:val="18"/>
                <w:szCs w:val="18"/>
                <w14:ligatures w14:val="none"/>
              </w:rPr>
              <w:t>Babinski Sign</w:t>
            </w:r>
          </w:p>
        </w:tc>
        <w:tc>
          <w:tcPr>
            <w:tcW w:w="724" w:type="dxa"/>
            <w:gridSpan w:val="2"/>
          </w:tcPr>
          <w:p w14:paraId="4533170B" w14:textId="38309C6E" w:rsidR="002345E3" w:rsidRPr="001511D7" w:rsidRDefault="002345E3" w:rsidP="000E04C4">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p>
        </w:tc>
        <w:tc>
          <w:tcPr>
            <w:tcW w:w="703" w:type="dxa"/>
          </w:tcPr>
          <w:p w14:paraId="24F7B6CA" w14:textId="0B55202E" w:rsidR="002345E3" w:rsidRPr="001511D7" w:rsidRDefault="002345E3" w:rsidP="000E04C4">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p>
        </w:tc>
      </w:tr>
      <w:tr w:rsidR="002345E3" w:rsidRPr="001511D7" w14:paraId="5F152201" w14:textId="77777777" w:rsidTr="004C6A78">
        <w:trPr>
          <w:trHeight w:val="25"/>
        </w:trPr>
        <w:tc>
          <w:tcPr>
            <w:tcW w:w="1889" w:type="dxa"/>
            <w:vMerge/>
            <w:shd w:val="clear" w:color="auto" w:fill="auto"/>
            <w:noWrap/>
            <w:vAlign w:val="bottom"/>
          </w:tcPr>
          <w:p w14:paraId="10DC94E7" w14:textId="77777777" w:rsidR="002345E3" w:rsidRPr="001511D7" w:rsidRDefault="002345E3" w:rsidP="000E04C4">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794910BF" w14:textId="77777777" w:rsidR="002345E3" w:rsidRPr="001511D7" w:rsidRDefault="002345E3" w:rsidP="000E04C4">
            <w:pPr>
              <w:spacing w:after="0" w:line="240" w:lineRule="auto"/>
              <w:rPr>
                <w:rFonts w:ascii="DengXian" w:eastAsia="DengXian" w:hAnsi="DengXian" w:cs="Times New Roman"/>
                <w:kern w:val="0"/>
                <w14:ligatures w14:val="none"/>
              </w:rPr>
            </w:pPr>
          </w:p>
        </w:tc>
        <w:tc>
          <w:tcPr>
            <w:tcW w:w="1840" w:type="dxa"/>
            <w:vMerge/>
          </w:tcPr>
          <w:p w14:paraId="03145D63" w14:textId="77777777" w:rsidR="002345E3" w:rsidRPr="001511D7" w:rsidRDefault="002345E3" w:rsidP="000E04C4">
            <w:pPr>
              <w:spacing w:after="0" w:line="240" w:lineRule="auto"/>
              <w:rPr>
                <w:rFonts w:ascii="DengXian" w:eastAsia="DengXian" w:hAnsi="DengXian" w:cs="Times New Roman"/>
                <w:kern w:val="0"/>
                <w14:ligatures w14:val="none"/>
              </w:rPr>
            </w:pPr>
          </w:p>
        </w:tc>
        <w:tc>
          <w:tcPr>
            <w:tcW w:w="1839" w:type="dxa"/>
            <w:gridSpan w:val="2"/>
          </w:tcPr>
          <w:p w14:paraId="1F42D6B4" w14:textId="1B9B53FD" w:rsidR="002345E3" w:rsidRPr="001511D7" w:rsidRDefault="002345E3" w:rsidP="000E04C4">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kern w:val="0"/>
                <w:sz w:val="18"/>
                <w:szCs w:val="18"/>
                <w14:ligatures w14:val="none"/>
              </w:rPr>
              <w:t>Ankle Clonus</w:t>
            </w:r>
          </w:p>
        </w:tc>
        <w:tc>
          <w:tcPr>
            <w:tcW w:w="724" w:type="dxa"/>
            <w:gridSpan w:val="2"/>
          </w:tcPr>
          <w:p w14:paraId="62337894" w14:textId="3BEDE76D" w:rsidR="002345E3" w:rsidRPr="001511D7" w:rsidRDefault="002345E3" w:rsidP="000E04C4">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p>
        </w:tc>
        <w:tc>
          <w:tcPr>
            <w:tcW w:w="703" w:type="dxa"/>
          </w:tcPr>
          <w:p w14:paraId="3F4F44F4" w14:textId="5BC02CB9" w:rsidR="002345E3" w:rsidRPr="001511D7" w:rsidRDefault="002345E3" w:rsidP="000E04C4">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p>
        </w:tc>
      </w:tr>
      <w:tr w:rsidR="002345E3" w:rsidRPr="001511D7" w14:paraId="1693CF94" w14:textId="77777777" w:rsidTr="004C6A78">
        <w:trPr>
          <w:trHeight w:val="25"/>
        </w:trPr>
        <w:tc>
          <w:tcPr>
            <w:tcW w:w="1889" w:type="dxa"/>
            <w:vMerge/>
            <w:shd w:val="clear" w:color="auto" w:fill="auto"/>
            <w:noWrap/>
            <w:vAlign w:val="bottom"/>
          </w:tcPr>
          <w:p w14:paraId="48C65748" w14:textId="77777777" w:rsidR="002345E3" w:rsidRPr="001511D7" w:rsidRDefault="002345E3" w:rsidP="000E04C4">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7C0F339A" w14:textId="77777777" w:rsidR="002345E3" w:rsidRPr="001511D7" w:rsidRDefault="002345E3" w:rsidP="000E04C4">
            <w:pPr>
              <w:spacing w:after="0" w:line="240" w:lineRule="auto"/>
              <w:rPr>
                <w:rFonts w:ascii="DengXian" w:eastAsia="DengXian" w:hAnsi="DengXian" w:cs="Times New Roman"/>
                <w:kern w:val="0"/>
                <w14:ligatures w14:val="none"/>
              </w:rPr>
            </w:pPr>
          </w:p>
        </w:tc>
        <w:tc>
          <w:tcPr>
            <w:tcW w:w="1840" w:type="dxa"/>
            <w:vMerge/>
          </w:tcPr>
          <w:p w14:paraId="6E3BA1F7" w14:textId="77777777" w:rsidR="002345E3" w:rsidRPr="001511D7" w:rsidRDefault="002345E3" w:rsidP="000E04C4">
            <w:pPr>
              <w:spacing w:after="0" w:line="240" w:lineRule="auto"/>
              <w:rPr>
                <w:rFonts w:ascii="DengXian" w:eastAsia="DengXian" w:hAnsi="DengXian" w:cs="Times New Roman"/>
                <w:kern w:val="0"/>
                <w14:ligatures w14:val="none"/>
              </w:rPr>
            </w:pPr>
          </w:p>
        </w:tc>
        <w:tc>
          <w:tcPr>
            <w:tcW w:w="1839" w:type="dxa"/>
            <w:gridSpan w:val="2"/>
          </w:tcPr>
          <w:p w14:paraId="561B71A9" w14:textId="08D1866E" w:rsidR="002345E3" w:rsidRPr="001511D7" w:rsidRDefault="002345E3" w:rsidP="000E04C4">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kern w:val="0"/>
                <w:sz w:val="18"/>
                <w:szCs w:val="18"/>
                <w14:ligatures w14:val="none"/>
              </w:rPr>
              <w:t>Hoffman Sign</w:t>
            </w:r>
          </w:p>
        </w:tc>
        <w:tc>
          <w:tcPr>
            <w:tcW w:w="724" w:type="dxa"/>
            <w:gridSpan w:val="2"/>
          </w:tcPr>
          <w:p w14:paraId="75E43DE7" w14:textId="30D414AB" w:rsidR="002345E3" w:rsidRPr="001511D7" w:rsidRDefault="002345E3" w:rsidP="000E04C4">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p>
        </w:tc>
        <w:tc>
          <w:tcPr>
            <w:tcW w:w="703" w:type="dxa"/>
          </w:tcPr>
          <w:p w14:paraId="00C166DD" w14:textId="7680A5E3" w:rsidR="002345E3" w:rsidRPr="001511D7" w:rsidRDefault="002345E3" w:rsidP="000E04C4">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p>
        </w:tc>
      </w:tr>
      <w:tr w:rsidR="002345E3" w:rsidRPr="001511D7" w14:paraId="513C28CF" w14:textId="77777777" w:rsidTr="004C6A78">
        <w:trPr>
          <w:trHeight w:val="25"/>
        </w:trPr>
        <w:tc>
          <w:tcPr>
            <w:tcW w:w="1889" w:type="dxa"/>
            <w:vMerge/>
            <w:shd w:val="clear" w:color="auto" w:fill="auto"/>
            <w:noWrap/>
            <w:vAlign w:val="bottom"/>
          </w:tcPr>
          <w:p w14:paraId="3F8F2973" w14:textId="77777777" w:rsidR="002345E3" w:rsidRPr="001511D7" w:rsidRDefault="002345E3" w:rsidP="000E04C4">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7235E718" w14:textId="77777777" w:rsidR="002345E3" w:rsidRPr="001511D7" w:rsidRDefault="002345E3" w:rsidP="000E04C4">
            <w:pPr>
              <w:spacing w:after="0" w:line="240" w:lineRule="auto"/>
              <w:rPr>
                <w:rFonts w:ascii="DengXian" w:eastAsia="DengXian" w:hAnsi="DengXian" w:cs="Times New Roman"/>
                <w:kern w:val="0"/>
                <w14:ligatures w14:val="none"/>
              </w:rPr>
            </w:pPr>
          </w:p>
        </w:tc>
        <w:tc>
          <w:tcPr>
            <w:tcW w:w="1840" w:type="dxa"/>
            <w:vMerge/>
          </w:tcPr>
          <w:p w14:paraId="18EF82CD" w14:textId="77777777" w:rsidR="002345E3" w:rsidRPr="001511D7" w:rsidRDefault="002345E3" w:rsidP="000E04C4">
            <w:pPr>
              <w:spacing w:after="0" w:line="240" w:lineRule="auto"/>
              <w:rPr>
                <w:rFonts w:ascii="DengXian" w:eastAsia="DengXian" w:hAnsi="DengXian" w:cs="Times New Roman"/>
                <w:kern w:val="0"/>
                <w14:ligatures w14:val="none"/>
              </w:rPr>
            </w:pPr>
          </w:p>
        </w:tc>
        <w:tc>
          <w:tcPr>
            <w:tcW w:w="1839" w:type="dxa"/>
            <w:gridSpan w:val="2"/>
          </w:tcPr>
          <w:p w14:paraId="0668379D" w14:textId="4C60E0D2" w:rsidR="002345E3" w:rsidRPr="001511D7" w:rsidRDefault="002345E3" w:rsidP="000E04C4">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kern w:val="0"/>
                <w:sz w:val="18"/>
                <w:szCs w:val="18"/>
                <w14:ligatures w14:val="none"/>
              </w:rPr>
              <w:t>Tandem walk</w:t>
            </w:r>
          </w:p>
        </w:tc>
        <w:tc>
          <w:tcPr>
            <w:tcW w:w="724" w:type="dxa"/>
            <w:gridSpan w:val="2"/>
          </w:tcPr>
          <w:p w14:paraId="672A2938" w14:textId="5329B651" w:rsidR="002345E3" w:rsidRPr="001511D7" w:rsidRDefault="002345E3" w:rsidP="000E04C4">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p>
        </w:tc>
        <w:tc>
          <w:tcPr>
            <w:tcW w:w="703" w:type="dxa"/>
          </w:tcPr>
          <w:p w14:paraId="3779A859" w14:textId="4068ED93" w:rsidR="002345E3" w:rsidRPr="001511D7" w:rsidRDefault="002345E3" w:rsidP="000E04C4">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p>
        </w:tc>
      </w:tr>
      <w:tr w:rsidR="002345E3" w:rsidRPr="001511D7" w14:paraId="2B60B1EC" w14:textId="77777777" w:rsidTr="004C6A78">
        <w:trPr>
          <w:trHeight w:val="25"/>
        </w:trPr>
        <w:tc>
          <w:tcPr>
            <w:tcW w:w="1889" w:type="dxa"/>
            <w:vMerge/>
            <w:shd w:val="clear" w:color="auto" w:fill="auto"/>
            <w:noWrap/>
            <w:vAlign w:val="bottom"/>
          </w:tcPr>
          <w:p w14:paraId="0BF67C2C" w14:textId="77777777" w:rsidR="002345E3" w:rsidRPr="001511D7" w:rsidRDefault="002345E3" w:rsidP="000E04C4">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0A0657D7" w14:textId="77777777" w:rsidR="002345E3" w:rsidRPr="001511D7" w:rsidRDefault="002345E3" w:rsidP="000E04C4">
            <w:pPr>
              <w:spacing w:after="0" w:line="240" w:lineRule="auto"/>
              <w:rPr>
                <w:rFonts w:ascii="DengXian" w:eastAsia="DengXian" w:hAnsi="DengXian" w:cs="Times New Roman"/>
                <w:kern w:val="0"/>
                <w14:ligatures w14:val="none"/>
              </w:rPr>
            </w:pPr>
          </w:p>
        </w:tc>
        <w:tc>
          <w:tcPr>
            <w:tcW w:w="1840" w:type="dxa"/>
            <w:vMerge/>
          </w:tcPr>
          <w:p w14:paraId="30647AE5" w14:textId="77777777" w:rsidR="002345E3" w:rsidRPr="001511D7" w:rsidRDefault="002345E3" w:rsidP="000E04C4">
            <w:pPr>
              <w:spacing w:after="0" w:line="240" w:lineRule="auto"/>
              <w:rPr>
                <w:rFonts w:ascii="DengXian" w:eastAsia="DengXian" w:hAnsi="DengXian" w:cs="Times New Roman"/>
                <w:kern w:val="0"/>
                <w14:ligatures w14:val="none"/>
              </w:rPr>
            </w:pPr>
          </w:p>
        </w:tc>
        <w:tc>
          <w:tcPr>
            <w:tcW w:w="1839" w:type="dxa"/>
            <w:gridSpan w:val="2"/>
          </w:tcPr>
          <w:p w14:paraId="4B026AD3" w14:textId="24241BD4" w:rsidR="002345E3" w:rsidRPr="001511D7" w:rsidRDefault="002345E3" w:rsidP="000E04C4">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kern w:val="0"/>
                <w:sz w:val="18"/>
                <w:szCs w:val="18"/>
                <w14:ligatures w14:val="none"/>
              </w:rPr>
              <w:t>Finger Escape Sign</w:t>
            </w:r>
          </w:p>
        </w:tc>
        <w:tc>
          <w:tcPr>
            <w:tcW w:w="724" w:type="dxa"/>
            <w:gridSpan w:val="2"/>
          </w:tcPr>
          <w:p w14:paraId="36C909B4" w14:textId="0244253C" w:rsidR="002345E3" w:rsidRPr="001511D7" w:rsidRDefault="002345E3" w:rsidP="000E04C4">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p>
        </w:tc>
        <w:tc>
          <w:tcPr>
            <w:tcW w:w="703" w:type="dxa"/>
          </w:tcPr>
          <w:p w14:paraId="19CB67FA" w14:textId="146F00D7" w:rsidR="002345E3" w:rsidRPr="001511D7" w:rsidRDefault="002345E3" w:rsidP="000E04C4">
            <w:pPr>
              <w:spacing w:after="0" w:line="240" w:lineRule="auto"/>
              <w:rPr>
                <w:rFonts w:ascii="DengXian" w:eastAsia="DengXian" w:hAnsi="DengXian" w:cs="Times New Roman"/>
                <w:kern w:val="0"/>
                <w:sz w:val="18"/>
                <w:szCs w:val="18"/>
                <w:lang w:eastAsia="zh-CN"/>
                <w14:ligatures w14:val="none"/>
              </w:rPr>
            </w:pPr>
            <w:r w:rsidRPr="001511D7">
              <w:rPr>
                <w:rFonts w:ascii="DengXian" w:eastAsia="DengXian" w:hAnsi="DengXian" w:cs="Times New Roman" w:hint="eastAsia"/>
                <w:kern w:val="0"/>
                <w:sz w:val="18"/>
                <w:szCs w:val="18"/>
                <w14:ligatures w14:val="none"/>
              </w:rPr>
              <w:t>-</w:t>
            </w:r>
            <w:r w:rsidRPr="001511D7">
              <w:rPr>
                <w:rFonts w:ascii="DengXian" w:eastAsia="DengXian" w:hAnsi="DengXian" w:cs="Times New Roman"/>
                <w:kern w:val="0"/>
                <w:sz w:val="18"/>
                <w:szCs w:val="18"/>
                <w14:ligatures w14:val="none"/>
              </w:rPr>
              <w:t>/</w:t>
            </w:r>
            <w:r w:rsidRPr="001511D7">
              <w:rPr>
                <w:rFonts w:ascii="DengXian" w:eastAsia="DengXian" w:hAnsi="DengXian" w:cs="Times New Roman"/>
                <w:kern w:val="0"/>
                <w:sz w:val="18"/>
                <w:szCs w:val="18"/>
                <w:lang w:val="en-US"/>
                <w14:ligatures w14:val="none"/>
              </w:rPr>
              <w:t xml:space="preserve"> </w:t>
            </w:r>
            <w:r w:rsidRPr="001511D7">
              <w:rPr>
                <w:rFonts w:ascii="DengXian" w:eastAsia="DengXian" w:hAnsi="DengXian" w:cs="Times New Roman" w:hint="eastAsia"/>
                <w:kern w:val="0"/>
                <w:sz w:val="18"/>
                <w:szCs w:val="18"/>
                <w14:ligatures w14:val="none"/>
              </w:rPr>
              <w:t>+</w:t>
            </w:r>
          </w:p>
        </w:tc>
      </w:tr>
      <w:tr w:rsidR="002345E3" w:rsidRPr="001511D7" w14:paraId="7FADFBCD" w14:textId="77777777" w:rsidTr="004C6A78">
        <w:trPr>
          <w:trHeight w:val="53"/>
        </w:trPr>
        <w:tc>
          <w:tcPr>
            <w:tcW w:w="1889" w:type="dxa"/>
            <w:vMerge/>
            <w:shd w:val="clear" w:color="auto" w:fill="auto"/>
            <w:noWrap/>
            <w:vAlign w:val="bottom"/>
          </w:tcPr>
          <w:p w14:paraId="3784A15D" w14:textId="77777777" w:rsidR="002345E3" w:rsidRPr="001511D7" w:rsidRDefault="002345E3" w:rsidP="00411FA4">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762F311E" w14:textId="77777777" w:rsidR="002345E3" w:rsidRPr="001511D7" w:rsidRDefault="002345E3" w:rsidP="00411FA4">
            <w:pPr>
              <w:spacing w:after="0" w:line="240" w:lineRule="auto"/>
              <w:rPr>
                <w:rFonts w:ascii="DengXian" w:eastAsia="DengXian" w:hAnsi="DengXian" w:cs="Times New Roman"/>
                <w:kern w:val="0"/>
                <w14:ligatures w14:val="none"/>
              </w:rPr>
            </w:pPr>
          </w:p>
        </w:tc>
        <w:tc>
          <w:tcPr>
            <w:tcW w:w="1840" w:type="dxa"/>
            <w:vMerge w:val="restart"/>
          </w:tcPr>
          <w:p w14:paraId="0B7C4A62" w14:textId="4EEE1334" w:rsidR="002345E3" w:rsidRPr="001511D7" w:rsidRDefault="002345E3" w:rsidP="00411FA4">
            <w:pPr>
              <w:spacing w:after="0" w:line="240" w:lineRule="auto"/>
              <w:rPr>
                <w:rFonts w:ascii="DengXian" w:eastAsia="DengXian" w:hAnsi="DengXian" w:cs="Times New Roman"/>
                <w:kern w:val="0"/>
                <w:lang w:val="en-US" w:eastAsia="zh-CN"/>
                <w14:ligatures w14:val="none"/>
              </w:rPr>
            </w:pPr>
            <w:r w:rsidRPr="001511D7">
              <w:rPr>
                <w:rFonts w:ascii="DengXian" w:eastAsia="DengXian" w:hAnsi="DengXian" w:cs="Times New Roman" w:hint="eastAsia"/>
                <w:kern w:val="0"/>
                <w14:ligatures w14:val="none"/>
              </w:rPr>
              <w:t>Myotomes</w:t>
            </w:r>
            <w:r w:rsidRPr="001511D7">
              <w:rPr>
                <w:rFonts w:ascii="DengXian" w:eastAsia="DengXian" w:hAnsi="DengXian" w:cs="Times New Roman"/>
                <w:kern w:val="0"/>
                <w:lang w:val="en-US"/>
                <w14:ligatures w14:val="none"/>
              </w:rPr>
              <w:t>: Upper limb</w:t>
            </w:r>
          </w:p>
        </w:tc>
        <w:tc>
          <w:tcPr>
            <w:tcW w:w="1839" w:type="dxa"/>
            <w:gridSpan w:val="2"/>
          </w:tcPr>
          <w:p w14:paraId="46546B83" w14:textId="77777777" w:rsidR="002345E3" w:rsidRPr="001511D7" w:rsidRDefault="002345E3" w:rsidP="00411FA4">
            <w:pPr>
              <w:spacing w:after="0" w:line="240" w:lineRule="auto"/>
              <w:rPr>
                <w:rFonts w:ascii="DengXian" w:eastAsia="DengXian" w:hAnsi="DengXian" w:cs="Times New Roman"/>
                <w:kern w:val="0"/>
                <w:sz w:val="18"/>
                <w:szCs w:val="18"/>
                <w14:ligatures w14:val="none"/>
              </w:rPr>
            </w:pPr>
          </w:p>
        </w:tc>
        <w:tc>
          <w:tcPr>
            <w:tcW w:w="724" w:type="dxa"/>
            <w:gridSpan w:val="2"/>
          </w:tcPr>
          <w:p w14:paraId="2FAD6B5D" w14:textId="5B318810" w:rsidR="002345E3" w:rsidRPr="001511D7" w:rsidRDefault="002345E3" w:rsidP="00411FA4">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kern w:val="0"/>
                <w:sz w:val="18"/>
                <w:szCs w:val="18"/>
                <w:lang w:eastAsia="zh-CN"/>
                <w14:ligatures w14:val="none"/>
              </w:rPr>
              <w:t>R</w:t>
            </w:r>
            <w:r w:rsidRPr="001511D7">
              <w:rPr>
                <w:rFonts w:ascii="DengXian" w:eastAsia="DengXian" w:hAnsi="DengXian" w:cs="Times New Roman" w:hint="eastAsia"/>
                <w:kern w:val="0"/>
                <w:sz w:val="18"/>
                <w:szCs w:val="18"/>
                <w:lang w:eastAsia="zh-CN"/>
                <w14:ligatures w14:val="none"/>
              </w:rPr>
              <w:t>ight</w:t>
            </w:r>
          </w:p>
        </w:tc>
        <w:tc>
          <w:tcPr>
            <w:tcW w:w="703" w:type="dxa"/>
          </w:tcPr>
          <w:p w14:paraId="3A3E3618" w14:textId="163DAC00" w:rsidR="002345E3" w:rsidRPr="001511D7" w:rsidRDefault="002345E3" w:rsidP="00411FA4">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kern w:val="0"/>
                <w:sz w:val="18"/>
                <w:szCs w:val="18"/>
                <w:lang w:eastAsia="zh-CN"/>
                <w14:ligatures w14:val="none"/>
              </w:rPr>
              <w:t>L</w:t>
            </w:r>
            <w:r w:rsidRPr="001511D7">
              <w:rPr>
                <w:rFonts w:ascii="DengXian" w:eastAsia="DengXian" w:hAnsi="DengXian" w:cs="Times New Roman" w:hint="eastAsia"/>
                <w:kern w:val="0"/>
                <w:sz w:val="18"/>
                <w:szCs w:val="18"/>
                <w:lang w:eastAsia="zh-CN"/>
                <w14:ligatures w14:val="none"/>
              </w:rPr>
              <w:t>eft</w:t>
            </w:r>
          </w:p>
        </w:tc>
      </w:tr>
      <w:tr w:rsidR="002345E3" w:rsidRPr="001511D7" w14:paraId="7A9CA60F" w14:textId="77777777" w:rsidTr="004C6A78">
        <w:trPr>
          <w:trHeight w:val="50"/>
        </w:trPr>
        <w:tc>
          <w:tcPr>
            <w:tcW w:w="1889" w:type="dxa"/>
            <w:vMerge/>
            <w:shd w:val="clear" w:color="auto" w:fill="auto"/>
            <w:noWrap/>
            <w:vAlign w:val="bottom"/>
          </w:tcPr>
          <w:p w14:paraId="21E01E97" w14:textId="77777777" w:rsidR="002345E3" w:rsidRPr="001511D7" w:rsidRDefault="002345E3" w:rsidP="00C65508">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2E023FCD" w14:textId="77777777" w:rsidR="002345E3" w:rsidRPr="001511D7" w:rsidRDefault="002345E3" w:rsidP="00C65508">
            <w:pPr>
              <w:spacing w:after="0" w:line="240" w:lineRule="auto"/>
              <w:rPr>
                <w:rFonts w:ascii="DengXian" w:eastAsia="DengXian" w:hAnsi="DengXian" w:cs="Times New Roman"/>
                <w:kern w:val="0"/>
                <w14:ligatures w14:val="none"/>
              </w:rPr>
            </w:pPr>
          </w:p>
        </w:tc>
        <w:tc>
          <w:tcPr>
            <w:tcW w:w="1840" w:type="dxa"/>
            <w:vMerge/>
          </w:tcPr>
          <w:p w14:paraId="2756771D" w14:textId="77777777" w:rsidR="002345E3" w:rsidRPr="001511D7" w:rsidRDefault="002345E3" w:rsidP="00C65508">
            <w:pPr>
              <w:spacing w:after="0" w:line="240" w:lineRule="auto"/>
              <w:rPr>
                <w:rFonts w:ascii="DengXian" w:eastAsia="DengXian" w:hAnsi="DengXian" w:cs="Times New Roman"/>
                <w:kern w:val="0"/>
                <w14:ligatures w14:val="none"/>
              </w:rPr>
            </w:pPr>
          </w:p>
        </w:tc>
        <w:tc>
          <w:tcPr>
            <w:tcW w:w="1839" w:type="dxa"/>
            <w:gridSpan w:val="2"/>
          </w:tcPr>
          <w:p w14:paraId="5D51EFB6" w14:textId="14A72BDE" w:rsidR="002345E3" w:rsidRPr="001511D7" w:rsidRDefault="002345E3" w:rsidP="00C65508">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kern w:val="0"/>
                <w:sz w:val="18"/>
                <w:szCs w:val="18"/>
                <w14:ligatures w14:val="none"/>
              </w:rPr>
              <w:t>C4 Shoulder shrugs</w:t>
            </w:r>
          </w:p>
        </w:tc>
        <w:tc>
          <w:tcPr>
            <w:tcW w:w="724" w:type="dxa"/>
            <w:gridSpan w:val="2"/>
          </w:tcPr>
          <w:p w14:paraId="2B660803" w14:textId="5D5133C6" w:rsidR="002345E3" w:rsidRPr="001511D7" w:rsidRDefault="002345E3" w:rsidP="00C65508">
            <w:pPr>
              <w:spacing w:after="0" w:line="240" w:lineRule="auto"/>
              <w:rPr>
                <w:rFonts w:ascii="DengXian" w:eastAsia="DengXian" w:hAnsi="DengXian" w:cs="Times New Roman"/>
                <w:kern w:val="0"/>
                <w:sz w:val="18"/>
                <w:szCs w:val="18"/>
                <w:lang w:eastAsia="zh-CN"/>
                <w14:ligatures w14:val="none"/>
              </w:rPr>
            </w:pPr>
            <w:r w:rsidRPr="001511D7">
              <w:rPr>
                <w:rFonts w:ascii="DengXian" w:eastAsia="DengXian" w:hAnsi="DengXian" w:cs="Times New Roman" w:hint="eastAsia"/>
                <w:kern w:val="0"/>
                <w:sz w:val="18"/>
                <w:szCs w:val="18"/>
                <w:lang w:eastAsia="zh-CN"/>
                <w14:ligatures w14:val="none"/>
              </w:rPr>
              <w:t>0-5</w:t>
            </w:r>
          </w:p>
        </w:tc>
        <w:tc>
          <w:tcPr>
            <w:tcW w:w="703" w:type="dxa"/>
          </w:tcPr>
          <w:p w14:paraId="3B244CA2" w14:textId="527A958F" w:rsidR="002345E3" w:rsidRPr="001511D7" w:rsidRDefault="002345E3" w:rsidP="00C65508">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lang w:eastAsia="zh-CN"/>
                <w14:ligatures w14:val="none"/>
              </w:rPr>
              <w:t>0-5</w:t>
            </w:r>
          </w:p>
        </w:tc>
      </w:tr>
      <w:tr w:rsidR="002345E3" w:rsidRPr="001511D7" w14:paraId="43B972DD" w14:textId="77777777" w:rsidTr="004C6A78">
        <w:trPr>
          <w:trHeight w:val="50"/>
        </w:trPr>
        <w:tc>
          <w:tcPr>
            <w:tcW w:w="1889" w:type="dxa"/>
            <w:vMerge/>
            <w:shd w:val="clear" w:color="auto" w:fill="auto"/>
            <w:noWrap/>
            <w:vAlign w:val="bottom"/>
          </w:tcPr>
          <w:p w14:paraId="669B8B07" w14:textId="77777777" w:rsidR="002345E3" w:rsidRPr="001511D7" w:rsidRDefault="002345E3" w:rsidP="00C65508">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783175DD" w14:textId="77777777" w:rsidR="002345E3" w:rsidRPr="001511D7" w:rsidRDefault="002345E3" w:rsidP="00C65508">
            <w:pPr>
              <w:spacing w:after="0" w:line="240" w:lineRule="auto"/>
              <w:rPr>
                <w:rFonts w:ascii="DengXian" w:eastAsia="DengXian" w:hAnsi="DengXian" w:cs="Times New Roman"/>
                <w:kern w:val="0"/>
                <w14:ligatures w14:val="none"/>
              </w:rPr>
            </w:pPr>
          </w:p>
        </w:tc>
        <w:tc>
          <w:tcPr>
            <w:tcW w:w="1840" w:type="dxa"/>
            <w:vMerge/>
          </w:tcPr>
          <w:p w14:paraId="1C8395D3" w14:textId="77777777" w:rsidR="002345E3" w:rsidRPr="001511D7" w:rsidRDefault="002345E3" w:rsidP="00C65508">
            <w:pPr>
              <w:spacing w:after="0" w:line="240" w:lineRule="auto"/>
              <w:rPr>
                <w:rFonts w:ascii="DengXian" w:eastAsia="DengXian" w:hAnsi="DengXian" w:cs="Times New Roman"/>
                <w:kern w:val="0"/>
                <w14:ligatures w14:val="none"/>
              </w:rPr>
            </w:pPr>
          </w:p>
        </w:tc>
        <w:tc>
          <w:tcPr>
            <w:tcW w:w="1839" w:type="dxa"/>
            <w:gridSpan w:val="2"/>
          </w:tcPr>
          <w:p w14:paraId="52A7E931" w14:textId="6229AC4D" w:rsidR="002345E3" w:rsidRPr="001511D7" w:rsidRDefault="002345E3" w:rsidP="00C65508">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kern w:val="0"/>
                <w:sz w:val="18"/>
                <w:szCs w:val="18"/>
                <w14:ligatures w14:val="none"/>
              </w:rPr>
              <w:t>C5 Shoulder abduction, Elbow flexion</w:t>
            </w:r>
          </w:p>
        </w:tc>
        <w:tc>
          <w:tcPr>
            <w:tcW w:w="724" w:type="dxa"/>
            <w:gridSpan w:val="2"/>
          </w:tcPr>
          <w:p w14:paraId="0EA9EC86" w14:textId="0F3C2174" w:rsidR="002345E3" w:rsidRPr="001511D7" w:rsidRDefault="002345E3" w:rsidP="00C65508">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lang w:eastAsia="zh-CN"/>
                <w14:ligatures w14:val="none"/>
              </w:rPr>
              <w:t>0-5</w:t>
            </w:r>
          </w:p>
        </w:tc>
        <w:tc>
          <w:tcPr>
            <w:tcW w:w="703" w:type="dxa"/>
          </w:tcPr>
          <w:p w14:paraId="7F1780E9" w14:textId="43C8821D" w:rsidR="002345E3" w:rsidRPr="001511D7" w:rsidRDefault="002345E3" w:rsidP="00C65508">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lang w:eastAsia="zh-CN"/>
                <w14:ligatures w14:val="none"/>
              </w:rPr>
              <w:t>0-5</w:t>
            </w:r>
          </w:p>
        </w:tc>
      </w:tr>
      <w:tr w:rsidR="002345E3" w:rsidRPr="001511D7" w14:paraId="42FBC192" w14:textId="77777777" w:rsidTr="004C6A78">
        <w:trPr>
          <w:trHeight w:val="50"/>
        </w:trPr>
        <w:tc>
          <w:tcPr>
            <w:tcW w:w="1889" w:type="dxa"/>
            <w:vMerge/>
            <w:shd w:val="clear" w:color="auto" w:fill="auto"/>
            <w:noWrap/>
            <w:vAlign w:val="bottom"/>
          </w:tcPr>
          <w:p w14:paraId="3C786AD1" w14:textId="77777777" w:rsidR="002345E3" w:rsidRPr="001511D7" w:rsidRDefault="002345E3" w:rsidP="00C65508">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72A6A84B" w14:textId="77777777" w:rsidR="002345E3" w:rsidRPr="001511D7" w:rsidRDefault="002345E3" w:rsidP="00C65508">
            <w:pPr>
              <w:spacing w:after="0" w:line="240" w:lineRule="auto"/>
              <w:rPr>
                <w:rFonts w:ascii="DengXian" w:eastAsia="DengXian" w:hAnsi="DengXian" w:cs="Times New Roman"/>
                <w:kern w:val="0"/>
                <w14:ligatures w14:val="none"/>
              </w:rPr>
            </w:pPr>
          </w:p>
        </w:tc>
        <w:tc>
          <w:tcPr>
            <w:tcW w:w="1840" w:type="dxa"/>
            <w:vMerge/>
          </w:tcPr>
          <w:p w14:paraId="7E933350" w14:textId="77777777" w:rsidR="002345E3" w:rsidRPr="001511D7" w:rsidRDefault="002345E3" w:rsidP="00C65508">
            <w:pPr>
              <w:spacing w:after="0" w:line="240" w:lineRule="auto"/>
              <w:rPr>
                <w:rFonts w:ascii="DengXian" w:eastAsia="DengXian" w:hAnsi="DengXian" w:cs="Times New Roman"/>
                <w:kern w:val="0"/>
                <w14:ligatures w14:val="none"/>
              </w:rPr>
            </w:pPr>
          </w:p>
        </w:tc>
        <w:tc>
          <w:tcPr>
            <w:tcW w:w="1839" w:type="dxa"/>
            <w:gridSpan w:val="2"/>
          </w:tcPr>
          <w:p w14:paraId="10F9466C" w14:textId="12624139" w:rsidR="002345E3" w:rsidRPr="001511D7" w:rsidRDefault="002345E3" w:rsidP="00C65508">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kern w:val="0"/>
                <w:sz w:val="18"/>
                <w:szCs w:val="18"/>
                <w14:ligatures w14:val="none"/>
              </w:rPr>
              <w:t>C6 Wrist Extension</w:t>
            </w:r>
          </w:p>
        </w:tc>
        <w:tc>
          <w:tcPr>
            <w:tcW w:w="724" w:type="dxa"/>
            <w:gridSpan w:val="2"/>
          </w:tcPr>
          <w:p w14:paraId="460F4FBC" w14:textId="10DC0F8C" w:rsidR="002345E3" w:rsidRPr="001511D7" w:rsidRDefault="002345E3" w:rsidP="00C65508">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lang w:eastAsia="zh-CN"/>
                <w14:ligatures w14:val="none"/>
              </w:rPr>
              <w:t>0-5</w:t>
            </w:r>
          </w:p>
        </w:tc>
        <w:tc>
          <w:tcPr>
            <w:tcW w:w="703" w:type="dxa"/>
          </w:tcPr>
          <w:p w14:paraId="70247DD2" w14:textId="7E347357" w:rsidR="002345E3" w:rsidRPr="001511D7" w:rsidRDefault="002345E3" w:rsidP="00C65508">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lang w:eastAsia="zh-CN"/>
                <w14:ligatures w14:val="none"/>
              </w:rPr>
              <w:t>0-5</w:t>
            </w:r>
          </w:p>
        </w:tc>
      </w:tr>
      <w:tr w:rsidR="002345E3" w:rsidRPr="001511D7" w14:paraId="283DBFE1" w14:textId="77777777" w:rsidTr="004C6A78">
        <w:trPr>
          <w:trHeight w:val="50"/>
        </w:trPr>
        <w:tc>
          <w:tcPr>
            <w:tcW w:w="1889" w:type="dxa"/>
            <w:vMerge/>
            <w:shd w:val="clear" w:color="auto" w:fill="auto"/>
            <w:noWrap/>
            <w:vAlign w:val="bottom"/>
          </w:tcPr>
          <w:p w14:paraId="4F3DE79D" w14:textId="77777777" w:rsidR="002345E3" w:rsidRPr="001511D7" w:rsidRDefault="002345E3" w:rsidP="00C65508">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14EB4941" w14:textId="77777777" w:rsidR="002345E3" w:rsidRPr="001511D7" w:rsidRDefault="002345E3" w:rsidP="00C65508">
            <w:pPr>
              <w:spacing w:after="0" w:line="240" w:lineRule="auto"/>
              <w:rPr>
                <w:rFonts w:ascii="DengXian" w:eastAsia="DengXian" w:hAnsi="DengXian" w:cs="Times New Roman"/>
                <w:kern w:val="0"/>
                <w14:ligatures w14:val="none"/>
              </w:rPr>
            </w:pPr>
          </w:p>
        </w:tc>
        <w:tc>
          <w:tcPr>
            <w:tcW w:w="1840" w:type="dxa"/>
            <w:vMerge/>
          </w:tcPr>
          <w:p w14:paraId="21660693" w14:textId="77777777" w:rsidR="002345E3" w:rsidRPr="001511D7" w:rsidRDefault="002345E3" w:rsidP="00C65508">
            <w:pPr>
              <w:spacing w:after="0" w:line="240" w:lineRule="auto"/>
              <w:rPr>
                <w:rFonts w:ascii="DengXian" w:eastAsia="DengXian" w:hAnsi="DengXian" w:cs="Times New Roman"/>
                <w:kern w:val="0"/>
                <w14:ligatures w14:val="none"/>
              </w:rPr>
            </w:pPr>
          </w:p>
        </w:tc>
        <w:tc>
          <w:tcPr>
            <w:tcW w:w="1839" w:type="dxa"/>
            <w:gridSpan w:val="2"/>
          </w:tcPr>
          <w:p w14:paraId="3E862821" w14:textId="3ECCD070" w:rsidR="002345E3" w:rsidRPr="001511D7" w:rsidRDefault="002345E3" w:rsidP="00C65508">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kern w:val="0"/>
                <w:sz w:val="18"/>
                <w:szCs w:val="18"/>
                <w14:ligatures w14:val="none"/>
              </w:rPr>
              <w:t>C7 Elbow extension, Wrist flexion</w:t>
            </w:r>
          </w:p>
        </w:tc>
        <w:tc>
          <w:tcPr>
            <w:tcW w:w="724" w:type="dxa"/>
            <w:gridSpan w:val="2"/>
          </w:tcPr>
          <w:p w14:paraId="3BBE4E48" w14:textId="654D2E5F" w:rsidR="002345E3" w:rsidRPr="001511D7" w:rsidRDefault="002345E3" w:rsidP="00C65508">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lang w:eastAsia="zh-CN"/>
                <w14:ligatures w14:val="none"/>
              </w:rPr>
              <w:t>0-5</w:t>
            </w:r>
          </w:p>
        </w:tc>
        <w:tc>
          <w:tcPr>
            <w:tcW w:w="703" w:type="dxa"/>
          </w:tcPr>
          <w:p w14:paraId="62170593" w14:textId="3D39C485" w:rsidR="002345E3" w:rsidRPr="001511D7" w:rsidRDefault="002345E3" w:rsidP="00C65508">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lang w:eastAsia="zh-CN"/>
                <w14:ligatures w14:val="none"/>
              </w:rPr>
              <w:t>0-5</w:t>
            </w:r>
          </w:p>
        </w:tc>
      </w:tr>
      <w:tr w:rsidR="002345E3" w:rsidRPr="001511D7" w14:paraId="4A371173" w14:textId="77777777" w:rsidTr="004C6A78">
        <w:trPr>
          <w:trHeight w:val="50"/>
        </w:trPr>
        <w:tc>
          <w:tcPr>
            <w:tcW w:w="1889" w:type="dxa"/>
            <w:vMerge/>
            <w:shd w:val="clear" w:color="auto" w:fill="auto"/>
            <w:noWrap/>
            <w:vAlign w:val="bottom"/>
          </w:tcPr>
          <w:p w14:paraId="63F6EEA8" w14:textId="77777777" w:rsidR="002345E3" w:rsidRPr="001511D7" w:rsidRDefault="002345E3" w:rsidP="00C65508">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132E8DA8" w14:textId="77777777" w:rsidR="002345E3" w:rsidRPr="001511D7" w:rsidRDefault="002345E3" w:rsidP="00C65508">
            <w:pPr>
              <w:spacing w:after="0" w:line="240" w:lineRule="auto"/>
              <w:rPr>
                <w:rFonts w:ascii="DengXian" w:eastAsia="DengXian" w:hAnsi="DengXian" w:cs="Times New Roman"/>
                <w:kern w:val="0"/>
                <w14:ligatures w14:val="none"/>
              </w:rPr>
            </w:pPr>
          </w:p>
        </w:tc>
        <w:tc>
          <w:tcPr>
            <w:tcW w:w="1840" w:type="dxa"/>
            <w:vMerge/>
          </w:tcPr>
          <w:p w14:paraId="7BFD2BB6" w14:textId="77777777" w:rsidR="002345E3" w:rsidRPr="001511D7" w:rsidRDefault="002345E3" w:rsidP="00C65508">
            <w:pPr>
              <w:spacing w:after="0" w:line="240" w:lineRule="auto"/>
              <w:rPr>
                <w:rFonts w:ascii="DengXian" w:eastAsia="DengXian" w:hAnsi="DengXian" w:cs="Times New Roman"/>
                <w:kern w:val="0"/>
                <w14:ligatures w14:val="none"/>
              </w:rPr>
            </w:pPr>
          </w:p>
        </w:tc>
        <w:tc>
          <w:tcPr>
            <w:tcW w:w="1839" w:type="dxa"/>
            <w:gridSpan w:val="2"/>
          </w:tcPr>
          <w:p w14:paraId="4A9E68EC" w14:textId="54E3E1E2" w:rsidR="002345E3" w:rsidRPr="001511D7" w:rsidRDefault="002345E3" w:rsidP="00C65508">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kern w:val="0"/>
                <w:sz w:val="18"/>
                <w:szCs w:val="18"/>
                <w14:ligatures w14:val="none"/>
              </w:rPr>
              <w:t>C8 Thumb extension, Finger flexion</w:t>
            </w:r>
          </w:p>
        </w:tc>
        <w:tc>
          <w:tcPr>
            <w:tcW w:w="724" w:type="dxa"/>
            <w:gridSpan w:val="2"/>
          </w:tcPr>
          <w:p w14:paraId="3A2C1022" w14:textId="5CF8DB69" w:rsidR="002345E3" w:rsidRPr="001511D7" w:rsidRDefault="002345E3" w:rsidP="00C65508">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lang w:eastAsia="zh-CN"/>
                <w14:ligatures w14:val="none"/>
              </w:rPr>
              <w:t>0-5</w:t>
            </w:r>
          </w:p>
        </w:tc>
        <w:tc>
          <w:tcPr>
            <w:tcW w:w="703" w:type="dxa"/>
          </w:tcPr>
          <w:p w14:paraId="3A82E279" w14:textId="6C34FC27" w:rsidR="002345E3" w:rsidRPr="001511D7" w:rsidRDefault="002345E3" w:rsidP="00C65508">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lang w:eastAsia="zh-CN"/>
                <w14:ligatures w14:val="none"/>
              </w:rPr>
              <w:t>0-5</w:t>
            </w:r>
          </w:p>
        </w:tc>
      </w:tr>
      <w:tr w:rsidR="002345E3" w:rsidRPr="001511D7" w14:paraId="3BD9CA4B" w14:textId="77777777" w:rsidTr="004C6A78">
        <w:trPr>
          <w:trHeight w:val="50"/>
        </w:trPr>
        <w:tc>
          <w:tcPr>
            <w:tcW w:w="1889" w:type="dxa"/>
            <w:vMerge/>
            <w:shd w:val="clear" w:color="auto" w:fill="auto"/>
            <w:noWrap/>
            <w:vAlign w:val="bottom"/>
          </w:tcPr>
          <w:p w14:paraId="3DA54C48" w14:textId="77777777" w:rsidR="002345E3" w:rsidRPr="001511D7" w:rsidRDefault="002345E3" w:rsidP="00C65508">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096C4864" w14:textId="77777777" w:rsidR="002345E3" w:rsidRPr="001511D7" w:rsidRDefault="002345E3" w:rsidP="00C65508">
            <w:pPr>
              <w:spacing w:after="0" w:line="240" w:lineRule="auto"/>
              <w:rPr>
                <w:rFonts w:ascii="DengXian" w:eastAsia="DengXian" w:hAnsi="DengXian" w:cs="Times New Roman"/>
                <w:kern w:val="0"/>
                <w14:ligatures w14:val="none"/>
              </w:rPr>
            </w:pPr>
          </w:p>
        </w:tc>
        <w:tc>
          <w:tcPr>
            <w:tcW w:w="1840" w:type="dxa"/>
            <w:vMerge/>
          </w:tcPr>
          <w:p w14:paraId="1A21DCD4" w14:textId="77777777" w:rsidR="002345E3" w:rsidRPr="001511D7" w:rsidRDefault="002345E3" w:rsidP="00C65508">
            <w:pPr>
              <w:spacing w:after="0" w:line="240" w:lineRule="auto"/>
              <w:rPr>
                <w:rFonts w:ascii="DengXian" w:eastAsia="DengXian" w:hAnsi="DengXian" w:cs="Times New Roman"/>
                <w:kern w:val="0"/>
                <w14:ligatures w14:val="none"/>
              </w:rPr>
            </w:pPr>
          </w:p>
        </w:tc>
        <w:tc>
          <w:tcPr>
            <w:tcW w:w="1839" w:type="dxa"/>
            <w:gridSpan w:val="2"/>
          </w:tcPr>
          <w:p w14:paraId="10989C60" w14:textId="1E4A0072" w:rsidR="002345E3" w:rsidRPr="001511D7" w:rsidRDefault="002345E3" w:rsidP="00C65508">
            <w:pPr>
              <w:spacing w:after="0" w:line="240" w:lineRule="auto"/>
              <w:rPr>
                <w:rFonts w:ascii="DengXian" w:eastAsia="DengXian" w:hAnsi="DengXian" w:cs="Times New Roman"/>
                <w:kern w:val="0"/>
                <w:sz w:val="18"/>
                <w:szCs w:val="18"/>
                <w:lang w:eastAsia="zh-CN"/>
                <w14:ligatures w14:val="none"/>
              </w:rPr>
            </w:pPr>
            <w:r w:rsidRPr="001511D7">
              <w:rPr>
                <w:rFonts w:ascii="DengXian" w:eastAsia="DengXian" w:hAnsi="DengXian" w:cs="Times New Roman"/>
                <w:kern w:val="0"/>
                <w:sz w:val="18"/>
                <w:szCs w:val="18"/>
                <w14:ligatures w14:val="none"/>
              </w:rPr>
              <w:t>T1 Finger abduction/adduction</w:t>
            </w:r>
          </w:p>
        </w:tc>
        <w:tc>
          <w:tcPr>
            <w:tcW w:w="724" w:type="dxa"/>
            <w:gridSpan w:val="2"/>
          </w:tcPr>
          <w:p w14:paraId="49B3D755" w14:textId="5206305F" w:rsidR="002345E3" w:rsidRPr="001511D7" w:rsidRDefault="002345E3" w:rsidP="00C65508">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lang w:eastAsia="zh-CN"/>
                <w14:ligatures w14:val="none"/>
              </w:rPr>
              <w:t>0-5</w:t>
            </w:r>
          </w:p>
        </w:tc>
        <w:tc>
          <w:tcPr>
            <w:tcW w:w="703" w:type="dxa"/>
          </w:tcPr>
          <w:p w14:paraId="202162D8" w14:textId="47BA5C34" w:rsidR="002345E3" w:rsidRPr="001511D7" w:rsidRDefault="002345E3" w:rsidP="00C65508">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lang w:eastAsia="zh-CN"/>
                <w14:ligatures w14:val="none"/>
              </w:rPr>
              <w:t>0-5</w:t>
            </w:r>
          </w:p>
        </w:tc>
      </w:tr>
      <w:tr w:rsidR="002345E3" w:rsidRPr="001511D7" w14:paraId="22823883" w14:textId="77777777" w:rsidTr="004C6A78">
        <w:trPr>
          <w:trHeight w:val="79"/>
        </w:trPr>
        <w:tc>
          <w:tcPr>
            <w:tcW w:w="1889" w:type="dxa"/>
            <w:vMerge/>
            <w:shd w:val="clear" w:color="auto" w:fill="auto"/>
            <w:noWrap/>
            <w:vAlign w:val="bottom"/>
          </w:tcPr>
          <w:p w14:paraId="50A1D372" w14:textId="77777777" w:rsidR="002345E3" w:rsidRPr="001511D7" w:rsidRDefault="002345E3" w:rsidP="009600FB">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6B398C83" w14:textId="77777777" w:rsidR="002345E3" w:rsidRPr="001511D7" w:rsidRDefault="002345E3" w:rsidP="009600FB">
            <w:pPr>
              <w:spacing w:after="0" w:line="240" w:lineRule="auto"/>
              <w:rPr>
                <w:rFonts w:ascii="DengXian" w:eastAsia="DengXian" w:hAnsi="DengXian" w:cs="Times New Roman"/>
                <w:kern w:val="0"/>
                <w14:ligatures w14:val="none"/>
              </w:rPr>
            </w:pPr>
          </w:p>
        </w:tc>
        <w:tc>
          <w:tcPr>
            <w:tcW w:w="1840" w:type="dxa"/>
            <w:vMerge w:val="restart"/>
          </w:tcPr>
          <w:p w14:paraId="19D05E1A" w14:textId="1064EB2E" w:rsidR="002345E3" w:rsidRPr="001511D7" w:rsidRDefault="002345E3" w:rsidP="009600FB">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Myotomes</w:t>
            </w:r>
            <w:r w:rsidRPr="001511D7">
              <w:rPr>
                <w:rFonts w:ascii="DengXian" w:eastAsia="DengXian" w:hAnsi="DengXian" w:cs="Times New Roman"/>
                <w:kern w:val="0"/>
                <w:lang w:val="en-US" w:eastAsia="zh-CN"/>
                <w14:ligatures w14:val="none"/>
              </w:rPr>
              <w:t>:</w:t>
            </w:r>
            <w:r w:rsidRPr="001511D7">
              <w:rPr>
                <w:rFonts w:ascii="DengXian" w:eastAsia="DengXian" w:hAnsi="DengXian" w:cs="Times New Roman" w:hint="eastAsia"/>
                <w:kern w:val="0"/>
                <w:lang w:eastAsia="zh-CN"/>
                <w14:ligatures w14:val="none"/>
              </w:rPr>
              <w:t xml:space="preserve"> </w:t>
            </w:r>
            <w:r w:rsidRPr="001511D7">
              <w:rPr>
                <w:rFonts w:ascii="DengXian" w:eastAsia="DengXian" w:hAnsi="DengXian" w:cs="Times New Roman" w:hint="eastAsia"/>
                <w:kern w:val="0"/>
                <w14:ligatures w14:val="none"/>
              </w:rPr>
              <w:t>Lower limb</w:t>
            </w:r>
          </w:p>
        </w:tc>
        <w:tc>
          <w:tcPr>
            <w:tcW w:w="1839" w:type="dxa"/>
            <w:gridSpan w:val="2"/>
          </w:tcPr>
          <w:p w14:paraId="25F9B894" w14:textId="77777777" w:rsidR="002345E3" w:rsidRPr="001511D7" w:rsidRDefault="002345E3" w:rsidP="009600FB">
            <w:pPr>
              <w:spacing w:after="0" w:line="240" w:lineRule="auto"/>
              <w:rPr>
                <w:rFonts w:ascii="DengXian" w:eastAsia="DengXian" w:hAnsi="DengXian" w:cs="Times New Roman"/>
                <w:kern w:val="0"/>
                <w:sz w:val="18"/>
                <w:szCs w:val="18"/>
                <w14:ligatures w14:val="none"/>
              </w:rPr>
            </w:pPr>
          </w:p>
        </w:tc>
        <w:tc>
          <w:tcPr>
            <w:tcW w:w="724" w:type="dxa"/>
            <w:gridSpan w:val="2"/>
          </w:tcPr>
          <w:p w14:paraId="782AD09E" w14:textId="72713E00" w:rsidR="002345E3" w:rsidRPr="001511D7" w:rsidRDefault="002345E3" w:rsidP="009600FB">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kern w:val="0"/>
                <w:sz w:val="18"/>
                <w:szCs w:val="18"/>
                <w:lang w:eastAsia="zh-CN"/>
                <w14:ligatures w14:val="none"/>
              </w:rPr>
              <w:t>R</w:t>
            </w:r>
            <w:r w:rsidRPr="001511D7">
              <w:rPr>
                <w:rFonts w:ascii="DengXian" w:eastAsia="DengXian" w:hAnsi="DengXian" w:cs="Times New Roman" w:hint="eastAsia"/>
                <w:kern w:val="0"/>
                <w:sz w:val="18"/>
                <w:szCs w:val="18"/>
                <w:lang w:eastAsia="zh-CN"/>
                <w14:ligatures w14:val="none"/>
              </w:rPr>
              <w:t>ight</w:t>
            </w:r>
          </w:p>
        </w:tc>
        <w:tc>
          <w:tcPr>
            <w:tcW w:w="703" w:type="dxa"/>
          </w:tcPr>
          <w:p w14:paraId="69B6BD1F" w14:textId="7D646D06" w:rsidR="002345E3" w:rsidRPr="001511D7" w:rsidRDefault="002345E3" w:rsidP="009600FB">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kern w:val="0"/>
                <w:sz w:val="18"/>
                <w:szCs w:val="18"/>
                <w:lang w:eastAsia="zh-CN"/>
                <w14:ligatures w14:val="none"/>
              </w:rPr>
              <w:t>L</w:t>
            </w:r>
            <w:r w:rsidRPr="001511D7">
              <w:rPr>
                <w:rFonts w:ascii="DengXian" w:eastAsia="DengXian" w:hAnsi="DengXian" w:cs="Times New Roman" w:hint="eastAsia"/>
                <w:kern w:val="0"/>
                <w:sz w:val="18"/>
                <w:szCs w:val="18"/>
                <w:lang w:eastAsia="zh-CN"/>
                <w14:ligatures w14:val="none"/>
              </w:rPr>
              <w:t>eft</w:t>
            </w:r>
          </w:p>
        </w:tc>
      </w:tr>
      <w:tr w:rsidR="002345E3" w:rsidRPr="001511D7" w14:paraId="2809CB02" w14:textId="77777777" w:rsidTr="004C6A78">
        <w:trPr>
          <w:trHeight w:val="74"/>
        </w:trPr>
        <w:tc>
          <w:tcPr>
            <w:tcW w:w="1889" w:type="dxa"/>
            <w:vMerge/>
            <w:shd w:val="clear" w:color="auto" w:fill="auto"/>
            <w:noWrap/>
            <w:vAlign w:val="bottom"/>
          </w:tcPr>
          <w:p w14:paraId="0C3584F2" w14:textId="77777777" w:rsidR="002345E3" w:rsidRPr="001511D7" w:rsidRDefault="002345E3" w:rsidP="009600FB">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7C39F3C7" w14:textId="77777777" w:rsidR="002345E3" w:rsidRPr="001511D7" w:rsidRDefault="002345E3" w:rsidP="009600FB">
            <w:pPr>
              <w:spacing w:after="0" w:line="240" w:lineRule="auto"/>
              <w:rPr>
                <w:rFonts w:ascii="DengXian" w:eastAsia="DengXian" w:hAnsi="DengXian" w:cs="Times New Roman"/>
                <w:kern w:val="0"/>
                <w14:ligatures w14:val="none"/>
              </w:rPr>
            </w:pPr>
          </w:p>
        </w:tc>
        <w:tc>
          <w:tcPr>
            <w:tcW w:w="1840" w:type="dxa"/>
            <w:vMerge/>
          </w:tcPr>
          <w:p w14:paraId="564A1E84" w14:textId="77777777" w:rsidR="002345E3" w:rsidRPr="001511D7" w:rsidRDefault="002345E3" w:rsidP="009600FB">
            <w:pPr>
              <w:spacing w:after="0" w:line="240" w:lineRule="auto"/>
              <w:rPr>
                <w:rFonts w:ascii="DengXian" w:eastAsia="DengXian" w:hAnsi="DengXian" w:cs="Times New Roman"/>
                <w:kern w:val="0"/>
                <w14:ligatures w14:val="none"/>
              </w:rPr>
            </w:pPr>
          </w:p>
        </w:tc>
        <w:tc>
          <w:tcPr>
            <w:tcW w:w="1839" w:type="dxa"/>
            <w:gridSpan w:val="2"/>
          </w:tcPr>
          <w:p w14:paraId="7F9600A5" w14:textId="0403388F" w:rsidR="002345E3" w:rsidRPr="001511D7" w:rsidRDefault="002345E3" w:rsidP="009600FB">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kern w:val="0"/>
                <w:sz w:val="18"/>
                <w:szCs w:val="18"/>
                <w14:ligatures w14:val="none"/>
              </w:rPr>
              <w:t>L2 hip flexion</w:t>
            </w:r>
          </w:p>
        </w:tc>
        <w:tc>
          <w:tcPr>
            <w:tcW w:w="724" w:type="dxa"/>
            <w:gridSpan w:val="2"/>
          </w:tcPr>
          <w:p w14:paraId="38A3BA4B" w14:textId="10B77618" w:rsidR="002345E3" w:rsidRPr="001511D7" w:rsidRDefault="002345E3" w:rsidP="009600FB">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lang w:eastAsia="zh-CN"/>
                <w14:ligatures w14:val="none"/>
              </w:rPr>
              <w:t>0-5</w:t>
            </w:r>
          </w:p>
        </w:tc>
        <w:tc>
          <w:tcPr>
            <w:tcW w:w="703" w:type="dxa"/>
          </w:tcPr>
          <w:p w14:paraId="7481864A" w14:textId="693A3462" w:rsidR="002345E3" w:rsidRPr="001511D7" w:rsidRDefault="002345E3" w:rsidP="009600FB">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lang w:eastAsia="zh-CN"/>
                <w14:ligatures w14:val="none"/>
              </w:rPr>
              <w:t>0-5</w:t>
            </w:r>
          </w:p>
        </w:tc>
      </w:tr>
      <w:tr w:rsidR="002345E3" w:rsidRPr="001511D7" w14:paraId="0AEAC698" w14:textId="77777777" w:rsidTr="004C6A78">
        <w:trPr>
          <w:trHeight w:val="74"/>
        </w:trPr>
        <w:tc>
          <w:tcPr>
            <w:tcW w:w="1889" w:type="dxa"/>
            <w:vMerge/>
            <w:shd w:val="clear" w:color="auto" w:fill="auto"/>
            <w:noWrap/>
            <w:vAlign w:val="bottom"/>
          </w:tcPr>
          <w:p w14:paraId="1ABDC49A" w14:textId="77777777" w:rsidR="002345E3" w:rsidRPr="001511D7" w:rsidRDefault="002345E3" w:rsidP="009600FB">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7D2BF63F" w14:textId="77777777" w:rsidR="002345E3" w:rsidRPr="001511D7" w:rsidRDefault="002345E3" w:rsidP="009600FB">
            <w:pPr>
              <w:spacing w:after="0" w:line="240" w:lineRule="auto"/>
              <w:rPr>
                <w:rFonts w:ascii="DengXian" w:eastAsia="DengXian" w:hAnsi="DengXian" w:cs="Times New Roman"/>
                <w:kern w:val="0"/>
                <w14:ligatures w14:val="none"/>
              </w:rPr>
            </w:pPr>
          </w:p>
        </w:tc>
        <w:tc>
          <w:tcPr>
            <w:tcW w:w="1840" w:type="dxa"/>
            <w:vMerge/>
          </w:tcPr>
          <w:p w14:paraId="1A92D8D5" w14:textId="77777777" w:rsidR="002345E3" w:rsidRPr="001511D7" w:rsidRDefault="002345E3" w:rsidP="009600FB">
            <w:pPr>
              <w:spacing w:after="0" w:line="240" w:lineRule="auto"/>
              <w:rPr>
                <w:rFonts w:ascii="DengXian" w:eastAsia="DengXian" w:hAnsi="DengXian" w:cs="Times New Roman"/>
                <w:kern w:val="0"/>
                <w14:ligatures w14:val="none"/>
              </w:rPr>
            </w:pPr>
          </w:p>
        </w:tc>
        <w:tc>
          <w:tcPr>
            <w:tcW w:w="1839" w:type="dxa"/>
            <w:gridSpan w:val="2"/>
          </w:tcPr>
          <w:p w14:paraId="750FC35C" w14:textId="3B0927D6" w:rsidR="002345E3" w:rsidRPr="001511D7" w:rsidRDefault="002345E3" w:rsidP="009600FB">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kern w:val="0"/>
                <w:sz w:val="18"/>
                <w:szCs w:val="18"/>
                <w14:ligatures w14:val="none"/>
              </w:rPr>
              <w:t>L3 Knee extension</w:t>
            </w:r>
          </w:p>
        </w:tc>
        <w:tc>
          <w:tcPr>
            <w:tcW w:w="724" w:type="dxa"/>
            <w:gridSpan w:val="2"/>
          </w:tcPr>
          <w:p w14:paraId="78C683B3" w14:textId="78F8803F" w:rsidR="002345E3" w:rsidRPr="001511D7" w:rsidRDefault="002345E3" w:rsidP="009600FB">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lang w:eastAsia="zh-CN"/>
                <w14:ligatures w14:val="none"/>
              </w:rPr>
              <w:t>0-5</w:t>
            </w:r>
          </w:p>
        </w:tc>
        <w:tc>
          <w:tcPr>
            <w:tcW w:w="703" w:type="dxa"/>
          </w:tcPr>
          <w:p w14:paraId="0E95264B" w14:textId="705CD942" w:rsidR="002345E3" w:rsidRPr="001511D7" w:rsidRDefault="002345E3" w:rsidP="009600FB">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lang w:eastAsia="zh-CN"/>
                <w14:ligatures w14:val="none"/>
              </w:rPr>
              <w:t>0-5</w:t>
            </w:r>
          </w:p>
        </w:tc>
      </w:tr>
      <w:tr w:rsidR="002345E3" w:rsidRPr="001511D7" w14:paraId="05FAA73C" w14:textId="77777777" w:rsidTr="004C6A78">
        <w:trPr>
          <w:trHeight w:val="74"/>
        </w:trPr>
        <w:tc>
          <w:tcPr>
            <w:tcW w:w="1889" w:type="dxa"/>
            <w:vMerge/>
            <w:shd w:val="clear" w:color="auto" w:fill="auto"/>
            <w:noWrap/>
            <w:vAlign w:val="bottom"/>
          </w:tcPr>
          <w:p w14:paraId="6BD1634C" w14:textId="77777777" w:rsidR="002345E3" w:rsidRPr="001511D7" w:rsidRDefault="002345E3" w:rsidP="009600FB">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5ADB4FA5" w14:textId="77777777" w:rsidR="002345E3" w:rsidRPr="001511D7" w:rsidRDefault="002345E3" w:rsidP="009600FB">
            <w:pPr>
              <w:spacing w:after="0" w:line="240" w:lineRule="auto"/>
              <w:rPr>
                <w:rFonts w:ascii="DengXian" w:eastAsia="DengXian" w:hAnsi="DengXian" w:cs="Times New Roman"/>
                <w:kern w:val="0"/>
                <w14:ligatures w14:val="none"/>
              </w:rPr>
            </w:pPr>
          </w:p>
        </w:tc>
        <w:tc>
          <w:tcPr>
            <w:tcW w:w="1840" w:type="dxa"/>
            <w:vMerge/>
          </w:tcPr>
          <w:p w14:paraId="2A8B62A8" w14:textId="77777777" w:rsidR="002345E3" w:rsidRPr="001511D7" w:rsidRDefault="002345E3" w:rsidP="009600FB">
            <w:pPr>
              <w:spacing w:after="0" w:line="240" w:lineRule="auto"/>
              <w:rPr>
                <w:rFonts w:ascii="DengXian" w:eastAsia="DengXian" w:hAnsi="DengXian" w:cs="Times New Roman"/>
                <w:kern w:val="0"/>
                <w14:ligatures w14:val="none"/>
              </w:rPr>
            </w:pPr>
          </w:p>
        </w:tc>
        <w:tc>
          <w:tcPr>
            <w:tcW w:w="1839" w:type="dxa"/>
            <w:gridSpan w:val="2"/>
          </w:tcPr>
          <w:p w14:paraId="51AD940B" w14:textId="60F9C6A5" w:rsidR="002345E3" w:rsidRPr="001511D7" w:rsidRDefault="002345E3" w:rsidP="009600FB">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kern w:val="0"/>
                <w:sz w:val="18"/>
                <w:szCs w:val="18"/>
                <w14:ligatures w14:val="none"/>
              </w:rPr>
              <w:t>L4 Ankle dorsiflexion</w:t>
            </w:r>
          </w:p>
        </w:tc>
        <w:tc>
          <w:tcPr>
            <w:tcW w:w="724" w:type="dxa"/>
            <w:gridSpan w:val="2"/>
          </w:tcPr>
          <w:p w14:paraId="0B155765" w14:textId="3507BA3B" w:rsidR="002345E3" w:rsidRPr="001511D7" w:rsidRDefault="002345E3" w:rsidP="009600FB">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lang w:eastAsia="zh-CN"/>
                <w14:ligatures w14:val="none"/>
              </w:rPr>
              <w:t>0-5</w:t>
            </w:r>
          </w:p>
        </w:tc>
        <w:tc>
          <w:tcPr>
            <w:tcW w:w="703" w:type="dxa"/>
          </w:tcPr>
          <w:p w14:paraId="40548838" w14:textId="048029A7" w:rsidR="002345E3" w:rsidRPr="001511D7" w:rsidRDefault="002345E3" w:rsidP="009600FB">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lang w:eastAsia="zh-CN"/>
                <w14:ligatures w14:val="none"/>
              </w:rPr>
              <w:t>0-5</w:t>
            </w:r>
          </w:p>
        </w:tc>
      </w:tr>
      <w:tr w:rsidR="002345E3" w:rsidRPr="001511D7" w14:paraId="3F426519" w14:textId="77777777" w:rsidTr="004C6A78">
        <w:trPr>
          <w:trHeight w:val="74"/>
        </w:trPr>
        <w:tc>
          <w:tcPr>
            <w:tcW w:w="1889" w:type="dxa"/>
            <w:vMerge/>
            <w:shd w:val="clear" w:color="auto" w:fill="auto"/>
            <w:noWrap/>
            <w:vAlign w:val="bottom"/>
          </w:tcPr>
          <w:p w14:paraId="7BEE68EF" w14:textId="77777777" w:rsidR="002345E3" w:rsidRPr="001511D7" w:rsidRDefault="002345E3" w:rsidP="009600FB">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043C8540" w14:textId="77777777" w:rsidR="002345E3" w:rsidRPr="001511D7" w:rsidRDefault="002345E3" w:rsidP="009600FB">
            <w:pPr>
              <w:spacing w:after="0" w:line="240" w:lineRule="auto"/>
              <w:rPr>
                <w:rFonts w:ascii="DengXian" w:eastAsia="DengXian" w:hAnsi="DengXian" w:cs="Times New Roman"/>
                <w:kern w:val="0"/>
                <w14:ligatures w14:val="none"/>
              </w:rPr>
            </w:pPr>
          </w:p>
        </w:tc>
        <w:tc>
          <w:tcPr>
            <w:tcW w:w="1840" w:type="dxa"/>
            <w:vMerge/>
          </w:tcPr>
          <w:p w14:paraId="20D0956F" w14:textId="77777777" w:rsidR="002345E3" w:rsidRPr="001511D7" w:rsidRDefault="002345E3" w:rsidP="009600FB">
            <w:pPr>
              <w:spacing w:after="0" w:line="240" w:lineRule="auto"/>
              <w:rPr>
                <w:rFonts w:ascii="DengXian" w:eastAsia="DengXian" w:hAnsi="DengXian" w:cs="Times New Roman"/>
                <w:kern w:val="0"/>
                <w14:ligatures w14:val="none"/>
              </w:rPr>
            </w:pPr>
          </w:p>
        </w:tc>
        <w:tc>
          <w:tcPr>
            <w:tcW w:w="1839" w:type="dxa"/>
            <w:gridSpan w:val="2"/>
          </w:tcPr>
          <w:p w14:paraId="18D60393" w14:textId="4B1F6039" w:rsidR="002345E3" w:rsidRPr="001511D7" w:rsidRDefault="002345E3" w:rsidP="009600FB">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kern w:val="0"/>
                <w:sz w:val="18"/>
                <w:szCs w:val="18"/>
                <w14:ligatures w14:val="none"/>
              </w:rPr>
              <w:t>L5 Big toe extension</w:t>
            </w:r>
          </w:p>
        </w:tc>
        <w:tc>
          <w:tcPr>
            <w:tcW w:w="724" w:type="dxa"/>
            <w:gridSpan w:val="2"/>
          </w:tcPr>
          <w:p w14:paraId="6553E775" w14:textId="43CA9255" w:rsidR="002345E3" w:rsidRPr="001511D7" w:rsidRDefault="002345E3" w:rsidP="009600FB">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lang w:eastAsia="zh-CN"/>
                <w14:ligatures w14:val="none"/>
              </w:rPr>
              <w:t>0-5</w:t>
            </w:r>
          </w:p>
        </w:tc>
        <w:tc>
          <w:tcPr>
            <w:tcW w:w="703" w:type="dxa"/>
          </w:tcPr>
          <w:p w14:paraId="7D018B1A" w14:textId="4D5C963A" w:rsidR="002345E3" w:rsidRPr="001511D7" w:rsidRDefault="002345E3" w:rsidP="009600FB">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lang w:eastAsia="zh-CN"/>
                <w14:ligatures w14:val="none"/>
              </w:rPr>
              <w:t>0-5</w:t>
            </w:r>
          </w:p>
        </w:tc>
      </w:tr>
      <w:tr w:rsidR="002345E3" w:rsidRPr="001511D7" w14:paraId="779A535C" w14:textId="77777777" w:rsidTr="004C6A78">
        <w:trPr>
          <w:trHeight w:val="74"/>
        </w:trPr>
        <w:tc>
          <w:tcPr>
            <w:tcW w:w="1889" w:type="dxa"/>
            <w:vMerge/>
            <w:shd w:val="clear" w:color="auto" w:fill="auto"/>
            <w:noWrap/>
            <w:vAlign w:val="bottom"/>
          </w:tcPr>
          <w:p w14:paraId="712D4546" w14:textId="77777777" w:rsidR="002345E3" w:rsidRPr="001511D7" w:rsidRDefault="002345E3" w:rsidP="009600FB">
            <w:pPr>
              <w:spacing w:after="0" w:line="240" w:lineRule="auto"/>
              <w:rPr>
                <w:rFonts w:ascii="DengXian" w:eastAsia="DengXian" w:hAnsi="DengXian" w:cs="Times New Roman"/>
                <w:kern w:val="0"/>
                <w14:ligatures w14:val="none"/>
              </w:rPr>
            </w:pPr>
          </w:p>
        </w:tc>
        <w:tc>
          <w:tcPr>
            <w:tcW w:w="2021" w:type="dxa"/>
            <w:vMerge/>
            <w:shd w:val="clear" w:color="auto" w:fill="auto"/>
            <w:vAlign w:val="bottom"/>
          </w:tcPr>
          <w:p w14:paraId="70C77C6C" w14:textId="77777777" w:rsidR="002345E3" w:rsidRPr="001511D7" w:rsidRDefault="002345E3" w:rsidP="009600FB">
            <w:pPr>
              <w:spacing w:after="0" w:line="240" w:lineRule="auto"/>
              <w:rPr>
                <w:rFonts w:ascii="DengXian" w:eastAsia="DengXian" w:hAnsi="DengXian" w:cs="Times New Roman"/>
                <w:kern w:val="0"/>
                <w14:ligatures w14:val="none"/>
              </w:rPr>
            </w:pPr>
          </w:p>
        </w:tc>
        <w:tc>
          <w:tcPr>
            <w:tcW w:w="1840" w:type="dxa"/>
            <w:vMerge/>
          </w:tcPr>
          <w:p w14:paraId="2FFD2DF3" w14:textId="77777777" w:rsidR="002345E3" w:rsidRPr="001511D7" w:rsidRDefault="002345E3" w:rsidP="009600FB">
            <w:pPr>
              <w:spacing w:after="0" w:line="240" w:lineRule="auto"/>
              <w:rPr>
                <w:rFonts w:ascii="DengXian" w:eastAsia="DengXian" w:hAnsi="DengXian" w:cs="Times New Roman"/>
                <w:kern w:val="0"/>
                <w14:ligatures w14:val="none"/>
              </w:rPr>
            </w:pPr>
          </w:p>
        </w:tc>
        <w:tc>
          <w:tcPr>
            <w:tcW w:w="1839" w:type="dxa"/>
            <w:gridSpan w:val="2"/>
          </w:tcPr>
          <w:p w14:paraId="26FF268F" w14:textId="51A06450" w:rsidR="002345E3" w:rsidRPr="001511D7" w:rsidRDefault="002345E3" w:rsidP="009600FB">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kern w:val="0"/>
                <w:sz w:val="18"/>
                <w:szCs w:val="18"/>
                <w14:ligatures w14:val="none"/>
              </w:rPr>
              <w:t>S1 Ankle Plantarflexion</w:t>
            </w:r>
          </w:p>
        </w:tc>
        <w:tc>
          <w:tcPr>
            <w:tcW w:w="724" w:type="dxa"/>
            <w:gridSpan w:val="2"/>
          </w:tcPr>
          <w:p w14:paraId="2576FDBD" w14:textId="73FC169E" w:rsidR="002345E3" w:rsidRPr="001511D7" w:rsidRDefault="002345E3" w:rsidP="009600FB">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lang w:eastAsia="zh-CN"/>
                <w14:ligatures w14:val="none"/>
              </w:rPr>
              <w:t>0-5</w:t>
            </w:r>
          </w:p>
        </w:tc>
        <w:tc>
          <w:tcPr>
            <w:tcW w:w="703" w:type="dxa"/>
          </w:tcPr>
          <w:p w14:paraId="1ED8A0B7" w14:textId="28FCACA7" w:rsidR="002345E3" w:rsidRPr="001511D7" w:rsidRDefault="002345E3" w:rsidP="009600FB">
            <w:pPr>
              <w:spacing w:after="0" w:line="240" w:lineRule="auto"/>
              <w:rPr>
                <w:rFonts w:ascii="DengXian" w:eastAsia="DengXian" w:hAnsi="DengXian" w:cs="Times New Roman"/>
                <w:kern w:val="0"/>
                <w:sz w:val="18"/>
                <w:szCs w:val="18"/>
                <w14:ligatures w14:val="none"/>
              </w:rPr>
            </w:pPr>
            <w:r w:rsidRPr="001511D7">
              <w:rPr>
                <w:rFonts w:ascii="DengXian" w:eastAsia="DengXian" w:hAnsi="DengXian" w:cs="Times New Roman" w:hint="eastAsia"/>
                <w:kern w:val="0"/>
                <w:sz w:val="18"/>
                <w:szCs w:val="18"/>
                <w:lang w:eastAsia="zh-CN"/>
                <w14:ligatures w14:val="none"/>
              </w:rPr>
              <w:t>0-5</w:t>
            </w:r>
          </w:p>
        </w:tc>
      </w:tr>
      <w:tr w:rsidR="002345E3" w:rsidRPr="001511D7" w14:paraId="4B60EB04" w14:textId="77777777" w:rsidTr="00CB5BF9">
        <w:trPr>
          <w:trHeight w:val="74"/>
          <w:ins w:id="94" w:author="Hao Wu" w:date="2025-03-26T13:11:00Z"/>
        </w:trPr>
        <w:tc>
          <w:tcPr>
            <w:tcW w:w="1889" w:type="dxa"/>
            <w:vMerge/>
            <w:shd w:val="clear" w:color="auto" w:fill="auto"/>
            <w:noWrap/>
            <w:vAlign w:val="bottom"/>
          </w:tcPr>
          <w:p w14:paraId="73939E90" w14:textId="77777777" w:rsidR="002345E3" w:rsidRPr="001511D7" w:rsidRDefault="002345E3" w:rsidP="009600FB">
            <w:pPr>
              <w:spacing w:after="0" w:line="240" w:lineRule="auto"/>
              <w:rPr>
                <w:ins w:id="95" w:author="Hao Wu" w:date="2025-03-26T13:11:00Z" w16du:dateUtc="2025-03-26T05:11:00Z"/>
                <w:rFonts w:ascii="DengXian" w:eastAsia="DengXian" w:hAnsi="DengXian" w:cs="Times New Roman"/>
                <w:kern w:val="0"/>
                <w14:ligatures w14:val="none"/>
              </w:rPr>
            </w:pPr>
          </w:p>
        </w:tc>
        <w:tc>
          <w:tcPr>
            <w:tcW w:w="2021" w:type="dxa"/>
            <w:shd w:val="clear" w:color="auto" w:fill="auto"/>
            <w:vAlign w:val="bottom"/>
          </w:tcPr>
          <w:p w14:paraId="0136F9FF" w14:textId="02DD1024" w:rsidR="002345E3" w:rsidRPr="001511D7" w:rsidRDefault="002345E3" w:rsidP="009600FB">
            <w:pPr>
              <w:spacing w:after="0" w:line="240" w:lineRule="auto"/>
              <w:rPr>
                <w:ins w:id="96" w:author="Hao Wu" w:date="2025-03-26T13:11:00Z" w16du:dateUtc="2025-03-26T05:11:00Z"/>
                <w:rFonts w:ascii="DengXian" w:eastAsia="DengXian" w:hAnsi="DengXian" w:cs="Times New Roman"/>
                <w:kern w:val="0"/>
                <w14:ligatures w14:val="none"/>
              </w:rPr>
            </w:pPr>
            <w:ins w:id="97" w:author="Hao Wu" w:date="2025-03-26T13:12:00Z" w16du:dateUtc="2025-03-26T05:12:00Z">
              <w:r>
                <w:rPr>
                  <w:rFonts w:ascii="DengXian" w:eastAsia="DengXian" w:hAnsi="DengXian" w:cs="Times New Roman"/>
                  <w:kern w:val="0"/>
                  <w14:ligatures w14:val="none"/>
                </w:rPr>
                <w:t>Pulse Exam</w:t>
              </w:r>
            </w:ins>
          </w:p>
        </w:tc>
        <w:tc>
          <w:tcPr>
            <w:tcW w:w="5106" w:type="dxa"/>
            <w:gridSpan w:val="6"/>
          </w:tcPr>
          <w:p w14:paraId="02D54912" w14:textId="58E79B95" w:rsidR="002345E3" w:rsidRPr="001511D7" w:rsidRDefault="002345E3" w:rsidP="009600FB">
            <w:pPr>
              <w:spacing w:after="0" w:line="240" w:lineRule="auto"/>
              <w:rPr>
                <w:ins w:id="98" w:author="Hao Wu" w:date="2025-03-26T13:11:00Z" w16du:dateUtc="2025-03-26T05:11:00Z"/>
                <w:rFonts w:ascii="DengXian" w:eastAsia="DengXian" w:hAnsi="DengXian" w:cs="Times New Roman"/>
                <w:kern w:val="0"/>
                <w:sz w:val="18"/>
                <w:szCs w:val="18"/>
                <w:lang w:eastAsia="zh-CN"/>
                <w14:ligatures w14:val="none"/>
              </w:rPr>
            </w:pPr>
            <w:ins w:id="99" w:author="Hao Wu" w:date="2025-03-26T13:13:00Z" w16du:dateUtc="2025-03-26T05:13:00Z">
              <w:r>
                <w:rPr>
                  <w:rFonts w:ascii="DengXian" w:eastAsia="DengXian" w:hAnsi="DengXian" w:cs="Times New Roman"/>
                  <w:kern w:val="0"/>
                  <w:sz w:val="18"/>
                  <w:szCs w:val="18"/>
                  <w:lang w:eastAsia="zh-CN"/>
                  <w14:ligatures w14:val="none"/>
                </w:rPr>
                <w:t xml:space="preserve">  </w:t>
              </w:r>
              <w:r w:rsidRPr="002345E3">
                <w:rPr>
                  <w:rFonts w:ascii="DengXian" w:eastAsia="DengXian" w:hAnsi="DengXian" w:cs="Times New Roman"/>
                  <w:kern w:val="0"/>
                  <w:sz w:val="18"/>
                  <w:szCs w:val="18"/>
                  <w:lang w:eastAsia="zh-CN"/>
                  <w14:ligatures w14:val="none"/>
                </w:rPr>
                <w:t>bpm</w:t>
              </w:r>
            </w:ins>
          </w:p>
        </w:tc>
      </w:tr>
      <w:tr w:rsidR="001511D7" w:rsidRPr="001511D7" w14:paraId="34B7EDB9" w14:textId="63417290" w:rsidTr="009600FB">
        <w:trPr>
          <w:trHeight w:val="215"/>
        </w:trPr>
        <w:tc>
          <w:tcPr>
            <w:tcW w:w="1889" w:type="dxa"/>
            <w:vMerge w:val="restart"/>
            <w:shd w:val="clear" w:color="auto" w:fill="auto"/>
            <w:noWrap/>
            <w:vAlign w:val="bottom"/>
            <w:hideMark/>
          </w:tcPr>
          <w:p w14:paraId="5266C9ED" w14:textId="77777777" w:rsidR="009600FB" w:rsidRPr="001511D7" w:rsidRDefault="009600FB" w:rsidP="009600FB">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IV: Function Score</w:t>
            </w:r>
          </w:p>
        </w:tc>
        <w:tc>
          <w:tcPr>
            <w:tcW w:w="2021" w:type="dxa"/>
            <w:shd w:val="clear" w:color="auto" w:fill="auto"/>
            <w:vAlign w:val="bottom"/>
            <w:hideMark/>
          </w:tcPr>
          <w:p w14:paraId="4C5D5CA4" w14:textId="5847E346" w:rsidR="009600FB" w:rsidRPr="001511D7" w:rsidRDefault="009600FB" w:rsidP="009600FB">
            <w:pPr>
              <w:spacing w:after="0" w:line="240" w:lineRule="auto"/>
              <w:rPr>
                <w:rFonts w:ascii="DengXian" w:eastAsia="DengXian" w:hAnsi="DengXian" w:cs="Times New Roman"/>
                <w:kern w:val="0"/>
                <w14:ligatures w14:val="none"/>
              </w:rPr>
            </w:pPr>
            <w:r w:rsidRPr="001511D7">
              <w:rPr>
                <w:rFonts w:ascii="DengXian" w:eastAsia="DengXian" w:hAnsi="DengXian" w:cs="Times New Roman"/>
                <w:kern w:val="0"/>
                <w14:ligatures w14:val="none"/>
              </w:rPr>
              <w:t>Roland-Morris Disability Questionnaire</w:t>
            </w:r>
            <w:r w:rsidRPr="001511D7">
              <w:rPr>
                <w:rFonts w:ascii="DengXian" w:eastAsia="DengXian" w:hAnsi="DengXian" w:cs="Times New Roman" w:hint="eastAsia"/>
                <w:kern w:val="0"/>
                <w:lang w:eastAsia="zh-CN"/>
                <w14:ligatures w14:val="none"/>
              </w:rPr>
              <w:t xml:space="preserve"> (</w:t>
            </w:r>
            <w:r w:rsidRPr="001511D7">
              <w:rPr>
                <w:rFonts w:ascii="DengXian" w:eastAsia="DengXian" w:hAnsi="DengXian" w:cs="Times New Roman"/>
                <w:kern w:val="0"/>
                <w:lang w:eastAsia="zh-CN"/>
                <w14:ligatures w14:val="none"/>
              </w:rPr>
              <w:t>RMDQ</w:t>
            </w:r>
            <w:r w:rsidRPr="001511D7">
              <w:rPr>
                <w:rFonts w:ascii="DengXian" w:eastAsia="DengXian" w:hAnsi="DengXian" w:cs="Times New Roman" w:hint="eastAsia"/>
                <w:kern w:val="0"/>
                <w:lang w:eastAsia="zh-CN"/>
                <w14:ligatures w14:val="none"/>
              </w:rPr>
              <w:t>)</w:t>
            </w:r>
            <w:r w:rsidRPr="001511D7">
              <w:rPr>
                <w:rFonts w:ascii="DengXian" w:eastAsia="DengXian" w:hAnsi="DengXian" w:cs="Times New Roman"/>
                <w:kern w:val="0"/>
                <w14:ligatures w14:val="none"/>
              </w:rPr>
              <w:t xml:space="preserve"> (24-item scale for low back pain impact)</w:t>
            </w:r>
            <w:r w:rsidRPr="001511D7">
              <w:rPr>
                <w:rFonts w:ascii="DengXian" w:eastAsia="DengXian" w:hAnsi="DengXian" w:cs="Times New Roman" w:hint="eastAsia"/>
                <w:kern w:val="0"/>
                <w:lang w:eastAsia="zh-CN"/>
                <w14:ligatures w14:val="none"/>
              </w:rPr>
              <w:t xml:space="preserve"> </w:t>
            </w:r>
            <w:r w:rsidRPr="001511D7">
              <w:rPr>
                <w:rFonts w:ascii="DengXian" w:eastAsia="DengXian" w:hAnsi="DengXian" w:cs="Times New Roman" w:hint="eastAsia"/>
                <w:kern w:val="0"/>
                <w14:ligatures w14:val="none"/>
              </w:rPr>
              <w:br/>
            </w:r>
          </w:p>
        </w:tc>
        <w:tc>
          <w:tcPr>
            <w:tcW w:w="5106" w:type="dxa"/>
            <w:gridSpan w:val="6"/>
          </w:tcPr>
          <w:p w14:paraId="60D4F213" w14:textId="61D1BC58" w:rsidR="009600FB" w:rsidRPr="001511D7" w:rsidRDefault="009600FB" w:rsidP="009600FB">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 xml:space="preserve">  /24</w:t>
            </w:r>
          </w:p>
        </w:tc>
      </w:tr>
      <w:tr w:rsidR="001511D7" w:rsidRPr="001511D7" w14:paraId="364626E2" w14:textId="77777777" w:rsidTr="009600FB">
        <w:trPr>
          <w:trHeight w:val="215"/>
        </w:trPr>
        <w:tc>
          <w:tcPr>
            <w:tcW w:w="1889" w:type="dxa"/>
            <w:vMerge/>
            <w:shd w:val="clear" w:color="auto" w:fill="auto"/>
            <w:noWrap/>
            <w:vAlign w:val="bottom"/>
          </w:tcPr>
          <w:p w14:paraId="215792ED" w14:textId="77777777" w:rsidR="009600FB" w:rsidRPr="001511D7" w:rsidRDefault="009600FB" w:rsidP="009600FB">
            <w:pPr>
              <w:spacing w:after="0" w:line="240" w:lineRule="auto"/>
              <w:rPr>
                <w:rFonts w:ascii="DengXian" w:eastAsia="DengXian" w:hAnsi="DengXian" w:cs="Times New Roman"/>
                <w:kern w:val="0"/>
                <w14:ligatures w14:val="none"/>
              </w:rPr>
            </w:pPr>
          </w:p>
        </w:tc>
        <w:tc>
          <w:tcPr>
            <w:tcW w:w="2021" w:type="dxa"/>
            <w:shd w:val="clear" w:color="auto" w:fill="auto"/>
            <w:vAlign w:val="bottom"/>
          </w:tcPr>
          <w:p w14:paraId="37AC5787" w14:textId="32CB82C0" w:rsidR="009600FB" w:rsidRPr="001511D7" w:rsidRDefault="009600FB" w:rsidP="009600FB">
            <w:pPr>
              <w:spacing w:after="0" w:line="240" w:lineRule="auto"/>
              <w:rPr>
                <w:rFonts w:ascii="DengXian" w:eastAsia="DengXian" w:hAnsi="DengXian" w:cs="Times New Roman"/>
                <w:kern w:val="0"/>
                <w14:ligatures w14:val="none"/>
              </w:rPr>
            </w:pPr>
            <w:r w:rsidRPr="001511D7">
              <w:rPr>
                <w:rFonts w:ascii="DengXian" w:eastAsia="DengXian" w:hAnsi="DengXian" w:cs="Times New Roman"/>
                <w:kern w:val="0"/>
                <w14:ligatures w14:val="none"/>
              </w:rPr>
              <w:t>Neck Disability Index</w:t>
            </w:r>
            <w:r w:rsidRPr="001511D7">
              <w:rPr>
                <w:rFonts w:ascii="DengXian" w:eastAsia="DengXian" w:hAnsi="DengXian" w:cs="Times New Roman" w:hint="eastAsia"/>
                <w:kern w:val="0"/>
                <w:lang w:eastAsia="zh-CN"/>
                <w14:ligatures w14:val="none"/>
              </w:rPr>
              <w:t xml:space="preserve"> (NDI)</w:t>
            </w:r>
            <w:r w:rsidRPr="001511D7">
              <w:rPr>
                <w:rFonts w:ascii="DengXian" w:eastAsia="DengXian" w:hAnsi="DengXian" w:cs="Times New Roman"/>
                <w:kern w:val="0"/>
                <w14:ligatures w14:val="none"/>
              </w:rPr>
              <w:t xml:space="preserve"> (10-item percentage scale for cervical dysfunction)</w:t>
            </w:r>
          </w:p>
        </w:tc>
        <w:tc>
          <w:tcPr>
            <w:tcW w:w="5106" w:type="dxa"/>
            <w:gridSpan w:val="6"/>
          </w:tcPr>
          <w:p w14:paraId="3AC1C242" w14:textId="0579E798" w:rsidR="009600FB" w:rsidRPr="001511D7" w:rsidRDefault="009600FB" w:rsidP="009600FB">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 xml:space="preserve">  %</w:t>
            </w:r>
          </w:p>
        </w:tc>
      </w:tr>
      <w:tr w:rsidR="001511D7" w:rsidRPr="001511D7" w14:paraId="3499F9A4" w14:textId="6457B517" w:rsidTr="009600FB">
        <w:trPr>
          <w:trHeight w:val="213"/>
        </w:trPr>
        <w:tc>
          <w:tcPr>
            <w:tcW w:w="1889" w:type="dxa"/>
            <w:vMerge w:val="restart"/>
            <w:shd w:val="clear" w:color="auto" w:fill="auto"/>
            <w:noWrap/>
            <w:vAlign w:val="bottom"/>
            <w:hideMark/>
          </w:tcPr>
          <w:p w14:paraId="0F27AC80" w14:textId="77777777" w:rsidR="009600FB" w:rsidRPr="001511D7" w:rsidRDefault="009600FB" w:rsidP="009600FB">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V: Intervention</w:t>
            </w:r>
          </w:p>
        </w:tc>
        <w:tc>
          <w:tcPr>
            <w:tcW w:w="2021" w:type="dxa"/>
            <w:shd w:val="clear" w:color="auto" w:fill="auto"/>
            <w:vAlign w:val="bottom"/>
            <w:hideMark/>
          </w:tcPr>
          <w:p w14:paraId="2DFF7BF5" w14:textId="77777777" w:rsidR="009600FB" w:rsidRPr="001511D7" w:rsidRDefault="009600FB" w:rsidP="009600FB">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Postural correction</w:t>
            </w:r>
          </w:p>
        </w:tc>
        <w:tc>
          <w:tcPr>
            <w:tcW w:w="5106" w:type="dxa"/>
            <w:gridSpan w:val="6"/>
            <w:shd w:val="clear" w:color="auto" w:fill="auto"/>
            <w:vAlign w:val="bottom"/>
          </w:tcPr>
          <w:p w14:paraId="13CB2CAB" w14:textId="3ABADEBB" w:rsidR="009600FB" w:rsidRPr="001511D7" w:rsidRDefault="009600FB" w:rsidP="009600FB">
            <w:pPr>
              <w:spacing w:after="0" w:line="240" w:lineRule="auto"/>
              <w:rPr>
                <w:rFonts w:ascii="DengXian" w:eastAsia="DengXian" w:hAnsi="DengXian" w:cs="Times New Roman"/>
                <w:kern w:val="0"/>
                <w14:ligatures w14:val="none"/>
              </w:rPr>
            </w:pPr>
          </w:p>
        </w:tc>
      </w:tr>
      <w:tr w:rsidR="001511D7" w:rsidRPr="001511D7" w14:paraId="52C200BE" w14:textId="77777777" w:rsidTr="009600FB">
        <w:trPr>
          <w:trHeight w:val="212"/>
        </w:trPr>
        <w:tc>
          <w:tcPr>
            <w:tcW w:w="1889" w:type="dxa"/>
            <w:vMerge/>
            <w:shd w:val="clear" w:color="auto" w:fill="auto"/>
            <w:noWrap/>
            <w:vAlign w:val="bottom"/>
          </w:tcPr>
          <w:p w14:paraId="046C4453" w14:textId="77777777" w:rsidR="009600FB" w:rsidRPr="001511D7" w:rsidRDefault="009600FB" w:rsidP="009600FB">
            <w:pPr>
              <w:spacing w:after="0" w:line="240" w:lineRule="auto"/>
              <w:rPr>
                <w:rFonts w:ascii="DengXian" w:eastAsia="DengXian" w:hAnsi="DengXian" w:cs="Times New Roman"/>
                <w:kern w:val="0"/>
                <w14:ligatures w14:val="none"/>
              </w:rPr>
            </w:pPr>
          </w:p>
        </w:tc>
        <w:tc>
          <w:tcPr>
            <w:tcW w:w="2021" w:type="dxa"/>
            <w:shd w:val="clear" w:color="auto" w:fill="auto"/>
            <w:vAlign w:val="bottom"/>
          </w:tcPr>
          <w:p w14:paraId="78E95E6E" w14:textId="77777777" w:rsidR="009600FB" w:rsidRPr="001511D7" w:rsidRDefault="009600FB" w:rsidP="009600FB">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Pain Modulation (hot pack)</w:t>
            </w:r>
          </w:p>
        </w:tc>
        <w:tc>
          <w:tcPr>
            <w:tcW w:w="5106" w:type="dxa"/>
            <w:gridSpan w:val="6"/>
            <w:shd w:val="clear" w:color="auto" w:fill="auto"/>
            <w:vAlign w:val="bottom"/>
          </w:tcPr>
          <w:p w14:paraId="4885DED2" w14:textId="2A28C3B9" w:rsidR="009600FB" w:rsidRPr="001511D7" w:rsidRDefault="009600FB" w:rsidP="009600FB">
            <w:pPr>
              <w:spacing w:after="0" w:line="240" w:lineRule="auto"/>
              <w:rPr>
                <w:rFonts w:ascii="DengXian" w:eastAsia="DengXian" w:hAnsi="DengXian" w:cs="Times New Roman"/>
                <w:kern w:val="0"/>
                <w14:ligatures w14:val="none"/>
              </w:rPr>
            </w:pPr>
          </w:p>
        </w:tc>
      </w:tr>
      <w:tr w:rsidR="001511D7" w:rsidRPr="001511D7" w14:paraId="084BE391" w14:textId="77777777" w:rsidTr="009600FB">
        <w:trPr>
          <w:trHeight w:val="212"/>
        </w:trPr>
        <w:tc>
          <w:tcPr>
            <w:tcW w:w="1889" w:type="dxa"/>
            <w:vMerge/>
            <w:shd w:val="clear" w:color="auto" w:fill="auto"/>
            <w:noWrap/>
            <w:vAlign w:val="bottom"/>
          </w:tcPr>
          <w:p w14:paraId="77A36CC9" w14:textId="77777777" w:rsidR="009600FB" w:rsidRPr="001511D7" w:rsidRDefault="009600FB" w:rsidP="009600FB">
            <w:pPr>
              <w:spacing w:after="0" w:line="240" w:lineRule="auto"/>
              <w:rPr>
                <w:rFonts w:ascii="DengXian" w:eastAsia="DengXian" w:hAnsi="DengXian" w:cs="Times New Roman"/>
                <w:kern w:val="0"/>
                <w14:ligatures w14:val="none"/>
              </w:rPr>
            </w:pPr>
          </w:p>
        </w:tc>
        <w:tc>
          <w:tcPr>
            <w:tcW w:w="2021" w:type="dxa"/>
            <w:shd w:val="clear" w:color="auto" w:fill="auto"/>
            <w:vAlign w:val="bottom"/>
          </w:tcPr>
          <w:p w14:paraId="77523376" w14:textId="77777777" w:rsidR="009600FB" w:rsidRPr="001511D7" w:rsidRDefault="009600FB" w:rsidP="009600FB">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Therapeutic Exercise</w:t>
            </w:r>
          </w:p>
        </w:tc>
        <w:tc>
          <w:tcPr>
            <w:tcW w:w="5106" w:type="dxa"/>
            <w:gridSpan w:val="6"/>
            <w:shd w:val="clear" w:color="auto" w:fill="auto"/>
            <w:vAlign w:val="bottom"/>
          </w:tcPr>
          <w:p w14:paraId="53914D36" w14:textId="14B82438" w:rsidR="009600FB" w:rsidRPr="001511D7" w:rsidRDefault="009600FB" w:rsidP="009600FB">
            <w:pPr>
              <w:spacing w:after="0" w:line="240" w:lineRule="auto"/>
              <w:rPr>
                <w:rFonts w:ascii="DengXian" w:eastAsia="DengXian" w:hAnsi="DengXian" w:cs="Times New Roman"/>
                <w:kern w:val="0"/>
                <w14:ligatures w14:val="none"/>
              </w:rPr>
            </w:pPr>
          </w:p>
        </w:tc>
      </w:tr>
      <w:tr w:rsidR="001511D7" w:rsidRPr="001511D7" w14:paraId="59D6653B" w14:textId="77777777" w:rsidTr="009600FB">
        <w:trPr>
          <w:trHeight w:val="212"/>
        </w:trPr>
        <w:tc>
          <w:tcPr>
            <w:tcW w:w="1889" w:type="dxa"/>
            <w:vMerge/>
            <w:shd w:val="clear" w:color="auto" w:fill="auto"/>
            <w:noWrap/>
            <w:vAlign w:val="bottom"/>
          </w:tcPr>
          <w:p w14:paraId="6265E812" w14:textId="77777777" w:rsidR="009600FB" w:rsidRPr="001511D7" w:rsidRDefault="009600FB" w:rsidP="009600FB">
            <w:pPr>
              <w:spacing w:after="0" w:line="240" w:lineRule="auto"/>
              <w:rPr>
                <w:rFonts w:ascii="DengXian" w:eastAsia="DengXian" w:hAnsi="DengXian" w:cs="Times New Roman"/>
                <w:kern w:val="0"/>
                <w14:ligatures w14:val="none"/>
              </w:rPr>
            </w:pPr>
          </w:p>
        </w:tc>
        <w:tc>
          <w:tcPr>
            <w:tcW w:w="2021" w:type="dxa"/>
            <w:shd w:val="clear" w:color="auto" w:fill="auto"/>
            <w:vAlign w:val="bottom"/>
          </w:tcPr>
          <w:p w14:paraId="39F8C19D" w14:textId="77777777" w:rsidR="009600FB" w:rsidRPr="001511D7" w:rsidRDefault="009600FB" w:rsidP="009600FB">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Gait re-education</w:t>
            </w:r>
          </w:p>
        </w:tc>
        <w:tc>
          <w:tcPr>
            <w:tcW w:w="5106" w:type="dxa"/>
            <w:gridSpan w:val="6"/>
            <w:shd w:val="clear" w:color="auto" w:fill="auto"/>
            <w:vAlign w:val="bottom"/>
          </w:tcPr>
          <w:p w14:paraId="7A84F5CB" w14:textId="790B1A31" w:rsidR="009600FB" w:rsidRPr="001511D7" w:rsidRDefault="009600FB" w:rsidP="009600FB">
            <w:pPr>
              <w:spacing w:after="0" w:line="240" w:lineRule="auto"/>
              <w:rPr>
                <w:rFonts w:ascii="DengXian" w:eastAsia="DengXian" w:hAnsi="DengXian" w:cs="Times New Roman"/>
                <w:kern w:val="0"/>
                <w14:ligatures w14:val="none"/>
              </w:rPr>
            </w:pPr>
          </w:p>
        </w:tc>
      </w:tr>
      <w:tr w:rsidR="001511D7" w:rsidRPr="001511D7" w14:paraId="3807C604" w14:textId="747D5284" w:rsidTr="009600FB">
        <w:trPr>
          <w:trHeight w:val="388"/>
        </w:trPr>
        <w:tc>
          <w:tcPr>
            <w:tcW w:w="1889" w:type="dxa"/>
            <w:vMerge w:val="restart"/>
            <w:shd w:val="clear" w:color="auto" w:fill="auto"/>
            <w:noWrap/>
            <w:vAlign w:val="bottom"/>
            <w:hideMark/>
          </w:tcPr>
          <w:p w14:paraId="120AD90E" w14:textId="77777777" w:rsidR="009600FB" w:rsidRPr="001511D7" w:rsidRDefault="009600FB" w:rsidP="009600FB">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VI: Recommendation</w:t>
            </w:r>
          </w:p>
        </w:tc>
        <w:tc>
          <w:tcPr>
            <w:tcW w:w="2021" w:type="dxa"/>
            <w:shd w:val="clear" w:color="auto" w:fill="auto"/>
            <w:vAlign w:val="bottom"/>
            <w:hideMark/>
          </w:tcPr>
          <w:p w14:paraId="4535B258" w14:textId="518DF561" w:rsidR="009600FB" w:rsidRPr="001511D7" w:rsidRDefault="009600FB" w:rsidP="009600FB">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Discharge with advice &amp; home program</w:t>
            </w:r>
          </w:p>
        </w:tc>
        <w:tc>
          <w:tcPr>
            <w:tcW w:w="5106" w:type="dxa"/>
            <w:gridSpan w:val="6"/>
          </w:tcPr>
          <w:p w14:paraId="06D38D37" w14:textId="77777777" w:rsidR="009600FB" w:rsidRPr="001511D7" w:rsidRDefault="009600FB" w:rsidP="009600FB">
            <w:pPr>
              <w:spacing w:after="0" w:line="240" w:lineRule="auto"/>
              <w:rPr>
                <w:rFonts w:ascii="DengXian" w:eastAsia="DengXian" w:hAnsi="DengXian" w:cs="Times New Roman"/>
                <w:kern w:val="0"/>
                <w14:ligatures w14:val="none"/>
              </w:rPr>
            </w:pPr>
          </w:p>
        </w:tc>
      </w:tr>
      <w:tr w:rsidR="001511D7" w:rsidRPr="001511D7" w14:paraId="1FA38728" w14:textId="77777777" w:rsidTr="009600FB">
        <w:trPr>
          <w:trHeight w:val="384"/>
        </w:trPr>
        <w:tc>
          <w:tcPr>
            <w:tcW w:w="1889" w:type="dxa"/>
            <w:vMerge/>
            <w:shd w:val="clear" w:color="auto" w:fill="auto"/>
            <w:noWrap/>
            <w:vAlign w:val="bottom"/>
          </w:tcPr>
          <w:p w14:paraId="07D4D974" w14:textId="77777777" w:rsidR="009600FB" w:rsidRPr="001511D7" w:rsidRDefault="009600FB" w:rsidP="009600FB">
            <w:pPr>
              <w:spacing w:after="0" w:line="240" w:lineRule="auto"/>
              <w:rPr>
                <w:rFonts w:ascii="DengXian" w:eastAsia="DengXian" w:hAnsi="DengXian" w:cs="Times New Roman"/>
                <w:kern w:val="0"/>
                <w14:ligatures w14:val="none"/>
              </w:rPr>
            </w:pPr>
          </w:p>
        </w:tc>
        <w:tc>
          <w:tcPr>
            <w:tcW w:w="2021" w:type="dxa"/>
            <w:shd w:val="clear" w:color="auto" w:fill="auto"/>
            <w:vAlign w:val="bottom"/>
          </w:tcPr>
          <w:p w14:paraId="0BA6F410" w14:textId="3CC6C710" w:rsidR="009600FB" w:rsidRPr="001511D7" w:rsidRDefault="009600FB" w:rsidP="009600FB">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 xml:space="preserve">Further </w:t>
            </w:r>
            <w:r w:rsidRPr="001511D7">
              <w:rPr>
                <w:rFonts w:ascii="DengXian" w:eastAsia="DengXian" w:hAnsi="DengXian" w:cs="Times New Roman"/>
                <w:kern w:val="0"/>
                <w14:ligatures w14:val="none"/>
              </w:rPr>
              <w:t>Specialist Outpatient Department</w:t>
            </w:r>
            <w:r w:rsidRPr="001511D7">
              <w:rPr>
                <w:rFonts w:ascii="DengXian" w:eastAsia="DengXian" w:hAnsi="DengXian" w:cs="Times New Roman" w:hint="eastAsia"/>
                <w:kern w:val="0"/>
                <w14:ligatures w14:val="none"/>
              </w:rPr>
              <w:t xml:space="preserve"> </w:t>
            </w:r>
            <w:r w:rsidRPr="001511D7">
              <w:rPr>
                <w:rFonts w:ascii="DengXian" w:eastAsia="DengXian" w:hAnsi="DengXian" w:cs="Times New Roman" w:hint="eastAsia"/>
                <w:kern w:val="0"/>
                <w:lang w:eastAsia="zh-CN"/>
                <w14:ligatures w14:val="none"/>
              </w:rPr>
              <w:t>(</w:t>
            </w:r>
            <w:r w:rsidRPr="001511D7">
              <w:rPr>
                <w:rFonts w:ascii="DengXian" w:eastAsia="DengXian" w:hAnsi="DengXian" w:cs="Times New Roman" w:hint="eastAsia"/>
                <w:kern w:val="0"/>
                <w14:ligatures w14:val="none"/>
              </w:rPr>
              <w:t>SOPD</w:t>
            </w:r>
            <w:r w:rsidRPr="001511D7">
              <w:rPr>
                <w:rFonts w:ascii="DengXian" w:eastAsia="DengXian" w:hAnsi="DengXian" w:cs="Times New Roman" w:hint="eastAsia"/>
                <w:kern w:val="0"/>
                <w:lang w:eastAsia="zh-CN"/>
                <w14:ligatures w14:val="none"/>
              </w:rPr>
              <w:t>)</w:t>
            </w:r>
            <w:r w:rsidRPr="001511D7">
              <w:rPr>
                <w:rFonts w:ascii="DengXian" w:eastAsia="DengXian" w:hAnsi="DengXian" w:cs="Times New Roman" w:hint="eastAsia"/>
                <w:kern w:val="0"/>
                <w14:ligatures w14:val="none"/>
              </w:rPr>
              <w:t xml:space="preserve"> follow up</w:t>
            </w:r>
          </w:p>
        </w:tc>
        <w:tc>
          <w:tcPr>
            <w:tcW w:w="5106" w:type="dxa"/>
            <w:gridSpan w:val="6"/>
          </w:tcPr>
          <w:p w14:paraId="1EEDB0C7" w14:textId="77777777" w:rsidR="009600FB" w:rsidRPr="001511D7" w:rsidRDefault="009600FB" w:rsidP="009600FB">
            <w:pPr>
              <w:spacing w:after="0" w:line="240" w:lineRule="auto"/>
              <w:rPr>
                <w:rFonts w:ascii="DengXian" w:eastAsia="DengXian" w:hAnsi="DengXian" w:cs="Times New Roman"/>
                <w:kern w:val="0"/>
                <w14:ligatures w14:val="none"/>
              </w:rPr>
            </w:pPr>
          </w:p>
        </w:tc>
      </w:tr>
      <w:tr w:rsidR="001511D7" w:rsidRPr="001511D7" w14:paraId="14677CAB" w14:textId="77777777" w:rsidTr="009600FB">
        <w:trPr>
          <w:trHeight w:val="384"/>
        </w:trPr>
        <w:tc>
          <w:tcPr>
            <w:tcW w:w="1889" w:type="dxa"/>
            <w:vMerge/>
            <w:shd w:val="clear" w:color="auto" w:fill="auto"/>
            <w:noWrap/>
            <w:vAlign w:val="bottom"/>
          </w:tcPr>
          <w:p w14:paraId="5FBF61AE" w14:textId="77777777" w:rsidR="009600FB" w:rsidRPr="001511D7" w:rsidRDefault="009600FB" w:rsidP="009600FB">
            <w:pPr>
              <w:spacing w:after="0" w:line="240" w:lineRule="auto"/>
              <w:rPr>
                <w:rFonts w:ascii="DengXian" w:eastAsia="DengXian" w:hAnsi="DengXian" w:cs="Times New Roman"/>
                <w:kern w:val="0"/>
                <w14:ligatures w14:val="none"/>
              </w:rPr>
            </w:pPr>
          </w:p>
        </w:tc>
        <w:tc>
          <w:tcPr>
            <w:tcW w:w="2021" w:type="dxa"/>
            <w:shd w:val="clear" w:color="auto" w:fill="auto"/>
            <w:vAlign w:val="bottom"/>
          </w:tcPr>
          <w:p w14:paraId="4C13349D" w14:textId="0B1759C3" w:rsidR="009600FB" w:rsidRPr="001511D7" w:rsidRDefault="009600FB" w:rsidP="009600FB">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OPD PT</w:t>
            </w:r>
          </w:p>
        </w:tc>
        <w:tc>
          <w:tcPr>
            <w:tcW w:w="5106" w:type="dxa"/>
            <w:gridSpan w:val="6"/>
          </w:tcPr>
          <w:p w14:paraId="17D6542A" w14:textId="77777777" w:rsidR="009600FB" w:rsidRPr="001511D7" w:rsidRDefault="009600FB" w:rsidP="009600FB">
            <w:pPr>
              <w:spacing w:after="0" w:line="240" w:lineRule="auto"/>
              <w:rPr>
                <w:rFonts w:ascii="DengXian" w:eastAsia="DengXian" w:hAnsi="DengXian" w:cs="Times New Roman"/>
                <w:kern w:val="0"/>
                <w14:ligatures w14:val="none"/>
              </w:rPr>
            </w:pPr>
          </w:p>
        </w:tc>
      </w:tr>
      <w:tr w:rsidR="009600FB" w:rsidRPr="001511D7" w14:paraId="2B0B894C" w14:textId="77777777" w:rsidTr="009600FB">
        <w:trPr>
          <w:trHeight w:val="384"/>
        </w:trPr>
        <w:tc>
          <w:tcPr>
            <w:tcW w:w="1889" w:type="dxa"/>
            <w:vMerge/>
            <w:shd w:val="clear" w:color="auto" w:fill="auto"/>
            <w:noWrap/>
            <w:vAlign w:val="bottom"/>
          </w:tcPr>
          <w:p w14:paraId="61266271" w14:textId="77777777" w:rsidR="009600FB" w:rsidRPr="001511D7" w:rsidRDefault="009600FB" w:rsidP="009600FB">
            <w:pPr>
              <w:spacing w:after="0" w:line="240" w:lineRule="auto"/>
              <w:rPr>
                <w:rFonts w:ascii="DengXian" w:eastAsia="DengXian" w:hAnsi="DengXian" w:cs="Times New Roman"/>
                <w:kern w:val="0"/>
                <w14:ligatures w14:val="none"/>
              </w:rPr>
            </w:pPr>
          </w:p>
        </w:tc>
        <w:tc>
          <w:tcPr>
            <w:tcW w:w="2021" w:type="dxa"/>
            <w:shd w:val="clear" w:color="auto" w:fill="auto"/>
            <w:vAlign w:val="bottom"/>
          </w:tcPr>
          <w:p w14:paraId="189B7D58" w14:textId="6B082C33" w:rsidR="009600FB" w:rsidRPr="001511D7" w:rsidRDefault="009600FB" w:rsidP="009600FB">
            <w:pPr>
              <w:spacing w:after="0" w:line="240" w:lineRule="auto"/>
              <w:rPr>
                <w:rFonts w:ascii="DengXian" w:eastAsia="DengXian" w:hAnsi="DengXian" w:cs="Times New Roman"/>
                <w:kern w:val="0"/>
                <w14:ligatures w14:val="none"/>
              </w:rPr>
            </w:pPr>
            <w:r w:rsidRPr="001511D7">
              <w:rPr>
                <w:rFonts w:ascii="DengXian" w:eastAsia="DengXian" w:hAnsi="DengXian" w:cs="Times New Roman" w:hint="eastAsia"/>
                <w:kern w:val="0"/>
                <w14:ligatures w14:val="none"/>
              </w:rPr>
              <w:t>Day Rehabilitation</w:t>
            </w:r>
          </w:p>
        </w:tc>
        <w:tc>
          <w:tcPr>
            <w:tcW w:w="5106" w:type="dxa"/>
            <w:gridSpan w:val="6"/>
          </w:tcPr>
          <w:p w14:paraId="202448DA" w14:textId="77777777" w:rsidR="009600FB" w:rsidRPr="001511D7" w:rsidRDefault="009600FB" w:rsidP="009600FB">
            <w:pPr>
              <w:spacing w:after="0" w:line="240" w:lineRule="auto"/>
              <w:rPr>
                <w:rFonts w:ascii="DengXian" w:eastAsia="DengXian" w:hAnsi="DengXian" w:cs="Times New Roman"/>
                <w:kern w:val="0"/>
                <w14:ligatures w14:val="none"/>
              </w:rPr>
            </w:pPr>
          </w:p>
        </w:tc>
      </w:tr>
    </w:tbl>
    <w:p w14:paraId="72647F6E" w14:textId="77777777" w:rsidR="00F816AA" w:rsidRPr="001511D7" w:rsidRDefault="00F816AA"/>
    <w:sectPr w:rsidR="00F816AA" w:rsidRPr="001511D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son cheung" w:date="2025-03-09T11:07:00Z" w:initials="jc">
    <w:p w14:paraId="4BA2885F" w14:textId="77CC38B0" w:rsidR="00520760" w:rsidRPr="003475FB" w:rsidRDefault="00520760">
      <w:pPr>
        <w:pStyle w:val="CommentText"/>
        <w:rPr>
          <w:lang w:val="en-US"/>
        </w:rPr>
      </w:pPr>
      <w:r>
        <w:rPr>
          <w:rStyle w:val="CommentReference"/>
        </w:rPr>
        <w:annotationRef/>
      </w:r>
      <w:r>
        <w:t>If general, you don’t have age, sex and other patient particulars, job nature, etc</w:t>
      </w:r>
    </w:p>
  </w:comment>
  <w:comment w:id="1" w:author="Hao Wu" w:date="2025-03-20T16:55:00Z" w:initials="HW">
    <w:p w14:paraId="1A37250A" w14:textId="77777777" w:rsidR="002345E3" w:rsidRDefault="003475FB" w:rsidP="002345E3">
      <w:pPr>
        <w:pStyle w:val="CommentText"/>
      </w:pPr>
      <w:r>
        <w:rPr>
          <w:rStyle w:val="CommentReference"/>
        </w:rPr>
        <w:annotationRef/>
      </w:r>
      <w:r w:rsidR="002345E3">
        <w:t xml:space="preserve">Thanks! Demographic information will be collected in another on-boarding questionnaire before this chart. </w:t>
      </w:r>
    </w:p>
  </w:comment>
  <w:comment w:id="2" w:author="jason cheung" w:date="2025-03-09T11:03:00Z" w:initials="jc">
    <w:p w14:paraId="64AE1D5A" w14:textId="1232F97C" w:rsidR="00520760" w:rsidRDefault="00520760">
      <w:pPr>
        <w:pStyle w:val="CommentText"/>
      </w:pPr>
      <w:r>
        <w:rPr>
          <w:rStyle w:val="CommentReference"/>
        </w:rPr>
        <w:annotationRef/>
      </w:r>
      <w:r>
        <w:t>Normally we call this the chief complaint</w:t>
      </w:r>
    </w:p>
  </w:comment>
  <w:comment w:id="7" w:author="jason cheung" w:date="2025-03-09T11:03:00Z" w:initials="jc">
    <w:p w14:paraId="73985B9A" w14:textId="2BCF297D" w:rsidR="00CE2912" w:rsidRDefault="00CE2912">
      <w:pPr>
        <w:pStyle w:val="CommentText"/>
      </w:pPr>
      <w:r>
        <w:rPr>
          <w:rStyle w:val="CommentReference"/>
        </w:rPr>
        <w:annotationRef/>
      </w:r>
      <w:r>
        <w:t>History of presenting illness</w:t>
      </w:r>
    </w:p>
  </w:comment>
  <w:comment w:id="9" w:author="jason cheung" w:date="2025-03-09T11:02:00Z" w:initials="jc">
    <w:p w14:paraId="4B539874" w14:textId="77777777" w:rsidR="00CE2912" w:rsidRDefault="00CE2912">
      <w:pPr>
        <w:pStyle w:val="CommentText"/>
      </w:pPr>
      <w:r>
        <w:rPr>
          <w:rStyle w:val="CommentReference"/>
        </w:rPr>
        <w:annotationRef/>
      </w:r>
      <w:r>
        <w:t xml:space="preserve">You probably need more details on history </w:t>
      </w:r>
    </w:p>
    <w:p w14:paraId="468D5F7B" w14:textId="77777777" w:rsidR="00CE2912" w:rsidRDefault="00CE2912">
      <w:pPr>
        <w:pStyle w:val="CommentText"/>
      </w:pPr>
      <w:r>
        <w:t>It is an important component unless you plan on just incorporating the examination</w:t>
      </w:r>
    </w:p>
    <w:p w14:paraId="1E64FF3E" w14:textId="77777777" w:rsidR="00CE2912" w:rsidRDefault="00CE2912">
      <w:pPr>
        <w:pStyle w:val="CommentText"/>
      </w:pPr>
      <w:r>
        <w:t>Also for clinical data collection, the history segment should be more comprehensive</w:t>
      </w:r>
    </w:p>
    <w:p w14:paraId="680D637A" w14:textId="77777777" w:rsidR="00CE2912" w:rsidRDefault="00CE2912">
      <w:pPr>
        <w:pStyle w:val="CommentText"/>
      </w:pPr>
    </w:p>
    <w:p w14:paraId="12CEC122" w14:textId="23A0BA07" w:rsidR="00CE2912" w:rsidRDefault="00CE2912">
      <w:pPr>
        <w:pStyle w:val="CommentText"/>
        <w:rPr>
          <w:lang w:eastAsia="zh-CN"/>
        </w:rPr>
      </w:pPr>
    </w:p>
  </w:comment>
  <w:comment w:id="10" w:author="jason cheung" w:date="2025-03-09T11:04:00Z" w:initials="jc">
    <w:p w14:paraId="6B6912CF" w14:textId="77777777" w:rsidR="00CE2912" w:rsidRDefault="00CE2912">
      <w:pPr>
        <w:pStyle w:val="CommentText"/>
      </w:pPr>
      <w:r>
        <w:rPr>
          <w:rStyle w:val="CommentReference"/>
        </w:rPr>
        <w:annotationRef/>
      </w:r>
      <w:r>
        <w:t>I don’t think these are important</w:t>
      </w:r>
    </w:p>
    <w:p w14:paraId="7FE490F3" w14:textId="77777777" w:rsidR="00CE2912" w:rsidRDefault="00CE2912">
      <w:pPr>
        <w:pStyle w:val="CommentText"/>
      </w:pPr>
      <w:r>
        <w:t xml:space="preserve">Usually it is pain </w:t>
      </w:r>
    </w:p>
    <w:p w14:paraId="3D623EA9" w14:textId="77777777" w:rsidR="00CE2912" w:rsidRDefault="00CE2912">
      <w:pPr>
        <w:pStyle w:val="CommentText"/>
      </w:pPr>
      <w:r>
        <w:t>You should have onset of pain, mechanical or inflammatory, exacerbating or relieving factors, any radiation and to where, any constitutional symptoms such as fever, weight loss or appetite loss, neurological function including limb numbness, weakness, sphincter issue, balance problem</w:t>
      </w:r>
    </w:p>
    <w:p w14:paraId="6D423117" w14:textId="77777777" w:rsidR="00CE2912" w:rsidRDefault="00CE2912">
      <w:pPr>
        <w:pStyle w:val="CommentText"/>
      </w:pPr>
      <w:r>
        <w:t>If cervical concern, look for hand function: dropping things, difficulty picking up small objects, writing, using iphone, buttoning, chopstick use</w:t>
      </w:r>
    </w:p>
    <w:p w14:paraId="160DAFA2" w14:textId="77777777" w:rsidR="00CE2912" w:rsidRDefault="00CE2912">
      <w:pPr>
        <w:pStyle w:val="CommentText"/>
      </w:pPr>
    </w:p>
    <w:p w14:paraId="499D23BD" w14:textId="77777777" w:rsidR="00CE2912" w:rsidRDefault="00CE2912">
      <w:pPr>
        <w:pStyle w:val="CommentText"/>
      </w:pPr>
      <w:r>
        <w:t xml:space="preserve">Progress of condition is ok  </w:t>
      </w:r>
    </w:p>
    <w:p w14:paraId="0047C906" w14:textId="77777777" w:rsidR="00CE2912" w:rsidRDefault="00CE2912">
      <w:pPr>
        <w:pStyle w:val="CommentText"/>
      </w:pPr>
    </w:p>
    <w:p w14:paraId="548AEACB" w14:textId="77777777" w:rsidR="00CE2912" w:rsidRDefault="00CE2912">
      <w:pPr>
        <w:pStyle w:val="CommentText"/>
      </w:pPr>
      <w:r>
        <w:t>Also have any other treatment done</w:t>
      </w:r>
    </w:p>
    <w:p w14:paraId="6E3D3C85" w14:textId="77777777" w:rsidR="00CE2912" w:rsidRDefault="00CE2912">
      <w:pPr>
        <w:pStyle w:val="CommentText"/>
      </w:pPr>
    </w:p>
    <w:p w14:paraId="45775DDA" w14:textId="68928E93" w:rsidR="00CE2912" w:rsidRPr="00CE2912" w:rsidRDefault="00CE2912">
      <w:pPr>
        <w:pStyle w:val="CommentText"/>
        <w:rPr>
          <w:lang w:val="en-US"/>
        </w:rPr>
      </w:pPr>
      <w:r>
        <w:t>Past health</w:t>
      </w:r>
    </w:p>
  </w:comment>
  <w:comment w:id="11" w:author="Hao Wu" w:date="2025-03-24T16:50:00Z" w:initials="HW">
    <w:p w14:paraId="0D413A52" w14:textId="77777777" w:rsidR="00CE2912" w:rsidRDefault="00CE2912" w:rsidP="00254629">
      <w:pPr>
        <w:pStyle w:val="CommentText"/>
      </w:pPr>
      <w:r>
        <w:rPr>
          <w:rStyle w:val="CommentReference"/>
        </w:rPr>
        <w:annotationRef/>
      </w:r>
      <w:r>
        <w:t>Thanks for the suggestions. I have added the mentioned info into the chart.</w:t>
      </w:r>
    </w:p>
  </w:comment>
  <w:comment w:id="12" w:author="Hao Wu" w:date="2025-03-24T17:08:00Z" w:initials="HW">
    <w:p w14:paraId="5C49C66E" w14:textId="77777777" w:rsidR="00CE2912" w:rsidRDefault="00CE2912" w:rsidP="00CA147C">
      <w:pPr>
        <w:pStyle w:val="CommentText"/>
      </w:pPr>
      <w:r>
        <w:rPr>
          <w:rStyle w:val="CommentReference"/>
        </w:rPr>
        <w:annotationRef/>
      </w:r>
      <w:r>
        <w:t>For the “constitutional symptoms such as fever, weight loss or appetite loss,</w:t>
      </w:r>
    </w:p>
    <w:p w14:paraId="39D7DE6D" w14:textId="77777777" w:rsidR="00CE2912" w:rsidRDefault="00CE2912" w:rsidP="00CA147C">
      <w:pPr>
        <w:pStyle w:val="CommentText"/>
      </w:pPr>
      <w:r>
        <w:t>neurological function including limb numbness, weakness, sphincter issue, balance problem”, would it be fine to leave them in the “red flag” category in the next section?</w:t>
      </w:r>
    </w:p>
  </w:comment>
  <w:comment w:id="28" w:author="jason cheung" w:date="2025-03-09T11:06:00Z" w:initials="jc">
    <w:p w14:paraId="3A219C5E" w14:textId="78800AA3" w:rsidR="00CE2912" w:rsidRDefault="00CE2912" w:rsidP="00950C6A">
      <w:pPr>
        <w:pStyle w:val="CommentText"/>
      </w:pPr>
      <w:r>
        <w:rPr>
          <w:rStyle w:val="CommentReference"/>
        </w:rPr>
        <w:annotationRef/>
      </w:r>
      <w:r>
        <w:t>As mentioned, should be in history not exam</w:t>
      </w:r>
    </w:p>
  </w:comment>
  <w:comment w:id="58" w:author="jason cheung" w:date="2025-03-09T11:02:00Z" w:initials="jc">
    <w:p w14:paraId="7AC6779B" w14:textId="2AE76481" w:rsidR="00520760" w:rsidRDefault="00520760">
      <w:pPr>
        <w:pStyle w:val="CommentText"/>
      </w:pPr>
      <w:r>
        <w:rPr>
          <w:rStyle w:val="CommentReference"/>
        </w:rPr>
        <w:annotationRef/>
      </w:r>
    </w:p>
  </w:comment>
  <w:comment w:id="59" w:author="jason cheung" w:date="2025-03-09T11:06:00Z" w:initials="jc">
    <w:p w14:paraId="1C81C86E" w14:textId="4B0CF868" w:rsidR="00CE2912" w:rsidRDefault="00CE2912">
      <w:pPr>
        <w:pStyle w:val="CommentText"/>
      </w:pPr>
      <w:r>
        <w:rPr>
          <w:rStyle w:val="CommentReference"/>
        </w:rPr>
        <w:annotationRef/>
      </w:r>
      <w:r>
        <w:t>Then it seems like this is history</w:t>
      </w:r>
    </w:p>
  </w:comment>
  <w:comment w:id="60" w:author="jason cheung" w:date="2025-03-09T11:06:00Z" w:initials="jc">
    <w:p w14:paraId="59747EBC" w14:textId="610DACD2" w:rsidR="00CE2912" w:rsidRDefault="00CE2912">
      <w:pPr>
        <w:pStyle w:val="CommentText"/>
      </w:pPr>
      <w:r>
        <w:rPr>
          <w:rStyle w:val="CommentReference"/>
        </w:rPr>
        <w:annotationRef/>
      </w:r>
      <w:r>
        <w:t xml:space="preserve">Should have 0-10 </w:t>
      </w:r>
    </w:p>
  </w:comment>
  <w:comment w:id="70" w:author="jason cheung" w:date="2025-03-09T11:07:00Z" w:initials="jc">
    <w:p w14:paraId="4E354145" w14:textId="77777777" w:rsidR="002345E3" w:rsidRDefault="002345E3">
      <w:pPr>
        <w:pStyle w:val="CommentText"/>
      </w:pPr>
      <w:r>
        <w:rPr>
          <w:rStyle w:val="CommentReference"/>
        </w:rPr>
        <w:annotationRef/>
      </w:r>
      <w:r>
        <w:t>Best if you give easy clickable options</w:t>
      </w:r>
    </w:p>
    <w:p w14:paraId="70A7AA6D" w14:textId="1F9C989F" w:rsidR="002345E3" w:rsidRDefault="002345E3">
      <w:pPr>
        <w:pStyle w:val="CommentText"/>
      </w:pPr>
      <w:r>
        <w:t>Kyphosis, lordosis, etc</w:t>
      </w:r>
    </w:p>
  </w:comment>
  <w:comment w:id="71" w:author="Hao Wu" w:date="2025-03-25T15:36:00Z" w:initials="HW">
    <w:p w14:paraId="16C34D72" w14:textId="77777777" w:rsidR="002345E3" w:rsidRDefault="002345E3" w:rsidP="002676D3">
      <w:pPr>
        <w:pStyle w:val="CommentText"/>
      </w:pPr>
      <w:r>
        <w:rPr>
          <w:rStyle w:val="CommentReference"/>
        </w:rPr>
        <w:annotationRef/>
      </w:r>
      <w:r>
        <w:t xml:space="preserve">Thanks! Options added. </w:t>
      </w:r>
    </w:p>
  </w:comment>
  <w:comment w:id="92" w:author="jason cheung" w:date="2025-03-09T11:08:00Z" w:initials="jc">
    <w:p w14:paraId="1E2698B6" w14:textId="472EAA1A" w:rsidR="002345E3" w:rsidRDefault="002345E3">
      <w:pPr>
        <w:pStyle w:val="CommentText"/>
      </w:pPr>
      <w:r>
        <w:rPr>
          <w:rStyle w:val="CommentReference"/>
        </w:rPr>
        <w:annotationRef/>
      </w:r>
      <w:r>
        <w:t>I don’t’ know this</w:t>
      </w:r>
    </w:p>
    <w:p w14:paraId="3D247F20" w14:textId="30FC515E" w:rsidR="002345E3" w:rsidRDefault="002345E3">
      <w:pPr>
        <w:pStyle w:val="CommentText"/>
      </w:pPr>
      <w:r>
        <w:t>Instead you need femoral stretch. Not sure if this is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A2885F" w15:done="0"/>
  <w15:commentEx w15:paraId="1A37250A" w15:paraIdParent="4BA2885F" w15:done="0"/>
  <w15:commentEx w15:paraId="64AE1D5A" w15:done="1"/>
  <w15:commentEx w15:paraId="73985B9A" w15:done="1"/>
  <w15:commentEx w15:paraId="12CEC122" w15:done="1"/>
  <w15:commentEx w15:paraId="45775DDA" w15:done="0"/>
  <w15:commentEx w15:paraId="0D413A52" w15:paraIdParent="45775DDA" w15:done="0"/>
  <w15:commentEx w15:paraId="39D7DE6D" w15:paraIdParent="45775DDA" w15:done="0"/>
  <w15:commentEx w15:paraId="3A219C5E" w15:done="1"/>
  <w15:commentEx w15:paraId="7AC6779B" w15:done="0"/>
  <w15:commentEx w15:paraId="1C81C86E" w15:done="1"/>
  <w15:commentEx w15:paraId="59747EBC" w15:done="1"/>
  <w15:commentEx w15:paraId="70A7AA6D" w15:done="0"/>
  <w15:commentEx w15:paraId="16C34D72" w15:paraIdParent="70A7AA6D" w15:done="0"/>
  <w15:commentEx w15:paraId="3D247F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77F4E2" w16cex:dateUtc="2025-03-09T03:07:00Z"/>
  <w16cex:commentExtensible w16cex:durableId="5760BB37" w16cex:dateUtc="2025-03-20T08:55:00Z"/>
  <w16cex:commentExtensible w16cex:durableId="2B77F401" w16cex:dateUtc="2025-03-09T03:03:00Z"/>
  <w16cex:commentExtensible w16cex:durableId="2B77F411" w16cex:dateUtc="2025-03-09T03:03:00Z"/>
  <w16cex:commentExtensible w16cex:durableId="2B77F3D5" w16cex:dateUtc="2025-03-09T03:02:00Z"/>
  <w16cex:commentExtensible w16cex:durableId="2B77F424" w16cex:dateUtc="2025-03-09T03:04:00Z"/>
  <w16cex:commentExtensible w16cex:durableId="42083BA9" w16cex:dateUtc="2025-03-24T08:50:00Z"/>
  <w16cex:commentExtensible w16cex:durableId="44833408" w16cex:dateUtc="2025-03-24T09:08:00Z"/>
  <w16cex:commentExtensible w16cex:durableId="219FA56B" w16cex:dateUtc="2025-03-09T03:06:00Z"/>
  <w16cex:commentExtensible w16cex:durableId="2B77F3D1" w16cex:dateUtc="2025-03-09T03:02:00Z"/>
  <w16cex:commentExtensible w16cex:durableId="2B77F4D3" w16cex:dateUtc="2025-03-09T03:06:00Z"/>
  <w16cex:commentExtensible w16cex:durableId="2B77F4BB" w16cex:dateUtc="2025-03-09T03:06:00Z"/>
  <w16cex:commentExtensible w16cex:durableId="2B77F4F7" w16cex:dateUtc="2025-03-09T03:07:00Z"/>
  <w16cex:commentExtensible w16cex:durableId="2CA29132" w16cex:dateUtc="2025-03-25T07:36:00Z"/>
  <w16cex:commentExtensible w16cex:durableId="2B77F524" w16cex:dateUtc="2025-03-09T0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A2885F" w16cid:durableId="2B77F4E2"/>
  <w16cid:commentId w16cid:paraId="1A37250A" w16cid:durableId="5760BB37"/>
  <w16cid:commentId w16cid:paraId="64AE1D5A" w16cid:durableId="2B77F401"/>
  <w16cid:commentId w16cid:paraId="73985B9A" w16cid:durableId="2B77F411"/>
  <w16cid:commentId w16cid:paraId="12CEC122" w16cid:durableId="2B77F3D5"/>
  <w16cid:commentId w16cid:paraId="45775DDA" w16cid:durableId="2B77F424"/>
  <w16cid:commentId w16cid:paraId="0D413A52" w16cid:durableId="42083BA9"/>
  <w16cid:commentId w16cid:paraId="39D7DE6D" w16cid:durableId="44833408"/>
  <w16cid:commentId w16cid:paraId="3A219C5E" w16cid:durableId="219FA56B"/>
  <w16cid:commentId w16cid:paraId="7AC6779B" w16cid:durableId="2B77F3D1"/>
  <w16cid:commentId w16cid:paraId="1C81C86E" w16cid:durableId="2B77F4D3"/>
  <w16cid:commentId w16cid:paraId="59747EBC" w16cid:durableId="2B77F4BB"/>
  <w16cid:commentId w16cid:paraId="70A7AA6D" w16cid:durableId="2B77F4F7"/>
  <w16cid:commentId w16cid:paraId="16C34D72" w16cid:durableId="2CA29132"/>
  <w16cid:commentId w16cid:paraId="3D247F20" w16cid:durableId="2B77F5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D4932" w14:textId="77777777" w:rsidR="000F7DB8" w:rsidRDefault="000F7DB8" w:rsidP="00B34FE3">
      <w:pPr>
        <w:spacing w:after="0" w:line="240" w:lineRule="auto"/>
      </w:pPr>
      <w:r>
        <w:separator/>
      </w:r>
    </w:p>
  </w:endnote>
  <w:endnote w:type="continuationSeparator" w:id="0">
    <w:p w14:paraId="7774F7A6" w14:textId="77777777" w:rsidR="000F7DB8" w:rsidRDefault="000F7DB8" w:rsidP="00B34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37EE6" w14:textId="77777777" w:rsidR="000F7DB8" w:rsidRDefault="000F7DB8" w:rsidP="00B34FE3">
      <w:pPr>
        <w:spacing w:after="0" w:line="240" w:lineRule="auto"/>
      </w:pPr>
      <w:r>
        <w:separator/>
      </w:r>
    </w:p>
  </w:footnote>
  <w:footnote w:type="continuationSeparator" w:id="0">
    <w:p w14:paraId="276204C3" w14:textId="77777777" w:rsidR="000F7DB8" w:rsidRDefault="000F7DB8" w:rsidP="00B34FE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son cheung">
    <w15:presenceInfo w15:providerId="Windows Live" w15:userId="e5793d87eb519f20"/>
  </w15:person>
  <w15:person w15:author="Hao Wu">
    <w15:presenceInfo w15:providerId="Windows Live" w15:userId="b58b568a04a3fb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9C"/>
    <w:rsid w:val="00000199"/>
    <w:rsid w:val="00087595"/>
    <w:rsid w:val="000A55C4"/>
    <w:rsid w:val="000E04C4"/>
    <w:rsid w:val="000F7DB8"/>
    <w:rsid w:val="00124A05"/>
    <w:rsid w:val="001511D7"/>
    <w:rsid w:val="00167FF2"/>
    <w:rsid w:val="00173DC8"/>
    <w:rsid w:val="00182C10"/>
    <w:rsid w:val="00213204"/>
    <w:rsid w:val="002345E3"/>
    <w:rsid w:val="00254629"/>
    <w:rsid w:val="00263A12"/>
    <w:rsid w:val="002676D3"/>
    <w:rsid w:val="00271449"/>
    <w:rsid w:val="002E525B"/>
    <w:rsid w:val="00310087"/>
    <w:rsid w:val="00322C4A"/>
    <w:rsid w:val="003475FB"/>
    <w:rsid w:val="00352A9E"/>
    <w:rsid w:val="00411FA4"/>
    <w:rsid w:val="00421F40"/>
    <w:rsid w:val="004C6008"/>
    <w:rsid w:val="004C6A78"/>
    <w:rsid w:val="00500DF7"/>
    <w:rsid w:val="00520760"/>
    <w:rsid w:val="00544A53"/>
    <w:rsid w:val="005D65F3"/>
    <w:rsid w:val="006952AA"/>
    <w:rsid w:val="00721216"/>
    <w:rsid w:val="00752E81"/>
    <w:rsid w:val="0079159C"/>
    <w:rsid w:val="007B492B"/>
    <w:rsid w:val="00807BD5"/>
    <w:rsid w:val="0081160E"/>
    <w:rsid w:val="0083718C"/>
    <w:rsid w:val="0089481B"/>
    <w:rsid w:val="008F103A"/>
    <w:rsid w:val="00914BC2"/>
    <w:rsid w:val="009324BA"/>
    <w:rsid w:val="00950C6A"/>
    <w:rsid w:val="009600FB"/>
    <w:rsid w:val="00966A45"/>
    <w:rsid w:val="009B051A"/>
    <w:rsid w:val="009B07FE"/>
    <w:rsid w:val="009C0C1D"/>
    <w:rsid w:val="00B20BEA"/>
    <w:rsid w:val="00B34FE3"/>
    <w:rsid w:val="00C54C01"/>
    <w:rsid w:val="00C65508"/>
    <w:rsid w:val="00CA147C"/>
    <w:rsid w:val="00CB3D87"/>
    <w:rsid w:val="00CE2912"/>
    <w:rsid w:val="00D24EC0"/>
    <w:rsid w:val="00D60EE9"/>
    <w:rsid w:val="00E105FB"/>
    <w:rsid w:val="00E544A0"/>
    <w:rsid w:val="00F21BD0"/>
    <w:rsid w:val="00F24172"/>
    <w:rsid w:val="00F47914"/>
    <w:rsid w:val="00F61582"/>
    <w:rsid w:val="00F816AA"/>
    <w:rsid w:val="00F969AD"/>
    <w:rsid w:val="00FB6B0C"/>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93F8D"/>
  <w15:chartTrackingRefBased/>
  <w15:docId w15:val="{FD0888E9-AACE-4E14-B20D-95286189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H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5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5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5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5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5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5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5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5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5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5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5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5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59C"/>
    <w:rPr>
      <w:rFonts w:eastAsiaTheme="majorEastAsia" w:cstheme="majorBidi"/>
      <w:color w:val="272727" w:themeColor="text1" w:themeTint="D8"/>
    </w:rPr>
  </w:style>
  <w:style w:type="paragraph" w:styleId="Title">
    <w:name w:val="Title"/>
    <w:basedOn w:val="Normal"/>
    <w:next w:val="Normal"/>
    <w:link w:val="TitleChar"/>
    <w:uiPriority w:val="10"/>
    <w:qFormat/>
    <w:rsid w:val="00791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5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59C"/>
    <w:pPr>
      <w:spacing w:before="160"/>
      <w:jc w:val="center"/>
    </w:pPr>
    <w:rPr>
      <w:i/>
      <w:iCs/>
      <w:color w:val="404040" w:themeColor="text1" w:themeTint="BF"/>
    </w:rPr>
  </w:style>
  <w:style w:type="character" w:customStyle="1" w:styleId="QuoteChar">
    <w:name w:val="Quote Char"/>
    <w:basedOn w:val="DefaultParagraphFont"/>
    <w:link w:val="Quote"/>
    <w:uiPriority w:val="29"/>
    <w:rsid w:val="0079159C"/>
    <w:rPr>
      <w:i/>
      <w:iCs/>
      <w:color w:val="404040" w:themeColor="text1" w:themeTint="BF"/>
    </w:rPr>
  </w:style>
  <w:style w:type="paragraph" w:styleId="ListParagraph">
    <w:name w:val="List Paragraph"/>
    <w:basedOn w:val="Normal"/>
    <w:uiPriority w:val="34"/>
    <w:qFormat/>
    <w:rsid w:val="0079159C"/>
    <w:pPr>
      <w:ind w:left="720"/>
      <w:contextualSpacing/>
    </w:pPr>
  </w:style>
  <w:style w:type="character" w:styleId="IntenseEmphasis">
    <w:name w:val="Intense Emphasis"/>
    <w:basedOn w:val="DefaultParagraphFont"/>
    <w:uiPriority w:val="21"/>
    <w:qFormat/>
    <w:rsid w:val="0079159C"/>
    <w:rPr>
      <w:i/>
      <w:iCs/>
      <w:color w:val="0F4761" w:themeColor="accent1" w:themeShade="BF"/>
    </w:rPr>
  </w:style>
  <w:style w:type="paragraph" w:styleId="IntenseQuote">
    <w:name w:val="Intense Quote"/>
    <w:basedOn w:val="Normal"/>
    <w:next w:val="Normal"/>
    <w:link w:val="IntenseQuoteChar"/>
    <w:uiPriority w:val="30"/>
    <w:qFormat/>
    <w:rsid w:val="00791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59C"/>
    <w:rPr>
      <w:i/>
      <w:iCs/>
      <w:color w:val="0F4761" w:themeColor="accent1" w:themeShade="BF"/>
    </w:rPr>
  </w:style>
  <w:style w:type="character" w:styleId="IntenseReference">
    <w:name w:val="Intense Reference"/>
    <w:basedOn w:val="DefaultParagraphFont"/>
    <w:uiPriority w:val="32"/>
    <w:qFormat/>
    <w:rsid w:val="0079159C"/>
    <w:rPr>
      <w:b/>
      <w:bCs/>
      <w:smallCaps/>
      <w:color w:val="0F4761" w:themeColor="accent1" w:themeShade="BF"/>
      <w:spacing w:val="5"/>
    </w:rPr>
  </w:style>
  <w:style w:type="paragraph" w:styleId="Header">
    <w:name w:val="header"/>
    <w:basedOn w:val="Normal"/>
    <w:link w:val="HeaderChar"/>
    <w:uiPriority w:val="99"/>
    <w:unhideWhenUsed/>
    <w:rsid w:val="00B34F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FE3"/>
  </w:style>
  <w:style w:type="paragraph" w:styleId="Footer">
    <w:name w:val="footer"/>
    <w:basedOn w:val="Normal"/>
    <w:link w:val="FooterChar"/>
    <w:uiPriority w:val="99"/>
    <w:unhideWhenUsed/>
    <w:rsid w:val="00B34F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FE3"/>
  </w:style>
  <w:style w:type="character" w:styleId="CommentReference">
    <w:name w:val="annotation reference"/>
    <w:basedOn w:val="DefaultParagraphFont"/>
    <w:uiPriority w:val="99"/>
    <w:semiHidden/>
    <w:unhideWhenUsed/>
    <w:rsid w:val="00520760"/>
    <w:rPr>
      <w:sz w:val="16"/>
      <w:szCs w:val="16"/>
    </w:rPr>
  </w:style>
  <w:style w:type="paragraph" w:styleId="CommentText">
    <w:name w:val="annotation text"/>
    <w:basedOn w:val="Normal"/>
    <w:link w:val="CommentTextChar"/>
    <w:uiPriority w:val="99"/>
    <w:unhideWhenUsed/>
    <w:rsid w:val="00520760"/>
    <w:pPr>
      <w:spacing w:line="240" w:lineRule="auto"/>
    </w:pPr>
    <w:rPr>
      <w:sz w:val="20"/>
      <w:szCs w:val="20"/>
    </w:rPr>
  </w:style>
  <w:style w:type="character" w:customStyle="1" w:styleId="CommentTextChar">
    <w:name w:val="Comment Text Char"/>
    <w:basedOn w:val="DefaultParagraphFont"/>
    <w:link w:val="CommentText"/>
    <w:uiPriority w:val="99"/>
    <w:rsid w:val="00520760"/>
    <w:rPr>
      <w:sz w:val="20"/>
      <w:szCs w:val="20"/>
    </w:rPr>
  </w:style>
  <w:style w:type="paragraph" w:styleId="CommentSubject">
    <w:name w:val="annotation subject"/>
    <w:basedOn w:val="CommentText"/>
    <w:next w:val="CommentText"/>
    <w:link w:val="CommentSubjectChar"/>
    <w:uiPriority w:val="99"/>
    <w:semiHidden/>
    <w:unhideWhenUsed/>
    <w:rsid w:val="00520760"/>
    <w:rPr>
      <w:b/>
      <w:bCs/>
    </w:rPr>
  </w:style>
  <w:style w:type="character" w:customStyle="1" w:styleId="CommentSubjectChar">
    <w:name w:val="Comment Subject Char"/>
    <w:basedOn w:val="CommentTextChar"/>
    <w:link w:val="CommentSubject"/>
    <w:uiPriority w:val="99"/>
    <w:semiHidden/>
    <w:rsid w:val="00520760"/>
    <w:rPr>
      <w:b/>
      <w:bCs/>
      <w:sz w:val="20"/>
      <w:szCs w:val="20"/>
    </w:rPr>
  </w:style>
  <w:style w:type="paragraph" w:styleId="Revision">
    <w:name w:val="Revision"/>
    <w:hidden/>
    <w:uiPriority w:val="99"/>
    <w:semiHidden/>
    <w:rsid w:val="009C0C1D"/>
    <w:pPr>
      <w:spacing w:after="0" w:line="240" w:lineRule="auto"/>
    </w:pPr>
  </w:style>
  <w:style w:type="character" w:styleId="Hyperlink">
    <w:name w:val="Hyperlink"/>
    <w:basedOn w:val="DefaultParagraphFont"/>
    <w:uiPriority w:val="99"/>
    <w:unhideWhenUsed/>
    <w:rsid w:val="002676D3"/>
    <w:rPr>
      <w:color w:val="467886" w:themeColor="hyperlink"/>
      <w:u w:val="single"/>
    </w:rPr>
  </w:style>
  <w:style w:type="character" w:styleId="UnresolvedMention">
    <w:name w:val="Unresolved Mention"/>
    <w:basedOn w:val="DefaultParagraphFont"/>
    <w:uiPriority w:val="99"/>
    <w:semiHidden/>
    <w:unhideWhenUsed/>
    <w:rsid w:val="00267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517216">
      <w:bodyDiv w:val="1"/>
      <w:marLeft w:val="0"/>
      <w:marRight w:val="0"/>
      <w:marTop w:val="0"/>
      <w:marBottom w:val="0"/>
      <w:divBdr>
        <w:top w:val="none" w:sz="0" w:space="0" w:color="auto"/>
        <w:left w:val="none" w:sz="0" w:space="0" w:color="auto"/>
        <w:bottom w:val="none" w:sz="0" w:space="0" w:color="auto"/>
        <w:right w:val="none" w:sz="0" w:space="0" w:color="auto"/>
      </w:divBdr>
    </w:div>
    <w:div w:id="559440300">
      <w:bodyDiv w:val="1"/>
      <w:marLeft w:val="0"/>
      <w:marRight w:val="0"/>
      <w:marTop w:val="0"/>
      <w:marBottom w:val="0"/>
      <w:divBdr>
        <w:top w:val="none" w:sz="0" w:space="0" w:color="auto"/>
        <w:left w:val="none" w:sz="0" w:space="0" w:color="auto"/>
        <w:bottom w:val="none" w:sz="0" w:space="0" w:color="auto"/>
        <w:right w:val="none" w:sz="0" w:space="0" w:color="auto"/>
      </w:divBdr>
    </w:div>
    <w:div w:id="739598417">
      <w:bodyDiv w:val="1"/>
      <w:marLeft w:val="0"/>
      <w:marRight w:val="0"/>
      <w:marTop w:val="0"/>
      <w:marBottom w:val="0"/>
      <w:divBdr>
        <w:top w:val="none" w:sz="0" w:space="0" w:color="auto"/>
        <w:left w:val="none" w:sz="0" w:space="0" w:color="auto"/>
        <w:bottom w:val="none" w:sz="0" w:space="0" w:color="auto"/>
        <w:right w:val="none" w:sz="0" w:space="0" w:color="auto"/>
      </w:divBdr>
    </w:div>
    <w:div w:id="997073209">
      <w:bodyDiv w:val="1"/>
      <w:marLeft w:val="0"/>
      <w:marRight w:val="0"/>
      <w:marTop w:val="0"/>
      <w:marBottom w:val="0"/>
      <w:divBdr>
        <w:top w:val="none" w:sz="0" w:space="0" w:color="auto"/>
        <w:left w:val="none" w:sz="0" w:space="0" w:color="auto"/>
        <w:bottom w:val="none" w:sz="0" w:space="0" w:color="auto"/>
        <w:right w:val="none" w:sz="0" w:space="0" w:color="auto"/>
      </w:divBdr>
    </w:div>
    <w:div w:id="1010058901">
      <w:bodyDiv w:val="1"/>
      <w:marLeft w:val="0"/>
      <w:marRight w:val="0"/>
      <w:marTop w:val="0"/>
      <w:marBottom w:val="0"/>
      <w:divBdr>
        <w:top w:val="none" w:sz="0" w:space="0" w:color="auto"/>
        <w:left w:val="none" w:sz="0" w:space="0" w:color="auto"/>
        <w:bottom w:val="none" w:sz="0" w:space="0" w:color="auto"/>
        <w:right w:val="none" w:sz="0" w:space="0" w:color="auto"/>
      </w:divBdr>
    </w:div>
    <w:div w:id="1272085867">
      <w:bodyDiv w:val="1"/>
      <w:marLeft w:val="0"/>
      <w:marRight w:val="0"/>
      <w:marTop w:val="0"/>
      <w:marBottom w:val="0"/>
      <w:divBdr>
        <w:top w:val="none" w:sz="0" w:space="0" w:color="auto"/>
        <w:left w:val="none" w:sz="0" w:space="0" w:color="auto"/>
        <w:bottom w:val="none" w:sz="0" w:space="0" w:color="auto"/>
        <w:right w:val="none" w:sz="0" w:space="0" w:color="auto"/>
      </w:divBdr>
    </w:div>
    <w:div w:id="1365056981">
      <w:bodyDiv w:val="1"/>
      <w:marLeft w:val="0"/>
      <w:marRight w:val="0"/>
      <w:marTop w:val="0"/>
      <w:marBottom w:val="0"/>
      <w:divBdr>
        <w:top w:val="none" w:sz="0" w:space="0" w:color="auto"/>
        <w:left w:val="none" w:sz="0" w:space="0" w:color="auto"/>
        <w:bottom w:val="none" w:sz="0" w:space="0" w:color="auto"/>
        <w:right w:val="none" w:sz="0" w:space="0" w:color="auto"/>
      </w:divBdr>
    </w:div>
    <w:div w:id="1437746053">
      <w:bodyDiv w:val="1"/>
      <w:marLeft w:val="0"/>
      <w:marRight w:val="0"/>
      <w:marTop w:val="0"/>
      <w:marBottom w:val="0"/>
      <w:divBdr>
        <w:top w:val="none" w:sz="0" w:space="0" w:color="auto"/>
        <w:left w:val="none" w:sz="0" w:space="0" w:color="auto"/>
        <w:bottom w:val="none" w:sz="0" w:space="0" w:color="auto"/>
        <w:right w:val="none" w:sz="0" w:space="0" w:color="auto"/>
      </w:divBdr>
    </w:div>
    <w:div w:id="1816022716">
      <w:bodyDiv w:val="1"/>
      <w:marLeft w:val="0"/>
      <w:marRight w:val="0"/>
      <w:marTop w:val="0"/>
      <w:marBottom w:val="0"/>
      <w:divBdr>
        <w:top w:val="none" w:sz="0" w:space="0" w:color="auto"/>
        <w:left w:val="none" w:sz="0" w:space="0" w:color="auto"/>
        <w:bottom w:val="none" w:sz="0" w:space="0" w:color="auto"/>
        <w:right w:val="none" w:sz="0" w:space="0" w:color="auto"/>
      </w:divBdr>
    </w:div>
    <w:div w:id="1871144675">
      <w:bodyDiv w:val="1"/>
      <w:marLeft w:val="0"/>
      <w:marRight w:val="0"/>
      <w:marTop w:val="0"/>
      <w:marBottom w:val="0"/>
      <w:divBdr>
        <w:top w:val="none" w:sz="0" w:space="0" w:color="auto"/>
        <w:left w:val="none" w:sz="0" w:space="0" w:color="auto"/>
        <w:bottom w:val="none" w:sz="0" w:space="0" w:color="auto"/>
        <w:right w:val="none" w:sz="0" w:space="0" w:color="auto"/>
      </w:divBdr>
    </w:div>
    <w:div w:id="1930389073">
      <w:bodyDiv w:val="1"/>
      <w:marLeft w:val="0"/>
      <w:marRight w:val="0"/>
      <w:marTop w:val="0"/>
      <w:marBottom w:val="0"/>
      <w:divBdr>
        <w:top w:val="none" w:sz="0" w:space="0" w:color="auto"/>
        <w:left w:val="none" w:sz="0" w:space="0" w:color="auto"/>
        <w:bottom w:val="none" w:sz="0" w:space="0" w:color="auto"/>
        <w:right w:val="none" w:sz="0" w:space="0" w:color="auto"/>
      </w:divBdr>
    </w:div>
    <w:div w:id="2021198888">
      <w:bodyDiv w:val="1"/>
      <w:marLeft w:val="0"/>
      <w:marRight w:val="0"/>
      <w:marTop w:val="0"/>
      <w:marBottom w:val="0"/>
      <w:divBdr>
        <w:top w:val="none" w:sz="0" w:space="0" w:color="auto"/>
        <w:left w:val="none" w:sz="0" w:space="0" w:color="auto"/>
        <w:bottom w:val="none" w:sz="0" w:space="0" w:color="auto"/>
        <w:right w:val="none" w:sz="0" w:space="0" w:color="auto"/>
      </w:divBdr>
    </w:div>
    <w:div w:id="2034451305">
      <w:bodyDiv w:val="1"/>
      <w:marLeft w:val="0"/>
      <w:marRight w:val="0"/>
      <w:marTop w:val="0"/>
      <w:marBottom w:val="0"/>
      <w:divBdr>
        <w:top w:val="none" w:sz="0" w:space="0" w:color="auto"/>
        <w:left w:val="none" w:sz="0" w:space="0" w:color="auto"/>
        <w:bottom w:val="none" w:sz="0" w:space="0" w:color="auto"/>
        <w:right w:val="none" w:sz="0" w:space="0" w:color="auto"/>
      </w:divBdr>
    </w:div>
    <w:div w:id="214029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1383</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Wu</dc:creator>
  <cp:keywords/>
  <dc:description/>
  <cp:lastModifiedBy>Hao Wu</cp:lastModifiedBy>
  <cp:revision>3</cp:revision>
  <dcterms:created xsi:type="dcterms:W3CDTF">2025-03-16T06:31:00Z</dcterms:created>
  <dcterms:modified xsi:type="dcterms:W3CDTF">2025-03-26T07:19:00Z</dcterms:modified>
</cp:coreProperties>
</file>